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44F76C70" w14:textId="30CAD425" w:rsidR="00325856" w:rsidRPr="00456C29" w:rsidRDefault="00325856" w:rsidP="00325856">
      <w:pPr>
        <w:spacing w:line="276" w:lineRule="auto"/>
        <w:rPr>
          <w:b/>
          <w:bCs/>
        </w:rPr>
      </w:pPr>
      <w:r w:rsidRPr="00325856">
        <w:rPr>
          <w:b/>
          <w:bCs/>
        </w:rPr>
        <w:t xml:space="preserve">Root data key to unlocking variable cover crop effects on soil water holding </w:t>
      </w:r>
      <w:proofErr w:type="gramStart"/>
      <w:r w:rsidRPr="00325856">
        <w:rPr>
          <w:b/>
          <w:bCs/>
        </w:rPr>
        <w:t>capacity</w:t>
      </w:r>
      <w:proofErr w:type="gramEnd"/>
    </w:p>
    <w:p w14:paraId="0950B88E" w14:textId="427309E0" w:rsidR="00456C29" w:rsidRPr="00456C29" w:rsidRDefault="00456C29" w:rsidP="0081546D">
      <w:pPr>
        <w:spacing w:line="276" w:lineRule="auto"/>
        <w:rPr>
          <w:b/>
          <w:bCs/>
        </w:rPr>
      </w:pP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3652B34C"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were managed without tillage. At each </w:t>
      </w:r>
      <w:r w:rsidR="003B08A3">
        <w:t>trial</w:t>
      </w:r>
      <w:r w:rsidR="001F713F">
        <w:t>, w</w:t>
      </w:r>
      <w:r w:rsidR="002C5C9D">
        <w:t xml:space="preserve">e took </w:t>
      </w:r>
      <w:r w:rsidR="00B233F1">
        <w:t>intact</w:t>
      </w:r>
      <w:r w:rsidR="002C5C9D">
        <w:t xml:space="preserve">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w:t>
      </w:r>
      <w:r w:rsidR="009764A2" w:rsidRPr="001F713F">
        <w:t>-2.5, -10, -25, -50, -100,</w:t>
      </w:r>
      <w:r w:rsidR="0063511A">
        <w:t xml:space="preserve"> -200</w:t>
      </w:r>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commentRangeStart w:id="0"/>
      <w:r w:rsidR="00456C29">
        <w:t xml:space="preserve">average of values at -50 and -100 </w:t>
      </w:r>
      <w:commentRangeEnd w:id="0"/>
      <w:r w:rsidR="00370D29">
        <w:rPr>
          <w:rStyle w:val="CommentReference"/>
        </w:rPr>
        <w:commentReference w:id="0"/>
      </w:r>
      <w:r w:rsidR="00456C29">
        <w:t>cm water matric potential</w:t>
      </w:r>
      <w:r w:rsidR="002432EC">
        <w:t>s</w:t>
      </w:r>
      <w:r w:rsidR="00456C29">
        <w:t>, respectively</w:t>
      </w:r>
      <w:r>
        <w:t>) were taken directly from the data</w:t>
      </w:r>
      <w:r w:rsidR="00B74FB4">
        <w:t>.</w:t>
      </w:r>
      <w:r>
        <w:t xml:space="preserve"> Neither </w:t>
      </w:r>
      <w:commentRangeStart w:id="1"/>
      <w:r>
        <w:t xml:space="preserve">pore-size distribution </w:t>
      </w:r>
      <w:commentRangeEnd w:id="1"/>
      <w:r w:rsidR="00D61711">
        <w:rPr>
          <w:rStyle w:val="CommentReference"/>
        </w:rPr>
        <w:commentReference w:id="1"/>
      </w:r>
      <w:r>
        <w:t xml:space="preserve">nor </w:t>
      </w:r>
      <w:commentRangeStart w:id="2"/>
      <w:r>
        <w:t xml:space="preserve">air-entry potential </w:t>
      </w:r>
      <w:commentRangeEnd w:id="2"/>
      <w:r w:rsidR="00A11ECD">
        <w:rPr>
          <w:rStyle w:val="CommentReference"/>
        </w:rPr>
        <w:commentReference w:id="2"/>
      </w:r>
      <w:ins w:id="3" w:author="Nichols, Virginia A [AGRON]" w:date="2021-04-12T16:40:00Z">
        <w:r w:rsidR="00497C47">
          <w:t xml:space="preserve">(model parameters) </w:t>
        </w:r>
      </w:ins>
      <w:r>
        <w:t xml:space="preserve">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w:t>
      </w:r>
      <w:r w:rsidR="00E87F79">
        <w:t>3</w:t>
      </w:r>
      <w:r w:rsidR="00456C29" w:rsidRPr="001F713F">
        <w:t xml:space="preserve">% (SE:0.9%) in one </w:t>
      </w:r>
      <w:r w:rsidR="003B08A3">
        <w:t>trial</w:t>
      </w:r>
      <w:r w:rsidR="00456C29" w:rsidRPr="001F713F">
        <w:t xml:space="preserve">, increased field capacity by </w:t>
      </w:r>
      <w:r w:rsidR="00E87F79">
        <w:t>2</w:t>
      </w:r>
      <w:r w:rsidR="00456C29" w:rsidRPr="001F713F">
        <w:t xml:space="preserve">% (SE:0.4%) in two other </w:t>
      </w:r>
      <w:proofErr w:type="gramStart"/>
      <w:r w:rsidR="003B08A3">
        <w:t>trial</w:t>
      </w:r>
      <w:r w:rsidR="00456C29" w:rsidRPr="001F713F">
        <w:t>s, and</w:t>
      </w:r>
      <w:proofErr w:type="gramEnd"/>
      <w:r w:rsidR="00456C29" w:rsidRPr="001F713F">
        <w:t xml:space="preserve"> had no effect on either parameter in the fourth. </w:t>
      </w:r>
      <w:r w:rsidR="00963E81">
        <w:t>T</w:t>
      </w:r>
      <w:r w:rsidR="001F713F" w:rsidRPr="001F713F">
        <w:t xml:space="preserve">he </w:t>
      </w:r>
      <w:r w:rsidR="003B08A3">
        <w:t>trial</w:t>
      </w:r>
      <w:r w:rsidR="001F713F" w:rsidRPr="001F713F">
        <w:t xml:space="preserve">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 xml:space="preserve">The casual model indicates measuring below-ground biomass of cover crops is a vital measurement 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5C65238A" w:rsidR="000A75B4" w:rsidRDefault="006F701A" w:rsidP="0081546D">
      <w:pPr>
        <w:spacing w:line="276" w:lineRule="auto"/>
        <w:rPr>
          <w:ins w:id="4" w:author="Nichols, Virginia A [AGRON]" w:date="2021-04-12T16:46:00Z"/>
        </w:rPr>
      </w:pPr>
      <w:r w:rsidRPr="006F701A">
        <w:rPr>
          <w:b/>
          <w:bCs/>
        </w:rPr>
        <w:lastRenderedPageBreak/>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properties is not well-understood. </w:t>
      </w:r>
      <w:r>
        <w:t>Over-wintering cover crops help to perennialize rotations of summer annuals, which reduces</w:t>
      </w:r>
      <w:r w:rsidR="00D85BC8">
        <w:t xml:space="preserve"> soil erosion and nitrate leaching (CITE</w:t>
      </w:r>
      <w:ins w:id="5" w:author="Moore, Eric B [AGRON]" w:date="2021-04-05T16:10:00Z">
        <w:r w:rsidR="008D3572">
          <w:t xml:space="preserve"> </w:t>
        </w:r>
        <w:proofErr w:type="spellStart"/>
        <w:r w:rsidR="008D3572">
          <w:t>Kaspar</w:t>
        </w:r>
        <w:proofErr w:type="spellEnd"/>
        <w:r w:rsidR="008D3572">
          <w:t xml:space="preserve"> et al. 2001, </w:t>
        </w:r>
        <w:proofErr w:type="spellStart"/>
        <w:r w:rsidR="008D3572">
          <w:t>Kaspar</w:t>
        </w:r>
        <w:proofErr w:type="spellEnd"/>
        <w:r w:rsidR="008D3572">
          <w:t xml:space="preserve"> et al. 2007</w:t>
        </w:r>
      </w:ins>
      <w:r w:rsidR="00D85BC8">
        <w:t xml:space="preserv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C</w:t>
      </w:r>
      <w:r w:rsidR="00AC5A27">
        <w:t xml:space="preserve">over crop </w:t>
      </w:r>
      <w:r w:rsidR="00D85BC8">
        <w:t xml:space="preserve">benefits related to soil health such as increased soil carbon </w:t>
      </w:r>
      <w:r w:rsidR="00B74FB4">
        <w:t xml:space="preserve">or microbial biomass </w:t>
      </w:r>
      <w:r w:rsidR="00D85BC8">
        <w:t>have been reported (e.g. XX)</w:t>
      </w:r>
      <w:ins w:id="6" w:author="Moore, Eric B [AGRON]" w:date="2021-04-05T16:40:00Z">
        <w:r w:rsidR="00325060">
          <w:t>(McDaniel et. al 2014)</w:t>
        </w:r>
      </w:ins>
      <w:r w:rsidR="00D85BC8">
        <w:t xml:space="preserve">,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w:t>
      </w:r>
      <w:ins w:id="7" w:author="Nichols, Virginia A [AGRON]" w:date="2021-04-12T16:43:00Z">
        <w:r w:rsidR="00497C47">
          <w:t xml:space="preserve"> when considering drought</w:t>
        </w:r>
      </w:ins>
      <w:r w:rsidR="003048CA">
        <w:t xml:space="preserve"> </w:t>
      </w:r>
      <w:del w:id="8" w:author="Nichols, Virginia A [AGRON]" w:date="2021-04-12T16:42:00Z">
        <w:r w:rsidR="003048CA" w:rsidDel="00497C47">
          <w:delText>that allow for better infiltration and/or more soil water storage</w:delText>
        </w:r>
      </w:del>
      <w:r w:rsidR="003048CA">
        <w:t xml:space="preserv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ins w:id="9" w:author="Nichols, Virginia A [AGRON]" w:date="2021-04-12T16:44:00Z">
        <w:r w:rsidR="007F7538">
          <w:t>While cropping system</w:t>
        </w:r>
      </w:ins>
      <w:ins w:id="10" w:author="Nichols, Virginia A [AGRON]" w:date="2021-04-12T16:45:00Z">
        <w:r w:rsidR="007F7538">
          <w:t xml:space="preserve"> and</w:t>
        </w:r>
      </w:ins>
      <w:ins w:id="11" w:author="Nichols, Virginia A [AGRON]" w:date="2021-04-12T16:44:00Z">
        <w:r w:rsidR="007F7538">
          <w:t xml:space="preserve"> depth of sampling</w:t>
        </w:r>
      </w:ins>
      <w:ins w:id="12" w:author="Nichols, Virginia A [AGRON]" w:date="2021-04-12T16:45:00Z">
        <w:r w:rsidR="007F7538">
          <w:t xml:space="preserve"> may influence soil responses to cover cropping, the duration of cover cropping may also be important. </w:t>
        </w:r>
      </w:ins>
      <w:del w:id="13" w:author="Nichols, Virginia A [AGRON]" w:date="2021-04-12T16:45:00Z">
        <w:r w:rsidR="00503099" w:rsidDel="007F7538">
          <w:delText xml:space="preserve">Lastly, </w:delText>
        </w:r>
      </w:del>
      <w:ins w:id="14" w:author="Nichols, Virginia A [AGRON]" w:date="2021-04-12T16:45:00Z">
        <w:r w:rsidR="007F7538">
          <w:t>L</w:t>
        </w:r>
      </w:ins>
      <w:del w:id="15" w:author="Nichols, Virginia A [AGRON]" w:date="2021-04-12T16:45:00Z">
        <w:r w:rsidR="00503099" w:rsidDel="007F7538">
          <w:delText>l</w:delText>
        </w:r>
      </w:del>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2F1154ED" w14:textId="570E9B78" w:rsidR="007F7538" w:rsidDel="007F7538" w:rsidRDefault="007F7538" w:rsidP="0081546D">
      <w:pPr>
        <w:spacing w:line="276" w:lineRule="auto"/>
        <w:rPr>
          <w:del w:id="16" w:author="Nichols, Virginia A [AGRON]" w:date="2021-04-12T16:46:00Z"/>
        </w:rPr>
      </w:pPr>
    </w:p>
    <w:p w14:paraId="6C0F88DF" w14:textId="189E8711" w:rsidR="00821BBA" w:rsidRPr="00F91F77" w:rsidRDefault="007F7538" w:rsidP="0081546D">
      <w:pPr>
        <w:spacing w:line="276" w:lineRule="auto"/>
      </w:pPr>
      <w:ins w:id="17" w:author="Nichols, Virginia A [AGRON]" w:date="2021-04-12T16:46:00Z">
        <w:r>
          <w:t xml:space="preserve">Given this lack of data, </w:t>
        </w:r>
      </w:ins>
      <w:del w:id="18" w:author="Nichols, Virginia A [AGRON]" w:date="2021-04-12T16:46:00Z">
        <w:r w:rsidR="003E3D4D" w:rsidDel="007F7538">
          <w:delText>T</w:delText>
        </w:r>
      </w:del>
      <w:ins w:id="19" w:author="Nichols, Virginia A [AGRON]" w:date="2021-04-12T16:46:00Z">
        <w:r>
          <w:t>t</w:t>
        </w:r>
      </w:ins>
      <w:r w:rsidR="003E3D4D">
        <w:t xml:space="preserve">he objectives of our study were to determine what aspects of </w:t>
      </w:r>
      <w:r w:rsidR="00D47BA5">
        <w:t xml:space="preserve">a soil’s hydrological profile </w:t>
      </w:r>
      <w:r w:rsidR="003E3D4D">
        <w:t xml:space="preserve">are affected by long-term cover cropping at a depth relevant to crop production. </w:t>
      </w:r>
      <w:r w:rsidR="00503099">
        <w:t>W</w:t>
      </w:r>
      <w:r w:rsidR="003E3D4D">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s were on-farm</w:t>
      </w:r>
      <w:ins w:id="20" w:author="Nichols, Virginia A [AGRON]" w:date="2021-04-12T16:47:00Z">
        <w:r>
          <w:t xml:space="preserve"> production fields</w:t>
        </w:r>
      </w:ins>
      <w:r w:rsidR="0081546D">
        <w:t xml:space="preserve">, and two </w:t>
      </w:r>
      <w:ins w:id="21" w:author="Nichols, Virginia A [AGRON]" w:date="2021-04-12T16:47:00Z">
        <w:r>
          <w:t xml:space="preserve">trials </w:t>
        </w:r>
      </w:ins>
      <w:r w:rsidR="0081546D">
        <w:t xml:space="preserve">were </w:t>
      </w:r>
      <w:ins w:id="22" w:author="Nichols, Virginia A [AGRON]" w:date="2021-04-12T16:47:00Z">
        <w:r>
          <w:t xml:space="preserve">part of a </w:t>
        </w:r>
      </w:ins>
      <w:r w:rsidR="001B3C1C">
        <w:t xml:space="preserve">research </w:t>
      </w:r>
      <w:del w:id="23" w:author="Nichols, Virginia A [AGRON]" w:date="2021-04-12T16:47:00Z">
        <w:r w:rsidR="001B3C1C" w:rsidDel="007F7538">
          <w:delText>plots</w:delText>
        </w:r>
      </w:del>
      <w:ins w:id="24" w:author="Nichols, Virginia A [AGRON]" w:date="2021-04-12T16:47:00Z">
        <w:r>
          <w:t>experiment</w:t>
        </w:r>
      </w:ins>
      <w:r w:rsidR="001B3C1C">
        <w:t xml:space="preserve">.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w:t>
      </w:r>
      <w:commentRangeStart w:id="25"/>
      <w:r w:rsidR="000451E0">
        <w:t xml:space="preserve">matric potentials approximating </w:t>
      </w:r>
      <w:commentRangeEnd w:id="25"/>
      <w:r w:rsidR="00325060">
        <w:rPr>
          <w:rStyle w:val="CommentReference"/>
        </w:rPr>
        <w:commentReference w:id="25"/>
      </w:r>
      <w:r w:rsidR="000451E0">
        <w:t>field capacity.</w:t>
      </w:r>
      <w:ins w:id="26" w:author="Nichols, Virginia A [AGRON]" w:date="2021-04-12T16:48:00Z">
        <w:r>
          <w:t xml:space="preserve"> We chose XX…</w:t>
        </w:r>
      </w:ins>
      <w:r w:rsidR="000451E0">
        <w:t xml:space="preserve">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lastRenderedPageBreak/>
        <w:t>Site descriptions</w:t>
      </w:r>
    </w:p>
    <w:p w14:paraId="0E1588C0" w14:textId="4DB0AFA8"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proofErr w:type="gramStart"/>
      <w:r w:rsidR="00503099">
        <w:rPr>
          <w:szCs w:val="24"/>
        </w:rPr>
        <w:t>has</w:t>
      </w:r>
      <w:proofErr w:type="gramEnd"/>
      <w:r w:rsidR="00503099">
        <w:rPr>
          <w:szCs w:val="24"/>
        </w:rPr>
        <w:t xml:space="preserve">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bl>
    <w:p w14:paraId="6E74A901" w14:textId="14B057B1" w:rsidR="00F5459D" w:rsidRDefault="00F5459D" w:rsidP="0081546D">
      <w:pPr>
        <w:spacing w:line="276" w:lineRule="auto"/>
        <w:rPr>
          <w:ins w:id="27" w:author="Nichols, Virginia A [AGRON]" w:date="2021-04-12T16:49:00Z"/>
          <w:szCs w:val="24"/>
        </w:rPr>
      </w:pPr>
    </w:p>
    <w:p w14:paraId="4C20E3D6" w14:textId="24D16DF9" w:rsidR="007F7538" w:rsidRDefault="007F7538" w:rsidP="0081546D">
      <w:pPr>
        <w:spacing w:line="276" w:lineRule="auto"/>
        <w:rPr>
          <w:ins w:id="28" w:author="Nichols, Virginia A [AGRON]" w:date="2021-04-12T16:49:00Z"/>
          <w:szCs w:val="24"/>
        </w:rPr>
      </w:pPr>
    </w:p>
    <w:p w14:paraId="1174AC25" w14:textId="43FCD43E" w:rsidR="007F7538" w:rsidRDefault="007F7538" w:rsidP="0081546D">
      <w:pPr>
        <w:spacing w:line="276" w:lineRule="auto"/>
        <w:rPr>
          <w:ins w:id="29" w:author="Nichols, Virginia A [AGRON]" w:date="2021-04-12T16:49:00Z"/>
          <w:szCs w:val="24"/>
        </w:rPr>
      </w:pPr>
    </w:p>
    <w:p w14:paraId="55672F54" w14:textId="728F9D6D" w:rsidR="007F7538" w:rsidRDefault="007F7538" w:rsidP="0081546D">
      <w:pPr>
        <w:spacing w:line="276" w:lineRule="auto"/>
        <w:rPr>
          <w:ins w:id="30" w:author="Nichols, Virginia A [AGRON]" w:date="2021-04-12T16:49:00Z"/>
          <w:szCs w:val="24"/>
        </w:rPr>
      </w:pPr>
    </w:p>
    <w:p w14:paraId="0A975EBB" w14:textId="6C19D06C" w:rsidR="007F7538" w:rsidRDefault="007F7538" w:rsidP="0081546D">
      <w:pPr>
        <w:spacing w:line="276" w:lineRule="auto"/>
        <w:rPr>
          <w:ins w:id="31" w:author="Nichols, Virginia A [AGRON]" w:date="2021-04-12T16:49:00Z"/>
          <w:szCs w:val="24"/>
        </w:rPr>
      </w:pPr>
    </w:p>
    <w:p w14:paraId="72AAB6F3" w14:textId="1A398389" w:rsidR="00860186" w:rsidRDefault="00860186" w:rsidP="0081546D">
      <w:pPr>
        <w:spacing w:line="276"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804FD3" w:rsidRPr="00987A49" w14:paraId="3A8C86E8" w14:textId="77777777" w:rsidTr="00804FD3">
        <w:trPr>
          <w:trHeight w:val="303"/>
        </w:trPr>
        <w:tc>
          <w:tcPr>
            <w:tcW w:w="1165" w:type="dxa"/>
            <w:vMerge w:val="restart"/>
            <w:tcBorders>
              <w:top w:val="single" w:sz="4" w:space="0" w:color="auto"/>
            </w:tcBorders>
            <w:shd w:val="clear" w:color="auto" w:fill="auto"/>
            <w:vAlign w:val="center"/>
          </w:tcPr>
          <w:p w14:paraId="3FB73A6C" w14:textId="79C59D3E" w:rsidR="00804FD3" w:rsidRPr="00987A49" w:rsidRDefault="00804FD3" w:rsidP="009425F2">
            <w:pPr>
              <w:spacing w:after="0" w:line="276" w:lineRule="auto"/>
              <w:jc w:val="center"/>
              <w:rPr>
                <w:b/>
                <w:sz w:val="20"/>
                <w:szCs w:val="20"/>
              </w:rPr>
            </w:pPr>
            <w:bookmarkStart w:id="32" w:name="_Hlk69203050"/>
            <w:r w:rsidRPr="00987A49">
              <w:rPr>
                <w:b/>
                <w:sz w:val="20"/>
                <w:szCs w:val="20"/>
              </w:rPr>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48E1BE0A" w14:textId="2E6A3FBF" w:rsidR="00804FD3" w:rsidRPr="00987A49" w:rsidRDefault="00804FD3" w:rsidP="009425F2">
            <w:pPr>
              <w:spacing w:after="0" w:line="276"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35929480" w14:textId="48EF434F" w:rsidR="00804FD3" w:rsidRPr="00987A49" w:rsidRDefault="00804FD3" w:rsidP="009425F2">
            <w:pPr>
              <w:spacing w:after="0" w:line="276"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0F41DD95" w14:textId="6DD6262D" w:rsidR="00804FD3" w:rsidRPr="00804FD3" w:rsidRDefault="00804FD3" w:rsidP="009425F2">
            <w:pPr>
              <w:spacing w:after="0" w:line="276"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734904F7" w14:textId="52AB434E" w:rsidR="00804FD3" w:rsidRPr="00987A49" w:rsidRDefault="00804FD3" w:rsidP="009425F2">
            <w:pPr>
              <w:spacing w:after="0" w:line="276" w:lineRule="auto"/>
              <w:jc w:val="center"/>
              <w:rPr>
                <w:b/>
                <w:sz w:val="20"/>
                <w:szCs w:val="20"/>
              </w:rPr>
            </w:pPr>
            <w:r w:rsidRPr="00987A49">
              <w:rPr>
                <w:b/>
                <w:sz w:val="20"/>
                <w:szCs w:val="20"/>
              </w:rPr>
              <w:t>30-year Annual Mean</w:t>
            </w:r>
          </w:p>
        </w:tc>
        <w:tc>
          <w:tcPr>
            <w:tcW w:w="275" w:type="dxa"/>
            <w:tcBorders>
              <w:top w:val="single" w:sz="4" w:space="0" w:color="auto"/>
            </w:tcBorders>
          </w:tcPr>
          <w:p w14:paraId="7BD74A4F" w14:textId="77777777" w:rsidR="00804FD3" w:rsidRPr="00987A49" w:rsidRDefault="00804FD3" w:rsidP="009425F2">
            <w:pPr>
              <w:spacing w:after="0" w:line="276"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53507FB9" w14:textId="7A5DCEE6" w:rsidR="00804FD3" w:rsidRPr="00987A49" w:rsidRDefault="00804FD3" w:rsidP="009425F2">
            <w:pPr>
              <w:spacing w:after="0" w:line="276" w:lineRule="auto"/>
              <w:jc w:val="center"/>
              <w:rPr>
                <w:b/>
                <w:sz w:val="20"/>
                <w:szCs w:val="20"/>
              </w:rPr>
            </w:pPr>
            <w:r w:rsidRPr="00987A49">
              <w:rPr>
                <w:b/>
                <w:sz w:val="20"/>
                <w:szCs w:val="20"/>
              </w:rPr>
              <w:t xml:space="preserve">Mean Cover Crop Biomass (Mg </w:t>
            </w:r>
            <w:proofErr w:type="gramStart"/>
            <w:r w:rsidRPr="00987A49">
              <w:rPr>
                <w:b/>
                <w:sz w:val="20"/>
                <w:szCs w:val="20"/>
              </w:rPr>
              <w:t>ha</w:t>
            </w:r>
            <w:r w:rsidRPr="00987A49">
              <w:rPr>
                <w:b/>
                <w:sz w:val="20"/>
                <w:szCs w:val="20"/>
                <w:vertAlign w:val="superscript"/>
              </w:rPr>
              <w:t>-1</w:t>
            </w:r>
            <w:proofErr w:type="gramEnd"/>
            <w:r w:rsidRPr="00987A49">
              <w:rPr>
                <w:b/>
                <w:sz w:val="20"/>
                <w:szCs w:val="20"/>
              </w:rPr>
              <w:t>)</w:t>
            </w:r>
          </w:p>
        </w:tc>
        <w:tc>
          <w:tcPr>
            <w:tcW w:w="990" w:type="dxa"/>
            <w:vMerge w:val="restart"/>
            <w:tcBorders>
              <w:top w:val="single" w:sz="4" w:space="0" w:color="auto"/>
            </w:tcBorders>
            <w:shd w:val="clear" w:color="auto" w:fill="auto"/>
            <w:vAlign w:val="center"/>
          </w:tcPr>
          <w:p w14:paraId="5240D01F" w14:textId="77777777" w:rsidR="00804FD3" w:rsidRPr="00987A49" w:rsidRDefault="00804FD3" w:rsidP="009425F2">
            <w:pPr>
              <w:spacing w:after="0" w:line="276"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B7D0F07" w14:textId="77777777" w:rsidR="00804FD3" w:rsidRPr="00987A49" w:rsidRDefault="00804FD3" w:rsidP="009425F2">
            <w:pPr>
              <w:spacing w:after="0" w:line="276" w:lineRule="auto"/>
              <w:jc w:val="center"/>
              <w:rPr>
                <w:b/>
                <w:sz w:val="20"/>
                <w:szCs w:val="20"/>
              </w:rPr>
            </w:pPr>
            <w:r w:rsidRPr="00987A49">
              <w:rPr>
                <w:b/>
                <w:sz w:val="20"/>
                <w:szCs w:val="20"/>
              </w:rPr>
              <w:t>2019 Sampling Date</w:t>
            </w:r>
          </w:p>
        </w:tc>
      </w:tr>
      <w:tr w:rsidR="00804FD3" w:rsidRPr="00987A49" w14:paraId="3F745724" w14:textId="77777777" w:rsidTr="00804FD3">
        <w:trPr>
          <w:trHeight w:val="303"/>
        </w:trPr>
        <w:tc>
          <w:tcPr>
            <w:tcW w:w="1165" w:type="dxa"/>
            <w:vMerge/>
            <w:tcBorders>
              <w:bottom w:val="single" w:sz="4" w:space="0" w:color="auto"/>
            </w:tcBorders>
            <w:shd w:val="clear" w:color="auto" w:fill="auto"/>
            <w:vAlign w:val="center"/>
          </w:tcPr>
          <w:p w14:paraId="1ECBC39E" w14:textId="77777777" w:rsidR="00804FD3" w:rsidRPr="00987A49" w:rsidRDefault="00804FD3" w:rsidP="009425F2">
            <w:pPr>
              <w:spacing w:after="0" w:line="276" w:lineRule="auto"/>
              <w:jc w:val="center"/>
              <w:rPr>
                <w:sz w:val="20"/>
                <w:szCs w:val="20"/>
              </w:rPr>
            </w:pPr>
          </w:p>
        </w:tc>
        <w:tc>
          <w:tcPr>
            <w:tcW w:w="1260" w:type="dxa"/>
            <w:vMerge/>
            <w:tcBorders>
              <w:bottom w:val="single" w:sz="4" w:space="0" w:color="auto"/>
            </w:tcBorders>
          </w:tcPr>
          <w:p w14:paraId="3354CA8C" w14:textId="77777777" w:rsidR="00804FD3" w:rsidRPr="00987A49" w:rsidRDefault="00804FD3" w:rsidP="009425F2">
            <w:pPr>
              <w:spacing w:after="0" w:line="276" w:lineRule="auto"/>
              <w:jc w:val="center"/>
              <w:rPr>
                <w:b/>
                <w:i/>
                <w:sz w:val="20"/>
                <w:szCs w:val="20"/>
              </w:rPr>
            </w:pPr>
          </w:p>
        </w:tc>
        <w:tc>
          <w:tcPr>
            <w:tcW w:w="1080" w:type="dxa"/>
            <w:vMerge/>
            <w:tcBorders>
              <w:bottom w:val="single" w:sz="4" w:space="0" w:color="auto"/>
            </w:tcBorders>
          </w:tcPr>
          <w:p w14:paraId="699D5EE8" w14:textId="77777777" w:rsidR="00804FD3" w:rsidRPr="00987A49" w:rsidRDefault="00804FD3" w:rsidP="009425F2">
            <w:pPr>
              <w:spacing w:after="0" w:line="276" w:lineRule="auto"/>
              <w:jc w:val="center"/>
              <w:rPr>
                <w:b/>
                <w:i/>
                <w:sz w:val="20"/>
                <w:szCs w:val="20"/>
              </w:rPr>
            </w:pPr>
          </w:p>
        </w:tc>
        <w:tc>
          <w:tcPr>
            <w:tcW w:w="990" w:type="dxa"/>
            <w:vMerge/>
            <w:tcBorders>
              <w:bottom w:val="single" w:sz="4" w:space="0" w:color="auto"/>
            </w:tcBorders>
          </w:tcPr>
          <w:p w14:paraId="282BB775" w14:textId="5357C7EB" w:rsidR="00804FD3" w:rsidRPr="00987A49" w:rsidRDefault="00804FD3" w:rsidP="009425F2">
            <w:pPr>
              <w:spacing w:after="0" w:line="276"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0A1C4DFB" w14:textId="0A9A8877" w:rsidR="00804FD3" w:rsidRPr="00987A49" w:rsidRDefault="00804FD3" w:rsidP="009425F2">
            <w:pPr>
              <w:spacing w:after="0" w:line="276"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AE857E4" w14:textId="052A26FF" w:rsidR="00804FD3" w:rsidRPr="00987A49" w:rsidRDefault="00804FD3" w:rsidP="009425F2">
            <w:pPr>
              <w:spacing w:after="0" w:line="276"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0362AD2C" w14:textId="77777777" w:rsidR="00804FD3" w:rsidRPr="00987A49" w:rsidRDefault="00804FD3" w:rsidP="009425F2">
            <w:pPr>
              <w:spacing w:after="0" w:line="276"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3E80D17F" w14:textId="0D4AA32D" w:rsidR="00804FD3" w:rsidRPr="00987A49" w:rsidRDefault="00804FD3" w:rsidP="009425F2">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EF1BECA" w14:textId="77777777" w:rsidR="00804FD3" w:rsidRPr="00987A49" w:rsidRDefault="00804FD3" w:rsidP="009425F2">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4B313A6D" w14:textId="77777777" w:rsidR="00804FD3" w:rsidRPr="00987A49" w:rsidRDefault="00804FD3" w:rsidP="009425F2">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3A9B48EE" w14:textId="77777777" w:rsidR="00804FD3" w:rsidRPr="00987A49" w:rsidRDefault="00804FD3" w:rsidP="009425F2">
            <w:pPr>
              <w:spacing w:after="0" w:line="276" w:lineRule="auto"/>
              <w:jc w:val="center"/>
              <w:rPr>
                <w:sz w:val="20"/>
                <w:szCs w:val="20"/>
              </w:rPr>
            </w:pPr>
          </w:p>
        </w:tc>
      </w:tr>
      <w:tr w:rsidR="00804FD3" w:rsidRPr="00987A49" w14:paraId="481BECE5" w14:textId="77777777" w:rsidTr="006B5283">
        <w:trPr>
          <w:trHeight w:val="323"/>
        </w:trPr>
        <w:tc>
          <w:tcPr>
            <w:tcW w:w="10710" w:type="dxa"/>
            <w:gridSpan w:val="11"/>
            <w:tcBorders>
              <w:top w:val="single" w:sz="4" w:space="0" w:color="auto"/>
              <w:bottom w:val="single" w:sz="4" w:space="0" w:color="auto"/>
            </w:tcBorders>
            <w:vAlign w:val="center"/>
          </w:tcPr>
          <w:p w14:paraId="79D3D944" w14:textId="7B9A30D2" w:rsidR="00804FD3" w:rsidRPr="00987A49" w:rsidRDefault="00804FD3" w:rsidP="00783A5A">
            <w:pPr>
              <w:spacing w:after="0" w:line="276"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804FD3" w:rsidRPr="00987A49" w14:paraId="0D71F681" w14:textId="77777777" w:rsidTr="00804FD3">
        <w:trPr>
          <w:trHeight w:val="819"/>
        </w:trPr>
        <w:tc>
          <w:tcPr>
            <w:tcW w:w="1165" w:type="dxa"/>
            <w:tcBorders>
              <w:top w:val="single" w:sz="4" w:space="0" w:color="auto"/>
              <w:bottom w:val="single" w:sz="4" w:space="0" w:color="auto"/>
            </w:tcBorders>
            <w:shd w:val="clear" w:color="auto" w:fill="auto"/>
            <w:vAlign w:val="center"/>
          </w:tcPr>
          <w:p w14:paraId="1686E695" w14:textId="167760C3" w:rsidR="00804FD3" w:rsidRPr="00987A49" w:rsidRDefault="00804FD3" w:rsidP="00783A5A">
            <w:pPr>
              <w:spacing w:after="0" w:line="276"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50488D36" w14:textId="39803185" w:rsidR="00804FD3"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0A5E3B78" w14:textId="0502AD29" w:rsidR="00804FD3" w:rsidRPr="00987A49" w:rsidRDefault="00804FD3" w:rsidP="00783A5A">
            <w:pPr>
              <w:spacing w:after="0" w:line="276"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5C1C1ED1" w14:textId="7127B42D" w:rsidR="00804FD3" w:rsidRPr="00987A49" w:rsidRDefault="00804FD3" w:rsidP="00783A5A">
            <w:pPr>
              <w:spacing w:after="0" w:line="276"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DD728EB" w14:textId="05F89994" w:rsidR="00804FD3" w:rsidRPr="00987A49" w:rsidRDefault="00804FD3" w:rsidP="00783A5A">
            <w:pPr>
              <w:spacing w:after="0" w:line="276"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24995EB" w14:textId="2D288993" w:rsidR="00804FD3" w:rsidRPr="00987A49" w:rsidRDefault="00804FD3" w:rsidP="00783A5A">
            <w:pPr>
              <w:spacing w:after="0" w:line="276"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6220B33B"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C0903FA" w14:textId="44328B8F" w:rsidR="00804FD3" w:rsidRPr="00987A49" w:rsidRDefault="00804FD3" w:rsidP="00783A5A">
            <w:pPr>
              <w:spacing w:after="0" w:line="276"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60EA8315" w14:textId="3B1DE158" w:rsidR="00804FD3" w:rsidRPr="00987A49" w:rsidRDefault="00804FD3" w:rsidP="00783A5A">
            <w:pPr>
              <w:spacing w:after="0" w:line="276"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FB3B7BD" w14:textId="045ACF21"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4C9C91D8" w14:textId="2AC8D684" w:rsidR="00804FD3" w:rsidRDefault="00804FD3" w:rsidP="00783A5A">
            <w:pPr>
              <w:spacing w:after="0" w:line="276" w:lineRule="auto"/>
              <w:jc w:val="center"/>
              <w:rPr>
                <w:sz w:val="20"/>
                <w:szCs w:val="20"/>
              </w:rPr>
            </w:pPr>
            <w:r>
              <w:rPr>
                <w:sz w:val="20"/>
                <w:szCs w:val="20"/>
              </w:rPr>
              <w:t>May</w:t>
            </w:r>
            <w:r w:rsidRPr="00987A49">
              <w:rPr>
                <w:sz w:val="20"/>
                <w:szCs w:val="20"/>
              </w:rPr>
              <w:t xml:space="preserve"> </w:t>
            </w:r>
            <w:r>
              <w:rPr>
                <w:sz w:val="20"/>
                <w:szCs w:val="20"/>
              </w:rPr>
              <w:t>23</w:t>
            </w:r>
          </w:p>
        </w:tc>
      </w:tr>
      <w:tr w:rsidR="00804FD3" w:rsidRPr="00987A49" w14:paraId="135E2C7A" w14:textId="77777777" w:rsidTr="0056207C">
        <w:trPr>
          <w:trHeight w:val="323"/>
        </w:trPr>
        <w:tc>
          <w:tcPr>
            <w:tcW w:w="10710" w:type="dxa"/>
            <w:gridSpan w:val="11"/>
            <w:tcBorders>
              <w:top w:val="single" w:sz="4" w:space="0" w:color="auto"/>
              <w:bottom w:val="single" w:sz="4" w:space="0" w:color="auto"/>
            </w:tcBorders>
          </w:tcPr>
          <w:p w14:paraId="19DCF940" w14:textId="1B88C6D0" w:rsidR="00804FD3" w:rsidRDefault="00804FD3" w:rsidP="00783A5A">
            <w:pPr>
              <w:spacing w:after="0" w:line="276" w:lineRule="auto"/>
              <w:rPr>
                <w:sz w:val="20"/>
                <w:szCs w:val="20"/>
              </w:rPr>
            </w:pPr>
            <w:proofErr w:type="gramStart"/>
            <w:r w:rsidRPr="007339EE">
              <w:rPr>
                <w:i/>
                <w:iCs/>
                <w:sz w:val="20"/>
                <w:szCs w:val="20"/>
              </w:rPr>
              <w:t>Central</w:t>
            </w:r>
            <w:r>
              <w:rPr>
                <w:i/>
                <w:iCs/>
                <w:sz w:val="20"/>
                <w:szCs w:val="20"/>
              </w:rPr>
              <w:t>-s</w:t>
            </w:r>
            <w:r w:rsidRPr="007339EE">
              <w:rPr>
                <w:i/>
                <w:iCs/>
                <w:sz w:val="20"/>
                <w:szCs w:val="20"/>
              </w:rPr>
              <w:t>ilage</w:t>
            </w:r>
            <w:proofErr w:type="gramEnd"/>
            <w:r w:rsidRPr="007339EE">
              <w:rPr>
                <w:i/>
                <w:iCs/>
                <w:sz w:val="20"/>
                <w:szCs w:val="20"/>
              </w:rPr>
              <w:t xml:space="preserv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804FD3" w:rsidRPr="00987A49" w14:paraId="1B2B60C9" w14:textId="77777777" w:rsidTr="00804FD3">
        <w:trPr>
          <w:trHeight w:val="752"/>
        </w:trPr>
        <w:tc>
          <w:tcPr>
            <w:tcW w:w="1165" w:type="dxa"/>
            <w:tcBorders>
              <w:top w:val="single" w:sz="4" w:space="0" w:color="auto"/>
              <w:bottom w:val="single" w:sz="4" w:space="0" w:color="auto"/>
            </w:tcBorders>
            <w:shd w:val="clear" w:color="auto" w:fill="auto"/>
            <w:vAlign w:val="center"/>
          </w:tcPr>
          <w:p w14:paraId="4995A1D8" w14:textId="77777777" w:rsidR="00804FD3" w:rsidRDefault="00804FD3" w:rsidP="00783A5A">
            <w:pPr>
              <w:spacing w:after="0" w:line="276" w:lineRule="auto"/>
              <w:jc w:val="center"/>
              <w:rPr>
                <w:sz w:val="20"/>
                <w:szCs w:val="20"/>
              </w:rPr>
            </w:pPr>
            <w:r w:rsidRPr="00987A49">
              <w:rPr>
                <w:sz w:val="20"/>
                <w:szCs w:val="20"/>
              </w:rPr>
              <w:t>3.8 x 55 m</w:t>
            </w:r>
          </w:p>
          <w:p w14:paraId="0C6EB011" w14:textId="18D4EDF4"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6F08949" w14:textId="3D8B48BA" w:rsidR="00804FD3" w:rsidRPr="00987A49"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25A5A31C" w14:textId="1CAA9294" w:rsidR="00804FD3" w:rsidRPr="00987A49"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64D3C3D0" w14:textId="075EB21C" w:rsidR="00804FD3" w:rsidRPr="00987A49"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0D65326D" w14:textId="148C48DB" w:rsidR="00804FD3" w:rsidRPr="00987A49" w:rsidRDefault="00804FD3" w:rsidP="00783A5A">
            <w:pPr>
              <w:spacing w:after="0" w:line="276"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7E4C468D" w14:textId="77777777" w:rsidR="00804FD3" w:rsidRPr="00987A49" w:rsidRDefault="00804FD3" w:rsidP="00783A5A">
            <w:pPr>
              <w:spacing w:after="0" w:line="276"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59564C4E"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4F3B8FF3" w14:textId="4FCF289F" w:rsidR="00804FD3" w:rsidRPr="00987A49" w:rsidRDefault="00804FD3" w:rsidP="00783A5A">
            <w:pPr>
              <w:spacing w:after="0" w:line="276"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3B0E3984" w14:textId="77777777" w:rsidR="00804FD3" w:rsidRPr="00987A49" w:rsidRDefault="00804FD3" w:rsidP="00783A5A">
            <w:pPr>
              <w:spacing w:after="0" w:line="276"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2BC1476F" w14:textId="77777777" w:rsidR="00804FD3" w:rsidRPr="00987A49" w:rsidRDefault="00804FD3" w:rsidP="00783A5A">
            <w:pPr>
              <w:spacing w:after="0" w:line="276"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30DE35EE" w14:textId="77777777" w:rsidR="00804FD3" w:rsidRPr="00987A49" w:rsidRDefault="00804FD3" w:rsidP="00783A5A">
            <w:pPr>
              <w:spacing w:after="0" w:line="276" w:lineRule="auto"/>
              <w:jc w:val="center"/>
              <w:rPr>
                <w:sz w:val="20"/>
                <w:szCs w:val="20"/>
              </w:rPr>
            </w:pPr>
            <w:r>
              <w:rPr>
                <w:sz w:val="20"/>
                <w:szCs w:val="20"/>
              </w:rPr>
              <w:t>June 6</w:t>
            </w:r>
          </w:p>
        </w:tc>
      </w:tr>
      <w:tr w:rsidR="00804FD3" w:rsidRPr="00987A49" w14:paraId="12C78B03" w14:textId="77777777" w:rsidTr="001F2A84">
        <w:trPr>
          <w:trHeight w:val="242"/>
        </w:trPr>
        <w:tc>
          <w:tcPr>
            <w:tcW w:w="10710" w:type="dxa"/>
            <w:gridSpan w:val="11"/>
            <w:tcBorders>
              <w:top w:val="single" w:sz="4" w:space="0" w:color="auto"/>
              <w:bottom w:val="single" w:sz="4" w:space="0" w:color="auto"/>
            </w:tcBorders>
          </w:tcPr>
          <w:p w14:paraId="7BEEC9FB" w14:textId="5EBA1F6E" w:rsidR="00804FD3" w:rsidRDefault="00804FD3" w:rsidP="00783A5A">
            <w:pPr>
              <w:spacing w:after="0" w:line="276" w:lineRule="auto"/>
              <w:rPr>
                <w:sz w:val="20"/>
                <w:szCs w:val="20"/>
              </w:rPr>
            </w:pPr>
            <w:proofErr w:type="gramStart"/>
            <w:r w:rsidRPr="007339EE">
              <w:rPr>
                <w:i/>
                <w:iCs/>
                <w:sz w:val="20"/>
                <w:szCs w:val="20"/>
              </w:rPr>
              <w:t>Central</w:t>
            </w:r>
            <w:r>
              <w:rPr>
                <w:i/>
                <w:iCs/>
                <w:sz w:val="20"/>
                <w:szCs w:val="20"/>
              </w:rPr>
              <w:t>-grain</w:t>
            </w:r>
            <w:proofErr w:type="gramEnd"/>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804FD3" w:rsidRPr="00987A49" w14:paraId="1C610E53" w14:textId="77777777" w:rsidTr="00804FD3">
        <w:trPr>
          <w:trHeight w:val="752"/>
        </w:trPr>
        <w:tc>
          <w:tcPr>
            <w:tcW w:w="1165" w:type="dxa"/>
            <w:tcBorders>
              <w:top w:val="single" w:sz="4" w:space="0" w:color="auto"/>
              <w:bottom w:val="single" w:sz="4" w:space="0" w:color="auto"/>
            </w:tcBorders>
            <w:shd w:val="clear" w:color="auto" w:fill="auto"/>
            <w:vAlign w:val="center"/>
          </w:tcPr>
          <w:p w14:paraId="34881538" w14:textId="77777777" w:rsidR="00804FD3" w:rsidRDefault="00804FD3" w:rsidP="00783A5A">
            <w:pPr>
              <w:spacing w:after="0" w:line="276" w:lineRule="auto"/>
              <w:jc w:val="center"/>
              <w:rPr>
                <w:sz w:val="20"/>
                <w:szCs w:val="20"/>
              </w:rPr>
            </w:pPr>
            <w:r w:rsidRPr="00987A49">
              <w:rPr>
                <w:sz w:val="20"/>
                <w:szCs w:val="20"/>
              </w:rPr>
              <w:t>3.8 x 55 m</w:t>
            </w:r>
          </w:p>
          <w:p w14:paraId="63A2C21C" w14:textId="2E1DAE7C" w:rsidR="00804FD3" w:rsidRPr="00987A49" w:rsidRDefault="00804FD3" w:rsidP="00783A5A">
            <w:pPr>
              <w:spacing w:after="0" w:line="276"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3340BE5F" w14:textId="2371E921" w:rsidR="00804FD3" w:rsidRDefault="00804FD3" w:rsidP="00783A5A">
            <w:pPr>
              <w:spacing w:after="0" w:line="276"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0C4154D2" w14:textId="215EA6FA" w:rsidR="00804FD3" w:rsidRDefault="00804FD3" w:rsidP="00783A5A">
            <w:pPr>
              <w:spacing w:after="0" w:line="276"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7862F238" w14:textId="4D340975" w:rsidR="00804FD3" w:rsidRDefault="00804FD3" w:rsidP="00783A5A">
            <w:pPr>
              <w:spacing w:after="0" w:line="276"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75FD91EC" w14:textId="2288E26B" w:rsidR="00804FD3" w:rsidRPr="00987A49" w:rsidRDefault="00804FD3" w:rsidP="00783A5A">
            <w:pPr>
              <w:spacing w:after="0" w:line="276"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1BD3FE34" w14:textId="77777777" w:rsidR="00804FD3" w:rsidRPr="00987A49" w:rsidRDefault="00804FD3" w:rsidP="00783A5A">
            <w:pPr>
              <w:spacing w:after="0" w:line="276" w:lineRule="auto"/>
              <w:jc w:val="center"/>
              <w:rPr>
                <w:sz w:val="20"/>
                <w:szCs w:val="20"/>
              </w:rPr>
            </w:pPr>
            <w:r>
              <w:rPr>
                <w:sz w:val="20"/>
                <w:szCs w:val="20"/>
              </w:rPr>
              <w:t>907</w:t>
            </w:r>
          </w:p>
        </w:tc>
        <w:tc>
          <w:tcPr>
            <w:tcW w:w="275" w:type="dxa"/>
            <w:tcBorders>
              <w:top w:val="single" w:sz="4" w:space="0" w:color="auto"/>
              <w:bottom w:val="single" w:sz="4" w:space="0" w:color="auto"/>
            </w:tcBorders>
          </w:tcPr>
          <w:p w14:paraId="07E5F03C" w14:textId="77777777" w:rsidR="00804FD3"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ECBC0EC" w14:textId="3BFD850C" w:rsidR="00804FD3" w:rsidRPr="00987A49" w:rsidRDefault="00804FD3" w:rsidP="00783A5A">
            <w:pPr>
              <w:spacing w:after="0" w:line="276"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59B4E1C5" w14:textId="77777777" w:rsidR="00804FD3" w:rsidRPr="00987A49" w:rsidRDefault="00804FD3" w:rsidP="00783A5A">
            <w:pPr>
              <w:spacing w:after="0" w:line="276"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0B4619B6" w14:textId="77777777" w:rsidR="00804FD3" w:rsidRPr="00987A49" w:rsidRDefault="00804FD3" w:rsidP="00783A5A">
            <w:pPr>
              <w:spacing w:after="0" w:line="276" w:lineRule="auto"/>
              <w:jc w:val="center"/>
              <w:rPr>
                <w:sz w:val="20"/>
                <w:szCs w:val="20"/>
              </w:rPr>
            </w:pPr>
            <w:r>
              <w:rPr>
                <w:sz w:val="20"/>
                <w:szCs w:val="20"/>
              </w:rPr>
              <w:t>Soybean</w:t>
            </w:r>
          </w:p>
        </w:tc>
        <w:tc>
          <w:tcPr>
            <w:tcW w:w="990" w:type="dxa"/>
            <w:tcBorders>
              <w:top w:val="single" w:sz="4" w:space="0" w:color="auto"/>
              <w:bottom w:val="single" w:sz="4" w:space="0" w:color="auto"/>
            </w:tcBorders>
            <w:shd w:val="clear" w:color="auto" w:fill="auto"/>
            <w:vAlign w:val="center"/>
          </w:tcPr>
          <w:p w14:paraId="1B55181D" w14:textId="77777777" w:rsidR="00804FD3" w:rsidRDefault="00804FD3" w:rsidP="00783A5A">
            <w:pPr>
              <w:spacing w:after="0" w:line="276" w:lineRule="auto"/>
              <w:jc w:val="center"/>
              <w:rPr>
                <w:sz w:val="20"/>
                <w:szCs w:val="20"/>
              </w:rPr>
            </w:pPr>
            <w:r>
              <w:rPr>
                <w:sz w:val="20"/>
                <w:szCs w:val="20"/>
              </w:rPr>
              <w:t>June 6</w:t>
            </w:r>
          </w:p>
        </w:tc>
      </w:tr>
      <w:tr w:rsidR="00804FD3" w:rsidRPr="00987A49" w14:paraId="7BFF13AA" w14:textId="77777777" w:rsidTr="00BA0C0F">
        <w:trPr>
          <w:trHeight w:val="80"/>
        </w:trPr>
        <w:tc>
          <w:tcPr>
            <w:tcW w:w="10710" w:type="dxa"/>
            <w:gridSpan w:val="11"/>
            <w:tcBorders>
              <w:top w:val="single" w:sz="4" w:space="0" w:color="auto"/>
              <w:bottom w:val="single" w:sz="4" w:space="0" w:color="auto"/>
            </w:tcBorders>
          </w:tcPr>
          <w:p w14:paraId="4CEB5A96" w14:textId="1B3DDD3B" w:rsidR="00804FD3" w:rsidRDefault="00804FD3" w:rsidP="00783A5A">
            <w:pPr>
              <w:spacing w:after="0" w:line="276"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804FD3" w:rsidRPr="00987A49" w14:paraId="276F52E2" w14:textId="77777777" w:rsidTr="00804FD3">
        <w:trPr>
          <w:trHeight w:val="306"/>
        </w:trPr>
        <w:tc>
          <w:tcPr>
            <w:tcW w:w="1165" w:type="dxa"/>
            <w:tcBorders>
              <w:top w:val="single" w:sz="4" w:space="0" w:color="auto"/>
              <w:bottom w:val="single" w:sz="4" w:space="0" w:color="auto"/>
            </w:tcBorders>
            <w:shd w:val="clear" w:color="auto" w:fill="auto"/>
            <w:vAlign w:val="center"/>
          </w:tcPr>
          <w:p w14:paraId="58259932" w14:textId="77777777" w:rsidR="00804FD3" w:rsidRDefault="00804FD3" w:rsidP="00783A5A">
            <w:pPr>
              <w:spacing w:after="0" w:line="276" w:lineRule="auto"/>
              <w:jc w:val="center"/>
              <w:rPr>
                <w:sz w:val="20"/>
                <w:szCs w:val="20"/>
              </w:rPr>
            </w:pPr>
            <w:r w:rsidRPr="00987A49">
              <w:rPr>
                <w:sz w:val="20"/>
                <w:szCs w:val="20"/>
              </w:rPr>
              <w:t>25 x 275 m</w:t>
            </w:r>
          </w:p>
          <w:p w14:paraId="3572FE50" w14:textId="3355F3A6" w:rsidR="00804FD3" w:rsidRPr="00987A49" w:rsidRDefault="00804FD3" w:rsidP="00783A5A">
            <w:pPr>
              <w:spacing w:after="0" w:line="276"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27721F05" w14:textId="64095D7E" w:rsidR="00804FD3" w:rsidRPr="00987A49" w:rsidRDefault="00804FD3" w:rsidP="00783A5A">
            <w:pPr>
              <w:spacing w:after="0" w:line="276"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7D91941A" w14:textId="4D58286F" w:rsidR="00804FD3" w:rsidRPr="00987A49" w:rsidRDefault="00804FD3" w:rsidP="00783A5A">
            <w:pPr>
              <w:spacing w:after="0" w:line="276"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10015DB3" w14:textId="0F73B812" w:rsidR="00804FD3" w:rsidRPr="00987A49" w:rsidRDefault="00804FD3" w:rsidP="00783A5A">
            <w:pPr>
              <w:spacing w:after="0" w:line="276"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793132A" w14:textId="290A6CEC" w:rsidR="00804FD3" w:rsidRPr="00987A49" w:rsidRDefault="00804FD3" w:rsidP="00783A5A">
            <w:pPr>
              <w:spacing w:after="0" w:line="276"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0052EC68" w14:textId="77777777" w:rsidR="00804FD3" w:rsidRPr="00987A49" w:rsidRDefault="00804FD3" w:rsidP="00783A5A">
            <w:pPr>
              <w:spacing w:after="0" w:line="276"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78FA6704" w14:textId="77777777" w:rsidR="00804FD3" w:rsidRPr="00987A49" w:rsidRDefault="00804FD3" w:rsidP="00783A5A">
            <w:pPr>
              <w:spacing w:after="0" w:line="276"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08440376" w14:textId="171AC4BE" w:rsidR="00804FD3" w:rsidRPr="00987A49" w:rsidRDefault="00804FD3" w:rsidP="00783A5A">
            <w:pPr>
              <w:spacing w:after="0" w:line="276"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344589C1" w14:textId="77777777" w:rsidR="00804FD3" w:rsidRPr="00987A49" w:rsidRDefault="00804FD3" w:rsidP="00783A5A">
            <w:pPr>
              <w:spacing w:after="0" w:line="276"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6AC288B1" w14:textId="77777777" w:rsidR="00804FD3" w:rsidRPr="00987A49" w:rsidRDefault="00804FD3" w:rsidP="00783A5A">
            <w:pPr>
              <w:spacing w:after="0" w:line="276"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4402EC38" w14:textId="77777777" w:rsidR="00804FD3" w:rsidRPr="00987A49" w:rsidRDefault="00804FD3" w:rsidP="00783A5A">
            <w:pPr>
              <w:spacing w:after="0" w:line="276" w:lineRule="auto"/>
              <w:jc w:val="center"/>
              <w:rPr>
                <w:sz w:val="20"/>
                <w:szCs w:val="20"/>
              </w:rPr>
            </w:pPr>
            <w:r>
              <w:rPr>
                <w:sz w:val="20"/>
                <w:szCs w:val="20"/>
              </w:rPr>
              <w:t>June 10</w:t>
            </w:r>
          </w:p>
        </w:tc>
      </w:tr>
    </w:tbl>
    <w:bookmarkEnd w:id="32"/>
    <w:p w14:paraId="2B77F0F8" w14:textId="6BC0692A" w:rsidR="00860186" w:rsidRPr="00804FD3" w:rsidRDefault="00804FD3" w:rsidP="0081546D">
      <w:pPr>
        <w:spacing w:line="276" w:lineRule="auto"/>
        <w:rPr>
          <w:i/>
          <w:iCs/>
          <w:sz w:val="18"/>
          <w:szCs w:val="20"/>
        </w:rPr>
      </w:pPr>
      <w:r w:rsidRPr="00804FD3">
        <w:rPr>
          <w:i/>
          <w:iCs/>
          <w:sz w:val="18"/>
          <w:szCs w:val="20"/>
        </w:rPr>
        <w:t>*</w:t>
      </w:r>
      <w:r>
        <w:rPr>
          <w:i/>
          <w:iCs/>
          <w:sz w:val="18"/>
          <w:szCs w:val="20"/>
        </w:rPr>
        <w:t xml:space="preserve"> </w:t>
      </w:r>
      <w:r w:rsidRPr="00804FD3">
        <w:rPr>
          <w:i/>
          <w:iCs/>
          <w:sz w:val="18"/>
          <w:szCs w:val="20"/>
        </w:rPr>
        <w:t xml:space="preserve">From Web Soil Survey data, see supplementary material for field </w:t>
      </w:r>
      <w:proofErr w:type="gramStart"/>
      <w:r w:rsidRPr="00804FD3">
        <w:rPr>
          <w:i/>
          <w:iCs/>
          <w:sz w:val="18"/>
          <w:szCs w:val="20"/>
        </w:rPr>
        <w:t>maps</w:t>
      </w:r>
      <w:proofErr w:type="gramEnd"/>
    </w:p>
    <w:p w14:paraId="3BE86CE0" w14:textId="659DF94A"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ins w:id="33" w:author="Nichols, Virginia A [AGRON]" w:date="2021-04-12T16:51:00Z">
        <w:r w:rsidR="007F7538">
          <w:rPr>
            <w:szCs w:val="24"/>
          </w:rPr>
          <w:t xml:space="preserve">; </w:t>
        </w:r>
      </w:ins>
      <w:del w:id="34" w:author="Nichols, Virginia A [AGRON]" w:date="2021-04-12T16:51:00Z">
        <w:r w:rsidR="001B3C1C" w:rsidDel="007F7538">
          <w:rPr>
            <w:szCs w:val="24"/>
          </w:rPr>
          <w:delText xml:space="preserve"> and </w:delText>
        </w:r>
      </w:del>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36311BEE"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del w:id="35" w:author="Moore, Eric B [AGRON]" w:date="2021-04-05T16:11:00Z">
        <w:r w:rsidDel="00B233F1">
          <w:rPr>
            <w:szCs w:val="24"/>
          </w:rPr>
          <w:delText>in-tact</w:delText>
        </w:r>
      </w:del>
      <w:ins w:id="36" w:author="Moore, Eric B [AGRON]" w:date="2021-04-05T16:11:00Z">
        <w:r w:rsidR="00B233F1">
          <w:rPr>
            <w:szCs w:val="24"/>
          </w:rPr>
          <w:t>intact</w:t>
        </w:r>
      </w:ins>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w:t>
      </w:r>
      <w:ins w:id="37" w:author="Nichols, Virginia A [AGRON]" w:date="2021-04-12T16:57:00Z">
        <w:r w:rsidR="00A5236B">
          <w:rPr>
            <w:szCs w:val="24"/>
          </w:rPr>
          <w:t>conducted</w:t>
        </w:r>
      </w:ins>
      <w:del w:id="38" w:author="Nichols, Virginia A [AGRON]" w:date="2021-04-12T16:57:00Z">
        <w:r w:rsidR="009C6151" w:rsidDel="00A5236B">
          <w:rPr>
            <w:szCs w:val="24"/>
          </w:rPr>
          <w:delText>done</w:delText>
        </w:r>
      </w:del>
      <w:r w:rsidR="009C6151">
        <w:rPr>
          <w:szCs w:val="24"/>
        </w:rPr>
        <w:t xml:space="preserv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77B1F25E"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del w:id="39" w:author="Moore, Eric B [AGRON]" w:date="2021-04-05T16:11:00Z">
        <w:r w:rsidR="00F96DCF" w:rsidDel="00B233F1">
          <w:rPr>
            <w:szCs w:val="24"/>
          </w:rPr>
          <w:delText>in-tact</w:delText>
        </w:r>
      </w:del>
      <w:ins w:id="40" w:author="Moore, Eric B [AGRON]" w:date="2021-04-05T16:11:00Z">
        <w:r w:rsidR="00B233F1">
          <w:rPr>
            <w:szCs w:val="24"/>
          </w:rPr>
          <w:t>intact</w:t>
        </w:r>
      </w:ins>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w:t>
      </w:r>
      <w:r w:rsidR="00D47BA5">
        <w:rPr>
          <w:szCs w:val="24"/>
        </w:rPr>
        <w:lastRenderedPageBreak/>
        <w:t xml:space="preserve">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t>Soil-water-retention curve</w:t>
      </w:r>
    </w:p>
    <w:p w14:paraId="5764A6FE" w14:textId="678889CE"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w:t>
      </w:r>
      <w:r w:rsidRPr="00A5236B">
        <w:rPr>
          <w:rFonts w:asciiTheme="minorHAnsi" w:eastAsiaTheme="minorHAnsi" w:hAnsiTheme="minorHAnsi" w:cstheme="minorBidi"/>
          <w:b w:val="0"/>
          <w:sz w:val="22"/>
          <w:vertAlign w:val="subscript"/>
          <w:rPrChange w:id="41" w:author="Nichols, Virginia A [AGRON]" w:date="2021-04-12T16:58:00Z">
            <w:rPr>
              <w:rFonts w:asciiTheme="minorHAnsi" w:eastAsiaTheme="minorHAnsi" w:hAnsiTheme="minorHAnsi" w:cstheme="minorBidi"/>
              <w:b w:val="0"/>
              <w:sz w:val="22"/>
            </w:rPr>
          </w:rPrChange>
        </w:rPr>
        <w:t>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42"/>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42"/>
      <w:r w:rsidR="00C32C37">
        <w:rPr>
          <w:rStyle w:val="CommentReference"/>
          <w:rFonts w:asciiTheme="minorHAnsi" w:eastAsiaTheme="minorHAnsi" w:hAnsiTheme="minorHAnsi" w:cstheme="minorBidi"/>
          <w:b w:val="0"/>
        </w:rPr>
        <w:commentReference w:id="42"/>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w:t>
      </w:r>
      <w:del w:id="43" w:author="Nichols, Virginia A [AGRON]" w:date="2021-04-12T16:54:00Z">
        <w:r w:rsidR="003321F2" w:rsidDel="007F7538">
          <w:rPr>
            <w:rFonts w:asciiTheme="minorHAnsi" w:eastAsiaTheme="minorHAnsi" w:hAnsiTheme="minorHAnsi" w:cstheme="minorBidi"/>
            <w:b w:val="0"/>
            <w:sz w:val="22"/>
          </w:rPr>
          <w:delText>XX</w:delText>
        </w:r>
        <w:r w:rsidR="00F96DCF" w:rsidDel="007F7538">
          <w:rPr>
            <w:rFonts w:asciiTheme="minorHAnsi" w:eastAsiaTheme="minorHAnsi" w:hAnsiTheme="minorHAnsi" w:cstheme="minorBidi"/>
            <w:b w:val="0"/>
            <w:sz w:val="22"/>
          </w:rPr>
          <w:delText xml:space="preserve"> </w:delText>
        </w:r>
      </w:del>
      <w:ins w:id="44" w:author="Nichols, Virginia A [AGRON]" w:date="2021-04-12T16:54:00Z">
        <w:r w:rsidR="007F7538">
          <w:rPr>
            <w:rFonts w:asciiTheme="minorHAnsi" w:eastAsiaTheme="minorHAnsi" w:hAnsiTheme="minorHAnsi" w:cstheme="minorBidi"/>
            <w:b w:val="0"/>
            <w:sz w:val="22"/>
          </w:rPr>
          <w:t xml:space="preserve">347.5 </w:t>
        </w:r>
      </w:ins>
      <w:r w:rsidR="00F96DCF">
        <w:rPr>
          <w:rFonts w:asciiTheme="minorHAnsi" w:eastAsiaTheme="minorHAnsi" w:hAnsiTheme="minorHAnsi" w:cstheme="minorBidi"/>
          <w:b w:val="0"/>
          <w:sz w:val="22"/>
        </w:rPr>
        <w:t>cm</w:t>
      </w:r>
      <w:r w:rsidR="00F96DCF" w:rsidRPr="00A5236B">
        <w:rPr>
          <w:rFonts w:asciiTheme="minorHAnsi" w:eastAsiaTheme="minorHAnsi" w:hAnsiTheme="minorHAnsi" w:cstheme="minorBidi"/>
          <w:b w:val="0"/>
          <w:sz w:val="22"/>
          <w:vertAlign w:val="superscript"/>
          <w:rPrChange w:id="45" w:author="Nichols, Virginia A [AGRON]" w:date="2021-04-12T16:58:00Z">
            <w:rPr>
              <w:rFonts w:asciiTheme="minorHAnsi" w:eastAsiaTheme="minorHAnsi" w:hAnsiTheme="minorHAnsi" w:cstheme="minorBidi"/>
              <w:b w:val="0"/>
              <w:sz w:val="22"/>
            </w:rPr>
          </w:rPrChange>
        </w:rPr>
        <w:t>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6FAB534D"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w:t>
      </w:r>
      <w:r w:rsidR="00FC3EDF">
        <w:t>50-2000</w:t>
      </w:r>
      <w:r w:rsidR="00CF33DB">
        <w:t xml:space="preserve"> micr</w:t>
      </w:r>
      <w:r w:rsidR="00FC3EDF">
        <w:t>ometers</w:t>
      </w:r>
      <w:r w:rsidR="00CF33DB">
        <w:t>)</w:t>
      </w:r>
      <w:r w:rsidR="00F96DCF">
        <w:t>, silt (</w:t>
      </w:r>
      <w:r w:rsidR="00FC3EDF">
        <w:t>6-50 micrometers</w:t>
      </w:r>
      <w:r w:rsidR="00F96DCF">
        <w:t>), and clay (</w:t>
      </w:r>
      <w:r w:rsidR="00FC3EDF">
        <w:t>0.1-6 micrometers</w:t>
      </w:r>
      <w:r w:rsidR="00F96DCF">
        <w:t xml:space="preserve">).  </w:t>
      </w:r>
    </w:p>
    <w:p w14:paraId="4A43ABE0" w14:textId="7C6736CB" w:rsidR="006912D0" w:rsidRDefault="006912D0" w:rsidP="00E87F79">
      <w:pPr>
        <w:spacing w:line="276" w:lineRule="auto"/>
      </w:pPr>
      <w:r>
        <w:t xml:space="preserve"> Organic carbon </w:t>
      </w:r>
    </w:p>
    <w:p w14:paraId="764BAF00" w14:textId="77777777" w:rsidR="00A5236B" w:rsidRDefault="00231668" w:rsidP="0081546D">
      <w:pPr>
        <w:spacing w:line="276" w:lineRule="auto"/>
        <w:rPr>
          <w:ins w:id="46" w:author="Nichols, Virginia A [AGRON]" w:date="2021-04-12T16:59:00Z"/>
        </w:rPr>
      </w:pPr>
      <w:r>
        <w:t>Half of the remaining oven-dried soil cores were sent for organic matter analysis (</w:t>
      </w:r>
      <w:proofErr w:type="spellStart"/>
      <w:r w:rsidR="00CE6A07">
        <w:t>Agsource</w:t>
      </w:r>
      <w:proofErr w:type="spellEnd"/>
      <w:r>
        <w:t xml:space="preserve">, need to find the paper that explains their </w:t>
      </w:r>
      <w:commentRangeStart w:id="47"/>
      <w:r>
        <w:t>methods</w:t>
      </w:r>
      <w:commentRangeEnd w:id="47"/>
      <w:r w:rsidR="00C32C37">
        <w:rPr>
          <w:rStyle w:val="CommentReference"/>
        </w:rPr>
        <w:commentReference w:id="47"/>
      </w:r>
      <w:r>
        <w:t>)</w:t>
      </w:r>
      <w:ins w:id="48" w:author="Nichols, Virginia A [AGRON]" w:date="2021-04-12T16:59:00Z">
        <w:r w:rsidR="00A5236B">
          <w:t xml:space="preserve"> using the loss-on-ignition method with the following conversions:</w:t>
        </w:r>
      </w:ins>
    </w:p>
    <w:p w14:paraId="3A079ABC" w14:textId="77777777" w:rsidR="00A5236B" w:rsidRDefault="00A5236B" w:rsidP="0081546D">
      <w:pPr>
        <w:spacing w:line="276" w:lineRule="auto"/>
        <w:rPr>
          <w:ins w:id="49" w:author="Nichols, Virginia A [AGRON]" w:date="2021-04-12T17:00:00Z"/>
        </w:rPr>
      </w:pPr>
      <w:ins w:id="50" w:author="Nichols, Virginia A [AGRON]" w:date="2021-04-12T17:00:00Z">
        <w:r>
          <w:t>(LOI%) * 0.89 = OM%</w:t>
        </w:r>
      </w:ins>
    </w:p>
    <w:p w14:paraId="472A1F13" w14:textId="77777777" w:rsidR="00A5236B" w:rsidRDefault="00A5236B" w:rsidP="00A5236B">
      <w:pPr>
        <w:spacing w:line="276" w:lineRule="auto"/>
        <w:rPr>
          <w:ins w:id="51" w:author="Nichols, Virginia A [AGRON]" w:date="2021-04-12T17:00:00Z"/>
        </w:rPr>
      </w:pPr>
      <w:ins w:id="52" w:author="Nichols, Virginia A [AGRON]" w:date="2021-04-12T17:00:00Z">
        <w:r>
          <w:t>OM% * 0.58 = C%</w:t>
        </w:r>
      </w:ins>
    </w:p>
    <w:p w14:paraId="1557F46A" w14:textId="63374417" w:rsidR="006912D0" w:rsidRPr="006912D0" w:rsidDel="00A5236B" w:rsidRDefault="00A5236B" w:rsidP="00A5236B">
      <w:pPr>
        <w:spacing w:line="276" w:lineRule="auto"/>
        <w:rPr>
          <w:del w:id="53" w:author="Nichols, Virginia A [AGRON]" w:date="2021-04-12T17:00:00Z"/>
        </w:rPr>
      </w:pPr>
      <w:ins w:id="54" w:author="Nichols, Virginia A [AGRON]" w:date="2021-04-12T17:00:00Z">
        <w:r>
          <w:t xml:space="preserve">Probably need to mention how flawed this method </w:t>
        </w:r>
        <w:proofErr w:type="spellStart"/>
        <w:proofErr w:type="gramStart"/>
        <w:r>
          <w:t>is..</w:t>
        </w:r>
      </w:ins>
      <w:proofErr w:type="gramEnd"/>
      <w:del w:id="55" w:author="Nichols, Virginia A [AGRON]" w:date="2021-04-12T17:00:00Z">
        <w:r w:rsidR="00CE6A07" w:rsidDel="00A5236B">
          <w:delText>.</w:delText>
        </w:r>
      </w:del>
    </w:p>
    <w:p w14:paraId="68D41FEC" w14:textId="09FDC789" w:rsidR="005538D2" w:rsidRDefault="005538D2" w:rsidP="0081546D">
      <w:pPr>
        <w:pStyle w:val="Heading2"/>
        <w:spacing w:line="276" w:lineRule="auto"/>
      </w:pPr>
      <w:r>
        <w:t>Statistical</w:t>
      </w:r>
      <w:proofErr w:type="spellEnd"/>
      <w:r>
        <w:t xml:space="preserve"> analysis</w:t>
      </w:r>
    </w:p>
    <w:p w14:paraId="67DC8FC2" w14:textId="77F01A28" w:rsidR="00BB05FB" w:rsidRDefault="00BB05FB" w:rsidP="0081546D">
      <w:pPr>
        <w:spacing w:line="276" w:lineRule="auto"/>
      </w:pPr>
      <w:r>
        <w:lastRenderedPageBreak/>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56" w:author="Moore, Eric B [AGRON]" w:date="2021-04-05T16:12:00Z">
        <w:r w:rsidDel="00B233F1">
          <w:delText>Gardener</w:delText>
        </w:r>
      </w:del>
      <w:ins w:id="57" w:author="Moore, Eric B [AGRON]" w:date="2021-04-05T16:12:00Z">
        <w:r w:rsidR="00B233F1">
          <w:t>Gardner</w:t>
        </w:r>
      </w:ins>
      <w:r>
        <w:t xml:space="preserve">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58" w:author="Moore, Eric B [AGRON]" w:date="2021-04-05T16:12:00Z">
        <w:r w:rsidDel="00B233F1">
          <w:delText>Gardener</w:delText>
        </w:r>
      </w:del>
      <w:ins w:id="59" w:author="Moore, Eric B [AGRON]" w:date="2021-04-05T16:12:00Z">
        <w:r w:rsidR="00B233F1">
          <w:t>Gardner</w:t>
        </w:r>
      </w:ins>
      <w:r>
        <w:t xml:space="preserve"> model due to its simplicity and biologically meaningful parameters. The </w:t>
      </w:r>
      <w:del w:id="60" w:author="Moore, Eric B [AGRON]" w:date="2021-04-05T16:12:00Z">
        <w:r w:rsidDel="00B233F1">
          <w:delText>Gardener</w:delText>
        </w:r>
      </w:del>
      <w:ins w:id="61"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9CDD878"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62"/>
      <w:r w:rsidR="006B08D1">
        <w:rPr>
          <w:rFonts w:cstheme="minorHAnsi"/>
          <w:noProof/>
        </w:rPr>
        <w:t>θ</w:t>
      </w:r>
      <w:r w:rsidR="006B08D1">
        <w:rPr>
          <w:rFonts w:cstheme="minorHAnsi"/>
          <w:noProof/>
          <w:vertAlign w:val="subscript"/>
        </w:rPr>
        <w:t>r</w:t>
      </w:r>
      <w:commentRangeEnd w:id="62"/>
      <w:r w:rsidR="00C32C37">
        <w:rPr>
          <w:rStyle w:val="CommentReference"/>
        </w:rPr>
        <w:commentReference w:id="62"/>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ins w:id="63" w:author="Nichols, Virginia A [AGRON]" w:date="2021-04-12T17:01:00Z">
        <w:r w:rsidR="00A5236B">
          <w:rPr>
            <w:noProof/>
          </w:rPr>
          <w:t>Residual water contents are measured at -15,000 cm water</w:t>
        </w:r>
      </w:ins>
      <w:ins w:id="64" w:author="Nichols, Virginia A [AGRON]" w:date="2021-04-12T17:02:00Z">
        <w:r w:rsidR="00A5236B">
          <w:rPr>
            <w:noProof/>
          </w:rPr>
          <w:t>. The highest presssure we used in this study was -500 cm water, so…can I even use th</w:t>
        </w:r>
      </w:ins>
      <w:ins w:id="65" w:author="Nichols, Virginia A [AGRON]" w:date="2021-04-12T17:03:00Z">
        <w:r w:rsidR="00A5236B">
          <w:rPr>
            <w:noProof/>
          </w:rPr>
          <w:t>ese equations?</w:t>
        </w:r>
      </w:ins>
      <w:ins w:id="66" w:author="Nichols, Virginia A [AGRON]" w:date="2021-04-12T17:02:00Z">
        <w:r w:rsidR="00A5236B">
          <w:rPr>
            <w:noProof/>
          </w:rPr>
          <w:t xml:space="preserve"> </w:t>
        </w:r>
      </w:ins>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67" w:author="Moore, Eric B [AGRON]" w:date="2021-04-05T16:51:00Z">
        <w:r w:rsidR="00C32C37">
          <w:rPr>
            <w:noProof/>
          </w:rPr>
          <w:t xml:space="preserve"> a</w:t>
        </w:r>
      </w:ins>
      <w:r>
        <w:rPr>
          <w:noProof/>
        </w:rPr>
        <w:t xml:space="preserve"> matric potential</w:t>
      </w:r>
      <w:del w:id="68" w:author="Moore, Eric B [AGRON]" w:date="2021-04-05T16:51:00Z">
        <w:r w:rsidDel="00C32C37">
          <w:rPr>
            <w:noProof/>
          </w:rPr>
          <w:delText>s</w:delText>
        </w:r>
      </w:del>
      <w:r>
        <w:rPr>
          <w:noProof/>
        </w:rPr>
        <w:t xml:space="preserve"> of -</w:t>
      </w:r>
      <w:del w:id="69" w:author="Moore, Eric B [AGRON]" w:date="2021-04-05T16:51:00Z">
        <w:r w:rsidDel="00C32C37">
          <w:rPr>
            <w:noProof/>
          </w:rPr>
          <w:delText>50 and</w:delText>
        </w:r>
      </w:del>
      <w:r>
        <w:rPr>
          <w:noProof/>
        </w:rPr>
        <w:t xml:space="preserve"> -100 cm water (</w:t>
      </w:r>
      <w:commentRangeStart w:id="70"/>
      <w:r>
        <w:rPr>
          <w:noProof/>
        </w:rPr>
        <w:t>cite Britt’s dissertation</w:t>
      </w:r>
      <w:commentRangeEnd w:id="70"/>
      <w:r w:rsidR="00C32C37">
        <w:rPr>
          <w:rStyle w:val="CommentReference"/>
        </w:rPr>
        <w:commentReference w:id="70"/>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71"/>
      <w:r w:rsidR="0074061C">
        <w:rPr>
          <w:noProof/>
        </w:rPr>
        <w:t>shallow water tables</w:t>
      </w:r>
      <w:commentRangeEnd w:id="71"/>
      <w:r w:rsidR="00720101">
        <w:rPr>
          <w:rStyle w:val="CommentReference"/>
        </w:rPr>
        <w:commentReference w:id="71"/>
      </w:r>
      <w:r w:rsidR="0074061C">
        <w:rPr>
          <w:noProof/>
        </w:rPr>
        <w:t xml:space="preserve"> </w:t>
      </w:r>
      <w:r w:rsidR="0074061C">
        <w:rPr>
          <w:noProof/>
        </w:rPr>
        <w:lastRenderedPageBreak/>
        <w:t>are present and field capacity will be at matric potentials less than the commonly assumed -330 cm water (cite)</w:t>
      </w:r>
      <w:ins w:id="72"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lastRenderedPageBreak/>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73"/>
      <w:r>
        <w:rPr>
          <w:noProof/>
        </w:rPr>
        <w:t>Sand is denser than clay</w:t>
      </w:r>
      <w:commentRangeEnd w:id="73"/>
      <w:r w:rsidR="002A2375">
        <w:rPr>
          <w:rStyle w:val="CommentReference"/>
        </w:rPr>
        <w:commentReference w:id="73"/>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lastRenderedPageBreak/>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t>Soil water retention curves</w:t>
      </w:r>
    </w:p>
    <w:p w14:paraId="61E991B4" w14:textId="4DCC8FDF" w:rsidR="00F5459D" w:rsidRDefault="00D92C51" w:rsidP="00F5459D">
      <w:pPr>
        <w:spacing w:line="276" w:lineRule="auto"/>
        <w:rPr>
          <w:noProof/>
        </w:rPr>
      </w:pPr>
      <w:r>
        <w:t xml:space="preserve">The </w:t>
      </w:r>
      <w:del w:id="74" w:author="Moore, Eric B [AGRON]" w:date="2021-04-05T16:12:00Z">
        <w:r w:rsidDel="00B233F1">
          <w:delText>Gardener</w:delText>
        </w:r>
      </w:del>
      <w:ins w:id="75"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lastRenderedPageBreak/>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76" w:author="Moore, Eric B [AGRON]" w:date="2021-04-05T16:12:00Z">
              <w:r w:rsidDel="00B233F1">
                <w:rPr>
                  <w:noProof/>
                </w:rPr>
                <w:delText>Gardener</w:delText>
              </w:r>
            </w:del>
            <w:ins w:id="77"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78"/>
      <w:commentRangeEnd w:id="78"/>
      <w:r>
        <w:rPr>
          <w:rStyle w:val="CommentReference"/>
        </w:rPr>
        <w:commentReference w:id="78"/>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9425F2">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9425F2">
        <w:tc>
          <w:tcPr>
            <w:tcW w:w="9350" w:type="dxa"/>
          </w:tcPr>
          <w:p w14:paraId="5AE1881D" w14:textId="35080AA4" w:rsidR="00AC6525" w:rsidRDefault="00AC6525" w:rsidP="009425F2">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79"/>
      <w:commentRangeEnd w:id="79"/>
      <w:r>
        <w:rPr>
          <w:rStyle w:val="CommentReference"/>
        </w:rPr>
        <w:commentReference w:id="79"/>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80"/>
      <w:r>
        <w:t>2</w:t>
      </w:r>
      <w:r w:rsidR="00744481">
        <w:t xml:space="preserve"> vol</w:t>
      </w:r>
      <w:r>
        <w:t>%</w:t>
      </w:r>
      <w:commentRangeEnd w:id="80"/>
      <w:r w:rsidR="000456C4">
        <w:rPr>
          <w:rStyle w:val="CommentReference"/>
        </w:rPr>
        <w:commentReference w:id="80"/>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3"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9425F2">
        <w:tc>
          <w:tcPr>
            <w:tcW w:w="9350" w:type="dxa"/>
          </w:tcPr>
          <w:p w14:paraId="1846DE7A" w14:textId="77777777" w:rsidR="002737D8" w:rsidRDefault="002737D8" w:rsidP="009425F2">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2737D8" w14:paraId="2485BA2F" w14:textId="77777777" w:rsidTr="009425F2">
        <w:tc>
          <w:tcPr>
            <w:tcW w:w="9350" w:type="dxa"/>
          </w:tcPr>
          <w:p w14:paraId="161E53E8" w14:textId="77777777" w:rsidR="002737D8" w:rsidRDefault="002737D8" w:rsidP="009425F2">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6"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7"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8" w:history="1">
        <w:r w:rsidRPr="007B0EDA">
          <w:rPr>
            <w:rStyle w:val="Hyperlink"/>
          </w:rPr>
          <w:t>https://doi.org/10.21105/joss.01686</w:t>
        </w:r>
      </w:hyperlink>
    </w:p>
    <w:p w14:paraId="0A959375" w14:textId="75C273D1" w:rsidR="00C71AB8" w:rsidRDefault="00C71AB8" w:rsidP="0081546D">
      <w:pPr>
        <w:spacing w:line="276" w:lineRule="auto"/>
        <w:rPr>
          <w:ins w:id="81" w:author="Moore, Eric B [AGRON]" w:date="2021-04-05T16:10:00Z"/>
        </w:rPr>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xml:space="preserve">, 36(3), 1-48. URL: </w:t>
      </w:r>
      <w:ins w:id="82" w:author="Moore, Eric B [AGRON]" w:date="2021-04-05T16:10:00Z">
        <w:r w:rsidR="008D3572">
          <w:fldChar w:fldCharType="begin"/>
        </w:r>
        <w:r w:rsidR="008D3572">
          <w:instrText xml:space="preserve"> HYPERLINK "</w:instrText>
        </w:r>
      </w:ins>
      <w:r w:rsidR="008D3572">
        <w:instrText>https://www.jstatsoft.org/v36/i03/</w:instrText>
      </w:r>
      <w:ins w:id="83" w:author="Moore, Eric B [AGRON]" w:date="2021-04-05T16:10:00Z">
        <w:r w:rsidR="008D3572">
          <w:instrText xml:space="preserve">" </w:instrText>
        </w:r>
        <w:r w:rsidR="008D3572">
          <w:fldChar w:fldCharType="separate"/>
        </w:r>
      </w:ins>
      <w:r w:rsidR="008D3572" w:rsidRPr="00B74B32">
        <w:rPr>
          <w:rStyle w:val="Hyperlink"/>
        </w:rPr>
        <w:t>https://www.jstatsoft.org/v36/i03/</w:t>
      </w:r>
      <w:ins w:id="84" w:author="Moore, Eric B [AGRON]" w:date="2021-04-05T16:10:00Z">
        <w:r w:rsidR="008D3572">
          <w:fldChar w:fldCharType="end"/>
        </w:r>
      </w:ins>
    </w:p>
    <w:p w14:paraId="33C75FE9" w14:textId="2E7116F5" w:rsidR="008D3572" w:rsidRDefault="00D2635F" w:rsidP="0081546D">
      <w:pPr>
        <w:spacing w:line="276" w:lineRule="auto"/>
        <w:rPr>
          <w:ins w:id="85" w:author="Moore, Eric B [AGRON]" w:date="2021-04-05T16:10:00Z"/>
        </w:rPr>
      </w:pPr>
      <w:proofErr w:type="spellStart"/>
      <w:ins w:id="86" w:author="Moore, Eric B [AGRON]" w:date="2021-04-05T16:56:00Z">
        <w:r w:rsidRPr="00D2635F">
          <w:t>Bonfante</w:t>
        </w:r>
        <w:proofErr w:type="spellEnd"/>
        <w:r w:rsidRPr="00D2635F">
          <w:t xml:space="preserve">, A., A. Basile, and J. Bouma. 2020. Exploring the effect of varying organic matter contents on current and future moisture supply capacities of six Italian soils. </w:t>
        </w:r>
        <w:proofErr w:type="spellStart"/>
        <w:r w:rsidRPr="00D2635F">
          <w:t>Geoderma</w:t>
        </w:r>
        <w:proofErr w:type="spellEnd"/>
        <w:r w:rsidRPr="00D2635F">
          <w:t xml:space="preserve"> 361:114079</w:t>
        </w:r>
      </w:ins>
    </w:p>
    <w:p w14:paraId="0AE3F323" w14:textId="77777777" w:rsidR="008D3572" w:rsidRDefault="008D3572" w:rsidP="008D3572">
      <w:pPr>
        <w:spacing w:line="276" w:lineRule="auto"/>
        <w:rPr>
          <w:ins w:id="87" w:author="Moore, Eric B [AGRON]" w:date="2021-04-05T16:10:00Z"/>
        </w:rPr>
      </w:pPr>
      <w:proofErr w:type="spellStart"/>
      <w:ins w:id="88" w:author="Moore, Eric B [AGRON]" w:date="2021-04-05T16:10:00Z">
        <w:r>
          <w:t>Kaspar</w:t>
        </w:r>
        <w:proofErr w:type="spellEnd"/>
        <w:r>
          <w:t xml:space="preserve">, T.C., D.B. Jaynes, T.B. Parkin, and T.B. Moorman. 2007. Rye cover crop and </w:t>
        </w:r>
        <w:proofErr w:type="spellStart"/>
        <w:r>
          <w:t>gamagrass</w:t>
        </w:r>
        <w:proofErr w:type="spellEnd"/>
        <w:r>
          <w:t xml:space="preserve"> strip effects on nitrate concentration and load in tile drainage. J. Environ. Qual., 36:1503-1511.</w:t>
        </w:r>
      </w:ins>
    </w:p>
    <w:p w14:paraId="65F3348B" w14:textId="77777777" w:rsidR="008D3572" w:rsidRDefault="008D3572" w:rsidP="008D3572">
      <w:pPr>
        <w:spacing w:line="276" w:lineRule="auto"/>
        <w:rPr>
          <w:ins w:id="89" w:author="Moore, Eric B [AGRON]" w:date="2021-04-05T16:10:00Z"/>
        </w:rPr>
      </w:pPr>
    </w:p>
    <w:p w14:paraId="5D419775" w14:textId="0A32648F" w:rsidR="008D3572" w:rsidRDefault="008D3572" w:rsidP="008D3572">
      <w:pPr>
        <w:spacing w:line="276" w:lineRule="auto"/>
        <w:rPr>
          <w:ins w:id="90" w:author="Moore, Eric B [AGRON]" w:date="2021-04-05T16:39:00Z"/>
        </w:rPr>
      </w:pPr>
      <w:proofErr w:type="spellStart"/>
      <w:ins w:id="91" w:author="Moore, Eric B [AGRON]" w:date="2021-04-05T16:10:00Z">
        <w:r>
          <w:t>Kaspar</w:t>
        </w:r>
        <w:proofErr w:type="spellEnd"/>
        <w:r>
          <w:t xml:space="preserve">, T.C., J.K. Radke, and J.M. </w:t>
        </w:r>
        <w:proofErr w:type="spellStart"/>
        <w:r>
          <w:t>Laflen</w:t>
        </w:r>
        <w:proofErr w:type="spellEnd"/>
        <w:r>
          <w:t xml:space="preserve">. 2001. Small grain cover crops and wheel traffic effects on infiltration, runoff, and erosion. J. Soil Water </w:t>
        </w:r>
        <w:proofErr w:type="spellStart"/>
        <w:r>
          <w:t>Conserv</w:t>
        </w:r>
        <w:proofErr w:type="spellEnd"/>
        <w:r>
          <w:t>. 56:160-164.</w:t>
        </w:r>
      </w:ins>
    </w:p>
    <w:p w14:paraId="4A4867DD" w14:textId="56C55FAD" w:rsidR="003656FE" w:rsidRDefault="003656FE" w:rsidP="008D3572">
      <w:pPr>
        <w:spacing w:line="276" w:lineRule="auto"/>
        <w:rPr>
          <w:ins w:id="92" w:author="Moore, Eric B [AGRON]" w:date="2021-04-05T16:39:00Z"/>
        </w:rPr>
      </w:pPr>
    </w:p>
    <w:p w14:paraId="6CF45A3E" w14:textId="20E2FC90" w:rsidR="003656FE" w:rsidRPr="005538D2" w:rsidRDefault="003656FE" w:rsidP="008D3572">
      <w:pPr>
        <w:spacing w:line="276" w:lineRule="auto"/>
      </w:pPr>
      <w:ins w:id="93" w:author="Moore, Eric B [AGRON]" w:date="2021-04-05T16:39:00Z">
        <w:r w:rsidRPr="003656FE">
          <w:t xml:space="preserve">McDaniel, M.D., L.K. </w:t>
        </w:r>
        <w:proofErr w:type="spellStart"/>
        <w:r w:rsidRPr="003656FE">
          <w:t>Tiemann</w:t>
        </w:r>
        <w:proofErr w:type="spellEnd"/>
        <w:r w:rsidRPr="003656FE">
          <w:t>, and A.S. Grandy.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ore, Eric B [AGRON]" w:date="2021-04-05T16:32:00Z" w:initials="MEB[">
    <w:p w14:paraId="0520D250" w14:textId="09554C02" w:rsidR="009425F2" w:rsidRDefault="009425F2">
      <w:pPr>
        <w:pStyle w:val="CommentText"/>
      </w:pPr>
      <w:r>
        <w:rPr>
          <w:rStyle w:val="CommentReference"/>
        </w:rPr>
        <w:annotationRef/>
      </w:r>
      <w:r>
        <w:t xml:space="preserve">-50 is low for saturation, saturation on the water retention curve is the highest water content and the point at </w:t>
      </w:r>
      <w:proofErr w:type="gramStart"/>
      <w:r>
        <w:t>which  water</w:t>
      </w:r>
      <w:proofErr w:type="gramEnd"/>
      <w:r>
        <w:t xml:space="preserve"> content drops is the air-entry value; at which point the sample is no longer saturated. The saturation value should be at, or close to, zero matric potential. </w:t>
      </w:r>
    </w:p>
    <w:p w14:paraId="2851990F" w14:textId="6900AAB8" w:rsidR="009425F2" w:rsidRDefault="009425F2">
      <w:pPr>
        <w:pStyle w:val="CommentText"/>
      </w:pPr>
      <w:r>
        <w:t>The value of -100 for FC is good, but I think we need to make it clear why we chose that value. I can provide references to add.</w:t>
      </w:r>
    </w:p>
  </w:comment>
  <w:comment w:id="1" w:author="Moore, Eric B [AGRON]" w:date="2021-04-05T16:15:00Z" w:initials="MEB[">
    <w:p w14:paraId="0FCD7048" w14:textId="733BAE3F" w:rsidR="009425F2" w:rsidRDefault="009425F2">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0.3 / d ; where d is pore diameter and h is matric potential) to calculate pore sizes</w:t>
      </w:r>
      <w:r>
        <w:t xml:space="preserve"> from the retention curve.</w:t>
      </w:r>
    </w:p>
  </w:comment>
  <w:comment w:id="2" w:author="Moore, Eric B [AGRON]" w:date="2021-04-05T16:19:00Z" w:initials="MEB[">
    <w:p w14:paraId="4EB72F7E" w14:textId="1D6C9DF8" w:rsidR="009425F2" w:rsidRDefault="009425F2">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25" w:author="Moore, Eric B [AGRON]" w:date="2021-04-05T16:41:00Z" w:initials="MEB[">
    <w:p w14:paraId="03732C77" w14:textId="353BE81F" w:rsidR="009425F2" w:rsidRDefault="009425F2">
      <w:pPr>
        <w:pStyle w:val="CommentText"/>
      </w:pPr>
      <w:r>
        <w:rPr>
          <w:rStyle w:val="CommentReference"/>
        </w:rPr>
        <w:annotationRef/>
      </w:r>
      <w:r>
        <w:t>We define FC and state our chosen value explicitly along with our rationale. I can add this part later if you like.</w:t>
      </w:r>
    </w:p>
  </w:comment>
  <w:comment w:id="42" w:author="Moore, Eric B [AGRON]" w:date="2021-04-05T16:45:00Z" w:initials="MEB[">
    <w:p w14:paraId="7C89F771" w14:textId="08509472" w:rsidR="009425F2" w:rsidRDefault="009425F2">
      <w:pPr>
        <w:pStyle w:val="CommentText"/>
      </w:pPr>
      <w:r>
        <w:rPr>
          <w:rStyle w:val="CommentReference"/>
        </w:rPr>
        <w:annotationRef/>
      </w:r>
      <w:r>
        <w:t>Did we use 2.5 or 3.8? or both?</w:t>
      </w:r>
    </w:p>
  </w:comment>
  <w:comment w:id="47" w:author="Moore, Eric B [AGRON]" w:date="2021-04-05T16:47:00Z" w:initials="MEB[">
    <w:p w14:paraId="165B9EE0" w14:textId="684AD451" w:rsidR="009425F2" w:rsidRDefault="009425F2">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62" w:author="Moore, Eric B [AGRON]" w:date="2021-04-05T16:48:00Z" w:initials="MEB[">
    <w:p w14:paraId="19C017E5" w14:textId="53251609" w:rsidR="009425F2" w:rsidRDefault="009425F2">
      <w:pPr>
        <w:pStyle w:val="CommentText"/>
      </w:pPr>
      <w:r>
        <w:rPr>
          <w:rStyle w:val="CommentReference"/>
        </w:rPr>
        <w:annotationRef/>
      </w:r>
      <w:proofErr w:type="spellStart"/>
      <w:r>
        <w:rPr>
          <w:rFonts w:cstheme="minorHAnsi"/>
        </w:rPr>
        <w:t>Θ</w:t>
      </w:r>
      <w:r>
        <w:t>r</w:t>
      </w:r>
      <w:proofErr w:type="spellEnd"/>
      <w:r>
        <w:t xml:space="preserve"> = -15,000 cmH2O, or permanent wilting point. Therefore we don’t have a precise measure of this value from these data</w:t>
      </w:r>
    </w:p>
  </w:comment>
  <w:comment w:id="70" w:author="Moore, Eric B [AGRON]" w:date="2021-04-05T16:51:00Z" w:initials="MEB[">
    <w:p w14:paraId="7372EF9A" w14:textId="7335717A" w:rsidR="009425F2" w:rsidRDefault="009425F2">
      <w:pPr>
        <w:pStyle w:val="CommentText"/>
      </w:pPr>
      <w:r>
        <w:rPr>
          <w:rStyle w:val="CommentReference"/>
        </w:rPr>
        <w:annotationRef/>
      </w:r>
      <w:r w:rsidRPr="00C32C37">
        <w:t>Management Effects on Near-Surface Soil Hydrologic Properties in a Temperate Rainfed Cropping System</w:t>
      </w:r>
      <w:r>
        <w:t xml:space="preserve">. 2021. ISU </w:t>
      </w:r>
      <w:r w:rsidRPr="00D2635F">
        <w:t>Graduate Theses and Dissertations</w:t>
      </w:r>
      <w:r>
        <w:t>….I’ll be able to provide the exact number and hyperlink in May.</w:t>
      </w:r>
    </w:p>
  </w:comment>
  <w:comment w:id="71" w:author="Moore, Eric B [AGRON]" w:date="2021-04-05T16:57:00Z" w:initials="MEB[">
    <w:p w14:paraId="30A42D12" w14:textId="1BFCA39D" w:rsidR="009425F2" w:rsidRDefault="009425F2">
      <w:pPr>
        <w:pStyle w:val="CommentText"/>
      </w:pPr>
      <w:r>
        <w:rPr>
          <w:rStyle w:val="CommentReference"/>
        </w:rPr>
        <w:annotationRef/>
      </w:r>
      <w:r>
        <w:t xml:space="preserve">Is water table depth approximately the same at all sites? We can use Web Soil Survey to get these data. </w:t>
      </w:r>
    </w:p>
  </w:comment>
  <w:comment w:id="73" w:author="Moore, Eric B [AGRON]" w:date="2021-04-05T16:59:00Z" w:initials="MEB[">
    <w:p w14:paraId="682EF8F7" w14:textId="38CC0DF0" w:rsidR="009425F2" w:rsidRDefault="009425F2">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78" w:author="Moore, Eric B [AGRON]" w:date="2021-04-05T17:02:00Z" w:initials="MEB[">
    <w:p w14:paraId="3A779074" w14:textId="77777777" w:rsidR="009425F2" w:rsidRDefault="009425F2">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EBE3241" w14:textId="77777777" w:rsidR="009425F2" w:rsidRDefault="009425F2">
      <w:pPr>
        <w:pStyle w:val="CommentText"/>
      </w:pPr>
    </w:p>
    <w:p w14:paraId="6AC2B337" w14:textId="3258EEF4" w:rsidR="009425F2" w:rsidRDefault="009425F2">
      <w:pPr>
        <w:pStyle w:val="CommentText"/>
      </w:pPr>
      <w:r>
        <w:t xml:space="preserve">Also this log-scale schema may make it difficult to clearly identify air-entry and FC. It might be worthwhile to consider another representation of the x-axis. </w:t>
      </w:r>
    </w:p>
  </w:comment>
  <w:comment w:id="79" w:author="Moore, Eric B [AGRON]" w:date="2021-04-05T17:04:00Z" w:initials="MEB[">
    <w:p w14:paraId="18D3CD60" w14:textId="23F971F5" w:rsidR="009425F2" w:rsidRDefault="009425F2">
      <w:pPr>
        <w:pStyle w:val="CommentText"/>
      </w:pPr>
      <w:r>
        <w:rPr>
          <w:rStyle w:val="CommentReference"/>
        </w:rPr>
        <w:annotationRef/>
      </w:r>
      <w:r>
        <w:t xml:space="preserve">SOM is also less dense than soil particles and can therefore directly reduce bulk density. </w:t>
      </w:r>
    </w:p>
  </w:comment>
  <w:comment w:id="80" w:author="Moore, Eric B [AGRON]" w:date="2021-04-05T17:05:00Z" w:initials="MEB[">
    <w:p w14:paraId="33958737" w14:textId="520F1B89" w:rsidR="009425F2" w:rsidRDefault="009425F2">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1990F" w15:done="0"/>
  <w15:commentEx w15:paraId="0FCD7048" w15:done="0"/>
  <w15:commentEx w15:paraId="4EB72F7E" w15:done="0"/>
  <w15:commentEx w15:paraId="03732C77"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1990F" w16cid:durableId="241EF2AB"/>
  <w16cid:commentId w16cid:paraId="0FCD7048" w16cid:durableId="241EF2AC"/>
  <w16cid:commentId w16cid:paraId="4EB72F7E" w16cid:durableId="241EF2AD"/>
  <w16cid:commentId w16cid:paraId="03732C77"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 Eric B [AGRON]">
    <w15:presenceInfo w15:providerId="None" w15:userId="Moore, Eric B [AGRON]"/>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01262"/>
    <w:rsid w:val="000451E0"/>
    <w:rsid w:val="000456C4"/>
    <w:rsid w:val="00055669"/>
    <w:rsid w:val="00073D1D"/>
    <w:rsid w:val="000741AB"/>
    <w:rsid w:val="000758E1"/>
    <w:rsid w:val="00084B7E"/>
    <w:rsid w:val="000A01C9"/>
    <w:rsid w:val="000A3D92"/>
    <w:rsid w:val="000A6D8E"/>
    <w:rsid w:val="000A75B4"/>
    <w:rsid w:val="000D2569"/>
    <w:rsid w:val="001069C5"/>
    <w:rsid w:val="0011206A"/>
    <w:rsid w:val="00154ACB"/>
    <w:rsid w:val="00175902"/>
    <w:rsid w:val="001A0658"/>
    <w:rsid w:val="001B3C1C"/>
    <w:rsid w:val="001D5A81"/>
    <w:rsid w:val="001F713F"/>
    <w:rsid w:val="0020681C"/>
    <w:rsid w:val="002249F9"/>
    <w:rsid w:val="00231668"/>
    <w:rsid w:val="002432EC"/>
    <w:rsid w:val="002737D8"/>
    <w:rsid w:val="00273F30"/>
    <w:rsid w:val="002A2375"/>
    <w:rsid w:val="002B68E6"/>
    <w:rsid w:val="002C5C9D"/>
    <w:rsid w:val="003018A5"/>
    <w:rsid w:val="003048CA"/>
    <w:rsid w:val="00325060"/>
    <w:rsid w:val="00325856"/>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73FCA"/>
    <w:rsid w:val="00483114"/>
    <w:rsid w:val="00497C47"/>
    <w:rsid w:val="00503099"/>
    <w:rsid w:val="00524A5C"/>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C172C"/>
    <w:rsid w:val="006E0DB5"/>
    <w:rsid w:val="006F701A"/>
    <w:rsid w:val="00703FFE"/>
    <w:rsid w:val="00710B0D"/>
    <w:rsid w:val="00720101"/>
    <w:rsid w:val="007339EE"/>
    <w:rsid w:val="0074061C"/>
    <w:rsid w:val="00744481"/>
    <w:rsid w:val="00763BD2"/>
    <w:rsid w:val="00783A5A"/>
    <w:rsid w:val="007B44E8"/>
    <w:rsid w:val="007F7538"/>
    <w:rsid w:val="00801EAA"/>
    <w:rsid w:val="0080413E"/>
    <w:rsid w:val="00804FD3"/>
    <w:rsid w:val="0080543D"/>
    <w:rsid w:val="0081546D"/>
    <w:rsid w:val="00821BBA"/>
    <w:rsid w:val="00860186"/>
    <w:rsid w:val="0086063E"/>
    <w:rsid w:val="008A1877"/>
    <w:rsid w:val="008B583E"/>
    <w:rsid w:val="008D3572"/>
    <w:rsid w:val="0091006E"/>
    <w:rsid w:val="009329CD"/>
    <w:rsid w:val="009425F2"/>
    <w:rsid w:val="0095207E"/>
    <w:rsid w:val="00963E81"/>
    <w:rsid w:val="009764A2"/>
    <w:rsid w:val="00990968"/>
    <w:rsid w:val="00994940"/>
    <w:rsid w:val="009C6151"/>
    <w:rsid w:val="009F0FD7"/>
    <w:rsid w:val="00A06D36"/>
    <w:rsid w:val="00A11ECD"/>
    <w:rsid w:val="00A27007"/>
    <w:rsid w:val="00A5236B"/>
    <w:rsid w:val="00A771EA"/>
    <w:rsid w:val="00AC5A27"/>
    <w:rsid w:val="00AC6525"/>
    <w:rsid w:val="00AC6E58"/>
    <w:rsid w:val="00AD0918"/>
    <w:rsid w:val="00B233F1"/>
    <w:rsid w:val="00B74FB4"/>
    <w:rsid w:val="00BB05FB"/>
    <w:rsid w:val="00BB77B2"/>
    <w:rsid w:val="00BB7C69"/>
    <w:rsid w:val="00BD4110"/>
    <w:rsid w:val="00C015B2"/>
    <w:rsid w:val="00C30303"/>
    <w:rsid w:val="00C32C37"/>
    <w:rsid w:val="00C571A4"/>
    <w:rsid w:val="00C61B31"/>
    <w:rsid w:val="00C71AB8"/>
    <w:rsid w:val="00CA115E"/>
    <w:rsid w:val="00CD442C"/>
    <w:rsid w:val="00CE6A07"/>
    <w:rsid w:val="00CF33DB"/>
    <w:rsid w:val="00D2635F"/>
    <w:rsid w:val="00D47BA5"/>
    <w:rsid w:val="00D50E3C"/>
    <w:rsid w:val="00D61711"/>
    <w:rsid w:val="00D65852"/>
    <w:rsid w:val="00D85BC8"/>
    <w:rsid w:val="00D92C51"/>
    <w:rsid w:val="00DB3C43"/>
    <w:rsid w:val="00DC20A1"/>
    <w:rsid w:val="00DE6191"/>
    <w:rsid w:val="00DF4CE7"/>
    <w:rsid w:val="00E0427F"/>
    <w:rsid w:val="00E16BBC"/>
    <w:rsid w:val="00E40A4D"/>
    <w:rsid w:val="00E44A0F"/>
    <w:rsid w:val="00E52FE8"/>
    <w:rsid w:val="00E549A8"/>
    <w:rsid w:val="00E87269"/>
    <w:rsid w:val="00E87F79"/>
    <w:rsid w:val="00EA420D"/>
    <w:rsid w:val="00EE0476"/>
    <w:rsid w:val="00F5459D"/>
    <w:rsid w:val="00F7695F"/>
    <w:rsid w:val="00F836D0"/>
    <w:rsid w:val="00F91F77"/>
    <w:rsid w:val="00F96DCF"/>
    <w:rsid w:val="00FC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vidence.org" TargetMode="External"/><Relationship Id="rId18"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5063/Z31X15"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2276</TotalTime>
  <Pages>17</Pages>
  <Words>4764</Words>
  <Characters>27157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8</cp:revision>
  <dcterms:created xsi:type="dcterms:W3CDTF">2021-04-12T21:57:00Z</dcterms:created>
  <dcterms:modified xsi:type="dcterms:W3CDTF">2021-05-05T18:10:00Z</dcterms:modified>
</cp:coreProperties>
</file>