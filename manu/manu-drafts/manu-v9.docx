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w:t>
      </w:r>
      <w:proofErr w:type="spellStart"/>
      <w:r w:rsidR="0014621C">
        <w:rPr>
          <w:szCs w:val="24"/>
        </w:rPr>
        <w:t>macropores</w:t>
      </w:r>
      <w:proofErr w:type="spellEnd"/>
      <w:r w:rsidR="0014621C">
        <w:rPr>
          <w:szCs w:val="24"/>
        </w:rPr>
        <w:t xml:space="preserve">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7D00EC72"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Liebamn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proofErr w:type="gramStart"/>
      <w:r w:rsidRPr="00AA4678">
        <w:rPr>
          <w:sz w:val="24"/>
          <w:szCs w:val="24"/>
        </w:rPr>
        <w:t>1</w:t>
      </w:r>
      <w:proofErr w:type="gramEnd"/>
      <w:r w:rsidRPr="00AA4678">
        <w:rPr>
          <w:sz w:val="24"/>
          <w:szCs w:val="24"/>
        </w:rPr>
        <w:t xml:space="preserve"> Department of Agronomy, Iowa State University</w:t>
      </w:r>
    </w:p>
    <w:p w14:paraId="4B8D9C2D" w14:textId="3025EA33" w:rsidR="007D157B" w:rsidRPr="00AA4678" w:rsidRDefault="007D157B" w:rsidP="00813F82">
      <w:pPr>
        <w:pStyle w:val="Affiliations"/>
        <w:spacing w:line="480" w:lineRule="auto"/>
        <w:rPr>
          <w:sz w:val="24"/>
          <w:szCs w:val="24"/>
        </w:rPr>
      </w:pPr>
      <w:proofErr w:type="gramStart"/>
      <w:r w:rsidRPr="00AA4678">
        <w:rPr>
          <w:sz w:val="24"/>
          <w:szCs w:val="24"/>
        </w:rPr>
        <w:t>2</w:t>
      </w:r>
      <w:proofErr w:type="gramEnd"/>
      <w:r w:rsidRPr="00AA4678">
        <w:rPr>
          <w:sz w:val="24"/>
          <w:szCs w:val="24"/>
        </w:rPr>
        <w:t xml:space="preserve">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55A074D3"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proofErr w:type="spellStart"/>
      <w:r w:rsidRPr="00AA4678">
        <w:rPr>
          <w:rFonts w:ascii="Times New Roman" w:eastAsia="Times New Roman" w:hAnsi="Times New Roman" w:cs="Times New Roman"/>
          <w:i/>
          <w:iCs/>
          <w:sz w:val="24"/>
          <w:szCs w:val="24"/>
        </w:rPr>
        <w:t>Secale</w:t>
      </w:r>
      <w:proofErr w:type="spellEnd"/>
      <w:r w:rsidRPr="00AA4678">
        <w:rPr>
          <w:rFonts w:ascii="Times New Roman" w:eastAsia="Times New Roman" w:hAnsi="Times New Roman" w:cs="Times New Roman"/>
          <w:i/>
          <w:iCs/>
          <w:sz w:val="24"/>
          <w:szCs w:val="24"/>
        </w:rPr>
        <w:t xml:space="preserv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is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At each trial, we took intact 7.62 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were estimated using capillary rise equations</w:t>
      </w:r>
      <w:r w:rsidRPr="00AA4678">
        <w:rPr>
          <w:rFonts w:ascii="Times New Roman" w:eastAsia="Times New Roman" w:hAnsi="Times New Roman" w:cs="Times New Roman"/>
          <w:sz w:val="24"/>
          <w:szCs w:val="24"/>
        </w:rPr>
        <w:t>. Water contents at saturation and at field capacity (-100 cm water)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At this depth,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xml:space="preserve">, nor did CCs increase the percent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proofErr w:type="gramStart"/>
      <w:r w:rsidRPr="00AA4678">
        <w:rPr>
          <w:rFonts w:ascii="Times New Roman" w:eastAsia="Times New Roman" w:hAnsi="Times New Roman" w:cs="Times New Roman"/>
          <w:sz w:val="24"/>
          <w:szCs w:val="24"/>
        </w:rPr>
        <w:t>:</w:t>
      </w:r>
      <w:r w:rsidR="004327C2" w:rsidRPr="00AA4678">
        <w:rPr>
          <w:rFonts w:ascii="Times New Roman" w:eastAsia="Times New Roman" w:hAnsi="Times New Roman" w:cs="Times New Roman"/>
          <w:sz w:val="24"/>
          <w:szCs w:val="24"/>
        </w:rPr>
        <w:t>1.3</w:t>
      </w:r>
      <w:proofErr w:type="gramEnd"/>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trial texture</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FC4C2C" w:rsidRPr="00AA4678">
        <w:rPr>
          <w:rFonts w:ascii="Times New Roman" w:eastAsia="Times New Roman" w:hAnsi="Times New Roman" w:cs="Times New Roman"/>
          <w:sz w:val="24"/>
          <w:szCs w:val="24"/>
        </w:rPr>
        <w:t xml:space="preserve">, which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proofErr w:type="gramStart"/>
      <w:r w:rsidRPr="00AA4678">
        <w:rPr>
          <w:rFonts w:ascii="Times New Roman" w:eastAsia="Times New Roman" w:hAnsi="Times New Roman" w:cs="Times New Roman"/>
          <w:sz w:val="24"/>
          <w:szCs w:val="24"/>
        </w:rPr>
        <w:t>measurements</w:t>
      </w:r>
      <w:proofErr w:type="gramEnd"/>
      <w:r w:rsidRPr="00AA4678">
        <w:rPr>
          <w:rFonts w:ascii="Times New Roman" w:eastAsia="Times New Roman" w:hAnsi="Times New Roman" w:cs="Times New Roman"/>
          <w:sz w:val="24"/>
          <w:szCs w:val="24"/>
        </w:rPr>
        <w:t xml:space="preserve">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demonstrate 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s can improve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as well as when and where those 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134055A1"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proofErr w:type="spellStart"/>
      <w:r w:rsidRPr="00AA4678">
        <w:rPr>
          <w:rFonts w:ascii="Times New Roman" w:hAnsi="Times New Roman" w:cs="Times New Roman"/>
          <w:i/>
          <w:iCs/>
        </w:rPr>
        <w:t>Secale</w:t>
      </w:r>
      <w:proofErr w:type="spellEnd"/>
      <w:r w:rsidRPr="00AA4678">
        <w:rPr>
          <w:rFonts w:ascii="Times New Roman" w:hAnsi="Times New Roman" w:cs="Times New Roman"/>
          <w:i/>
          <w:iCs/>
        </w:rPr>
        <w:t xml:space="preserve"> cereal</w:t>
      </w:r>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)-based systems offers several environmental benefits</w:t>
      </w:r>
      <w:r w:rsidR="00DC1010" w:rsidRPr="00AA4678">
        <w:rPr>
          <w:rFonts w:ascii="Times New Roman" w:hAnsi="Times New Roman" w:cs="Times New Roman"/>
        </w:rPr>
        <w:t xml:space="preserve"> including reduced soil erosion and nutrient pollution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2001, </w:t>
      </w:r>
      <w:proofErr w:type="spellStart"/>
      <w:r w:rsidR="009F5CD1" w:rsidRPr="00AA4678">
        <w:rPr>
          <w:rFonts w:ascii="Times New Roman" w:hAnsi="Times New Roman" w:cs="Times New Roman"/>
        </w:rPr>
        <w:t>Strock</w:t>
      </w:r>
      <w:proofErr w:type="spellEnd"/>
      <w:r w:rsidR="009F5CD1" w:rsidRPr="00AA4678">
        <w:rPr>
          <w:rFonts w:ascii="Times New Roman" w:hAnsi="Times New Roman" w:cs="Times New Roman"/>
        </w:rPr>
        <w:t xml:space="preserve"> et al. 2004,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2007,</w:t>
      </w:r>
      <w:r w:rsidR="00277A2B" w:rsidRPr="00AA4678">
        <w:rPr>
          <w:rFonts w:ascii="Times New Roman" w:hAnsi="Times New Roman" w:cs="Times New Roman"/>
        </w:rPr>
        <w:t xml:space="preserve"> </w:t>
      </w:r>
      <w:proofErr w:type="spellStart"/>
      <w:r w:rsidR="009F5CD1" w:rsidRPr="00AA4678">
        <w:rPr>
          <w:rFonts w:ascii="Times New Roman" w:hAnsi="Times New Roman" w:cs="Times New Roman"/>
        </w:rPr>
        <w:t>Kladivko</w:t>
      </w:r>
      <w:proofErr w:type="spellEnd"/>
      <w:r w:rsidR="009F5CD1" w:rsidRPr="00AA4678">
        <w:rPr>
          <w:rFonts w:ascii="Times New Roman" w:hAnsi="Times New Roman" w:cs="Times New Roman"/>
        </w:rPr>
        <w:t xml:space="preserve"> et al. 2014 </w:t>
      </w:r>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proofErr w:type="spellStart"/>
      <w:r w:rsidR="00857930" w:rsidRPr="00AA4678">
        <w:rPr>
          <w:rFonts w:ascii="Times New Roman" w:hAnsi="Times New Roman" w:cs="Times New Roman"/>
        </w:rPr>
        <w:t>Marcillo</w:t>
      </w:r>
      <w:proofErr w:type="spellEnd"/>
      <w:r w:rsidR="00857930" w:rsidRPr="00AA4678">
        <w:rPr>
          <w:rFonts w:ascii="Times New Roman" w:hAnsi="Times New Roman" w:cs="Times New Roman"/>
        </w:rPr>
        <w:t xml:space="preserve"> and </w:t>
      </w:r>
      <w:proofErr w:type="spellStart"/>
      <w:r w:rsidR="00857930" w:rsidRPr="00AA4678">
        <w:rPr>
          <w:rFonts w:ascii="Times New Roman" w:hAnsi="Times New Roman" w:cs="Times New Roman"/>
        </w:rPr>
        <w:t>Miguez</w:t>
      </w:r>
      <w:proofErr w:type="spellEnd"/>
      <w:r w:rsidR="00857930" w:rsidRPr="00AA4678">
        <w:rPr>
          <w:rFonts w:ascii="Times New Roman" w:hAnsi="Times New Roman" w:cs="Times New Roman"/>
        </w:rPr>
        <w:t xml:space="preserve"> 2017)</w:t>
      </w:r>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 xml:space="preserve">possible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terminal drought stress (</w:t>
      </w:r>
      <w:r w:rsidR="00857930" w:rsidRPr="00AA4678">
        <w:rPr>
          <w:rFonts w:ascii="Times New Roman" w:hAnsi="Times New Roman" w:cs="Times New Roman"/>
        </w:rPr>
        <w:t>Campos et al. 2006</w:t>
      </w:r>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Pr="00AA4678">
        <w:rPr>
          <w:rFonts w:ascii="Times New Roman" w:hAnsi="Times New Roman" w:cs="Times New Roman"/>
        </w:rPr>
        <w:t xml:space="preserve"> may induce soil changes 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proofErr w:type="spellStart"/>
      <w:r w:rsidR="00BB2192" w:rsidRPr="00AA4678">
        <w:rPr>
          <w:rFonts w:ascii="Times New Roman" w:hAnsi="Times New Roman" w:cs="Times New Roman"/>
        </w:rPr>
        <w:t>Haruna</w:t>
      </w:r>
      <w:proofErr w:type="spellEnd"/>
      <w:r w:rsidR="00BB2192" w:rsidRPr="00AA4678">
        <w:rPr>
          <w:rFonts w:ascii="Times New Roman" w:hAnsi="Times New Roman" w:cs="Times New Roman"/>
        </w:rPr>
        <w:t xml:space="preserve"> et al. 2020</w:t>
      </w:r>
      <w:r w:rsidR="009F5CD1" w:rsidRPr="00AA4678">
        <w:rPr>
          <w:rFonts w:ascii="Times New Roman" w:hAnsi="Times New Roman" w:cs="Times New Roman"/>
        </w:rPr>
        <w:t>)</w:t>
      </w:r>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(Hudson 1994, </w:t>
      </w:r>
      <w:proofErr w:type="spellStart"/>
      <w:r w:rsidR="009F5CD1" w:rsidRPr="00AA4678">
        <w:rPr>
          <w:rFonts w:ascii="Times New Roman" w:hAnsi="Times New Roman" w:cs="Times New Roman"/>
        </w:rPr>
        <w:t>Minasni</w:t>
      </w:r>
      <w:proofErr w:type="spellEnd"/>
      <w:r w:rsidR="009F5CD1" w:rsidRPr="00AA4678">
        <w:rPr>
          <w:rFonts w:ascii="Times New Roman" w:hAnsi="Times New Roman" w:cs="Times New Roman"/>
        </w:rPr>
        <w:t xml:space="preserve"> et al. 2018, King et al. 2020)</w:t>
      </w:r>
      <w:r w:rsidRPr="00AA4678">
        <w:rPr>
          <w:rFonts w:ascii="Times New Roman" w:hAnsi="Times New Roman" w:cs="Times New Roman"/>
        </w:rPr>
        <w:t xml:space="preserve">, and therefore buffer crop yields against drought stress (Williams et al. 2016, Kane et al. 2021). </w:t>
      </w:r>
      <w:r w:rsidR="00426094" w:rsidRPr="00AA4678">
        <w:rPr>
          <w:rFonts w:ascii="Times New Roman" w:hAnsi="Times New Roman" w:cs="Times New Roman"/>
        </w:rPr>
        <w:t>C</w:t>
      </w:r>
      <w:r w:rsidRPr="00AA4678">
        <w:rPr>
          <w:rFonts w:ascii="Times New Roman" w:hAnsi="Times New Roman" w:cs="Times New Roman"/>
        </w:rPr>
        <w:t xml:space="preserve">over crops may also benefit crop-water relations by increasing water infiltration or through a mulching effect (Unger and Vigil 1998, Leuthold et al. 2021).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2017,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2019). However, to our </w:t>
      </w:r>
      <w:proofErr w:type="gramStart"/>
      <w:r w:rsidRPr="00AA4678">
        <w:rPr>
          <w:rFonts w:ascii="Times New Roman" w:hAnsi="Times New Roman" w:cs="Times New Roman"/>
        </w:rPr>
        <w:t>knowledge</w:t>
      </w:r>
      <w:proofErr w:type="gramEnd"/>
      <w:r w:rsidRPr="00AA4678">
        <w:rPr>
          <w:rFonts w:ascii="Times New Roman" w:hAnsi="Times New Roman" w:cs="Times New Roman"/>
        </w:rPr>
        <w:t xml:space="preserv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report contradicting results (</w:t>
      </w:r>
      <w:proofErr w:type="spellStart"/>
      <w:r w:rsidRPr="00AA4678">
        <w:rPr>
          <w:rFonts w:ascii="Times New Roman" w:hAnsi="Times New Roman" w:cs="Times New Roman"/>
        </w:rPr>
        <w:t>Villamil</w:t>
      </w:r>
      <w:proofErr w:type="spellEnd"/>
      <w:r w:rsidRPr="00AA4678">
        <w:rPr>
          <w:rFonts w:ascii="Times New Roman" w:hAnsi="Times New Roman" w:cs="Times New Roman"/>
        </w:rPr>
        <w:t xml:space="preserve"> et al. 2006, </w:t>
      </w:r>
      <w:proofErr w:type="spellStart"/>
      <w:r w:rsidR="00E97F25" w:rsidRPr="00AA4678">
        <w:rPr>
          <w:rFonts w:ascii="Times New Roman" w:hAnsi="Times New Roman" w:cs="Times New Roman"/>
        </w:rPr>
        <w:t>Haruna</w:t>
      </w:r>
      <w:proofErr w:type="spellEnd"/>
      <w:r w:rsidR="00E97F25" w:rsidRPr="00AA4678">
        <w:rPr>
          <w:rFonts w:ascii="Times New Roman" w:hAnsi="Times New Roman" w:cs="Times New Roman"/>
        </w:rPr>
        <w:t xml:space="preserve"> and </w:t>
      </w:r>
      <w:proofErr w:type="spellStart"/>
      <w:r w:rsidR="00E97F25" w:rsidRPr="00AA4678">
        <w:rPr>
          <w:rFonts w:ascii="Times New Roman" w:hAnsi="Times New Roman" w:cs="Times New Roman"/>
        </w:rPr>
        <w:t>Nkongolo</w:t>
      </w:r>
      <w:proofErr w:type="spellEnd"/>
      <w:r w:rsidR="00E97F25" w:rsidRPr="00AA4678">
        <w:rPr>
          <w:rFonts w:ascii="Times New Roman" w:hAnsi="Times New Roman" w:cs="Times New Roman"/>
        </w:rPr>
        <w:t xml:space="preserve"> 2015,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et al. 2016</w:t>
      </w:r>
      <w:r w:rsidR="004541CA" w:rsidRPr="00AA4678">
        <w:rPr>
          <w:rFonts w:ascii="Times New Roman" w:hAnsi="Times New Roman" w:cs="Times New Roman"/>
        </w:rPr>
        <w:t xml:space="preserve">, </w:t>
      </w:r>
      <w:proofErr w:type="spellStart"/>
      <w:r w:rsidR="00373020" w:rsidRPr="00AA4678">
        <w:rPr>
          <w:rFonts w:ascii="Times New Roman" w:hAnsi="Times New Roman" w:cs="Times New Roman"/>
        </w:rPr>
        <w:t>Rorick</w:t>
      </w:r>
      <w:proofErr w:type="spellEnd"/>
      <w:r w:rsidR="00373020" w:rsidRPr="00AA4678">
        <w:rPr>
          <w:rFonts w:ascii="Times New Roman" w:hAnsi="Times New Roman" w:cs="Times New Roman"/>
        </w:rPr>
        <w:t xml:space="preserve"> and </w:t>
      </w:r>
      <w:proofErr w:type="spellStart"/>
      <w:r w:rsidR="00373020" w:rsidRPr="00AA4678">
        <w:rPr>
          <w:rFonts w:ascii="Times New Roman" w:hAnsi="Times New Roman" w:cs="Times New Roman"/>
        </w:rPr>
        <w:t>Kladivko</w:t>
      </w:r>
      <w:proofErr w:type="spellEnd"/>
      <w:r w:rsidR="00373020" w:rsidRPr="00AA4678">
        <w:rPr>
          <w:rFonts w:ascii="Times New Roman" w:hAnsi="Times New Roman" w:cs="Times New Roman"/>
        </w:rPr>
        <w:t xml:space="preserve"> 2017, </w:t>
      </w:r>
      <w:r w:rsidR="004541CA" w:rsidRPr="00AA4678">
        <w:rPr>
          <w:rFonts w:ascii="Times New Roman" w:hAnsi="Times New Roman" w:cs="Times New Roman"/>
        </w:rPr>
        <w:t>Irmak et al. 2018</w:t>
      </w:r>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w:t>
      </w:r>
      <w:proofErr w:type="gramStart"/>
      <w:r w:rsidR="006D0CDA" w:rsidRPr="00AA4678">
        <w:rPr>
          <w:rFonts w:ascii="Times New Roman" w:hAnsi="Times New Roman" w:cs="Times New Roman"/>
        </w:rPr>
        <w:t>are needed</w:t>
      </w:r>
      <w:proofErr w:type="gramEnd"/>
      <w:r w:rsidR="006D0CDA" w:rsidRPr="00AA4678">
        <w:rPr>
          <w:rFonts w:ascii="Times New Roman" w:hAnsi="Times New Roman" w:cs="Times New Roman"/>
        </w:rPr>
        <w:t>, as climatic and managerial constraints of maize-soybean rotations can limit CC options and growth potential (</w:t>
      </w:r>
      <w:proofErr w:type="spellStart"/>
      <w:r w:rsidR="006D0CDA" w:rsidRPr="00AA4678">
        <w:rPr>
          <w:rFonts w:ascii="Times New Roman" w:hAnsi="Times New Roman" w:cs="Times New Roman"/>
        </w:rPr>
        <w:t>Strock</w:t>
      </w:r>
      <w:proofErr w:type="spellEnd"/>
      <w:r w:rsidR="006D0CDA" w:rsidRPr="00AA4678">
        <w:rPr>
          <w:rFonts w:ascii="Times New Roman" w:hAnsi="Times New Roman" w:cs="Times New Roman"/>
        </w:rPr>
        <w:t xml:space="preserve"> et al. 2004, Baker and </w:t>
      </w:r>
      <w:proofErr w:type="spellStart"/>
      <w:r w:rsidR="006D0CDA" w:rsidRPr="00AA4678">
        <w:rPr>
          <w:rFonts w:ascii="Times New Roman" w:hAnsi="Times New Roman" w:cs="Times New Roman"/>
        </w:rPr>
        <w:t>Griffis</w:t>
      </w:r>
      <w:proofErr w:type="spellEnd"/>
      <w:r w:rsidR="006D0CDA" w:rsidRPr="00AA4678">
        <w:rPr>
          <w:rFonts w:ascii="Times New Roman" w:hAnsi="Times New Roman" w:cs="Times New Roman"/>
        </w:rPr>
        <w:t xml:space="preserve"> 2009, Nichols and Martinez-Feria 2021).</w:t>
      </w:r>
    </w:p>
    <w:p w14:paraId="46BA7143" w14:textId="7777777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proofErr w:type="spellStart"/>
      <w:r w:rsidR="006D0CDA" w:rsidRPr="00AA4678">
        <w:rPr>
          <w:rFonts w:ascii="Times New Roman" w:hAnsi="Times New Roman" w:cs="Times New Roman"/>
        </w:rPr>
        <w:t>CCi</w:t>
      </w:r>
      <w:r w:rsidR="00426094" w:rsidRPr="00AA4678">
        <w:rPr>
          <w:rFonts w:ascii="Times New Roman" w:hAnsi="Times New Roman" w:cs="Times New Roman"/>
        </w:rPr>
        <w:t>ng</w:t>
      </w:r>
      <w:proofErr w:type="spellEnd"/>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 (al-</w:t>
      </w:r>
      <w:proofErr w:type="spellStart"/>
      <w:r w:rsidR="00426094" w:rsidRPr="00AA4678">
        <w:rPr>
          <w:rFonts w:ascii="Times New Roman" w:hAnsi="Times New Roman" w:cs="Times New Roman"/>
        </w:rPr>
        <w:t>Kaisi</w:t>
      </w:r>
      <w:proofErr w:type="spellEnd"/>
      <w:r w:rsidR="00426094" w:rsidRPr="00AA4678">
        <w:rPr>
          <w:rFonts w:ascii="Times New Roman" w:hAnsi="Times New Roman" w:cs="Times New Roman"/>
        </w:rPr>
        <w:t xml:space="preserve"> et al. 2014, </w:t>
      </w:r>
      <w:proofErr w:type="spellStart"/>
      <w:r w:rsidR="00426094" w:rsidRPr="00AA4678">
        <w:rPr>
          <w:rFonts w:ascii="Times New Roman" w:hAnsi="Times New Roman" w:cs="Times New Roman"/>
        </w:rPr>
        <w:t>Cusser</w:t>
      </w:r>
      <w:proofErr w:type="spellEnd"/>
      <w:r w:rsidR="00426094" w:rsidRPr="00AA4678">
        <w:rPr>
          <w:rFonts w:ascii="Times New Roman" w:hAnsi="Times New Roman" w:cs="Times New Roman"/>
        </w:rPr>
        <w:t xml:space="preserve"> et al. 2020). Addition of </w:t>
      </w:r>
      <w:r w:rsidR="006D0CDA" w:rsidRPr="00AA4678">
        <w:rPr>
          <w:rFonts w:ascii="Times New Roman" w:hAnsi="Times New Roman" w:cs="Times New Roman"/>
        </w:rPr>
        <w:t>CC</w:t>
      </w:r>
      <w:r w:rsidR="00426094" w:rsidRPr="00AA4678">
        <w:rPr>
          <w:rFonts w:ascii="Times New Roman" w:hAnsi="Times New Roman" w:cs="Times New Roman"/>
        </w:rPr>
        <w:t xml:space="preserve">s may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(e.g. </w:t>
      </w:r>
      <w:proofErr w:type="spellStart"/>
      <w:r w:rsidR="006D0CDA" w:rsidRPr="00AA4678">
        <w:rPr>
          <w:rFonts w:ascii="Times New Roman" w:hAnsi="Times New Roman" w:cs="Times New Roman"/>
        </w:rPr>
        <w:t>Kaspar</w:t>
      </w:r>
      <w:proofErr w:type="spellEnd"/>
      <w:r w:rsidR="006D0CDA" w:rsidRPr="00AA4678">
        <w:rPr>
          <w:rFonts w:ascii="Times New Roman" w:hAnsi="Times New Roman" w:cs="Times New Roman"/>
        </w:rPr>
        <w:t xml:space="preserve"> et al. 2006, </w:t>
      </w:r>
      <w:r w:rsidR="00FC4C2C" w:rsidRPr="00AA4678">
        <w:rPr>
          <w:rFonts w:ascii="Times New Roman" w:hAnsi="Times New Roman" w:cs="Times New Roman"/>
        </w:rPr>
        <w:t xml:space="preserve">Moore et al. 2014, </w:t>
      </w:r>
      <w:r w:rsidR="006D0CDA" w:rsidRPr="00AA4678">
        <w:rPr>
          <w:rFonts w:ascii="Times New Roman" w:hAnsi="Times New Roman" w:cs="Times New Roman"/>
        </w:rPr>
        <w:t>Atwood and Wood 2020</w:t>
      </w:r>
      <w:r w:rsidR="00FC4C2C" w:rsidRPr="00AA4678">
        <w:rPr>
          <w:rFonts w:ascii="Times New Roman" w:hAnsi="Times New Roman" w:cs="Times New Roman"/>
        </w:rPr>
        <w:t xml:space="preserve">), deeper </w:t>
      </w:r>
      <w:r w:rsidR="00FC4C2C" w:rsidRPr="00AA4678">
        <w:rPr>
          <w:rFonts w:ascii="Times New Roman" w:hAnsi="Times New Roman" w:cs="Times New Roman"/>
        </w:rPr>
        <w:lastRenderedPageBreak/>
        <w:t>depths may be more important when considering the soil’s contribution to the crop’s water supply (</w:t>
      </w:r>
      <w:proofErr w:type="spellStart"/>
      <w:r w:rsidR="00FC4C2C" w:rsidRPr="00AA4678">
        <w:rPr>
          <w:rFonts w:ascii="Times New Roman" w:hAnsi="Times New Roman" w:cs="Times New Roman"/>
        </w:rPr>
        <w:t>Asbjornsen</w:t>
      </w:r>
      <w:proofErr w:type="spellEnd"/>
      <w:r w:rsidR="00FC4C2C" w:rsidRPr="00AA4678">
        <w:rPr>
          <w:rFonts w:ascii="Times New Roman" w:hAnsi="Times New Roman" w:cs="Times New Roman"/>
        </w:rPr>
        <w:t xml:space="preserve"> et al 2008, Williams et al. 2008, </w:t>
      </w:r>
      <w:r w:rsidR="0009397B" w:rsidRPr="00AA4678">
        <w:rPr>
          <w:rFonts w:ascii="Times New Roman" w:hAnsi="Times New Roman" w:cs="Times New Roman"/>
        </w:rPr>
        <w:t>Rizzo et al. 2018</w:t>
      </w:r>
      <w:r w:rsidR="00FC4C2C" w:rsidRPr="00AA4678">
        <w:rPr>
          <w:rFonts w:ascii="Times New Roman" w:hAnsi="Times New Roman" w:cs="Times New Roman"/>
        </w:rPr>
        <w:t>).</w:t>
      </w:r>
    </w:p>
    <w:p w14:paraId="2EFF8E73" w14:textId="0137993A"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 xml:space="preserve">Lastly, to our knowledge the causal relationships between CCs and soil water storage </w:t>
      </w:r>
      <w:proofErr w:type="gramStart"/>
      <w:r w:rsidRPr="00AA4678">
        <w:rPr>
          <w:rFonts w:ascii="Times New Roman" w:hAnsi="Times New Roman" w:cs="Times New Roman"/>
        </w:rPr>
        <w:t>have not been explicitly presented</w:t>
      </w:r>
      <w:proofErr w:type="gramEnd"/>
      <w:r w:rsidRPr="00AA4678">
        <w:rPr>
          <w:rFonts w:ascii="Times New Roman" w:hAnsi="Times New Roman" w:cs="Times New Roman"/>
        </w:rPr>
        <w:t xml:space="preserve">. Causal models can help identify data needs, and when sufficient data is available </w:t>
      </w:r>
      <w:proofErr w:type="gramStart"/>
      <w:r w:rsidRPr="00AA4678">
        <w:rPr>
          <w:rFonts w:ascii="Times New Roman" w:hAnsi="Times New Roman" w:cs="Times New Roman"/>
        </w:rPr>
        <w:t>can be used</w:t>
      </w:r>
      <w:proofErr w:type="gramEnd"/>
      <w:r w:rsidRPr="00AA4678">
        <w:rPr>
          <w:rFonts w:ascii="Times New Roman" w:hAnsi="Times New Roman" w:cs="Times New Roman"/>
        </w:rPr>
        <w:t xml:space="preserve"> to construct structural equation models that estimate the relative strength of causal paths. It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Pr="00AA4678">
        <w:rPr>
          <w:rFonts w:ascii="Times New Roman" w:hAnsi="Times New Roman" w:cs="Times New Roman"/>
        </w:rPr>
        <w:t>. Therefore, a proposed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67546E96"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knowledge, </w:t>
      </w:r>
      <w:r w:rsidRPr="00AA4678">
        <w:rPr>
          <w:rFonts w:ascii="Times New Roman" w:hAnsi="Times New Roman" w:cs="Times New Roman"/>
        </w:rPr>
        <w:t xml:space="preserve">the objectives of our study were to (1) determine what aspects of a soil’s hydrological profile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Moore 2021</w:t>
      </w:r>
      <w:r w:rsidRPr="00AA4678">
        <w:rPr>
          <w:rFonts w:ascii="Times New Roman" w:hAnsi="Times New Roman" w:cs="Times New Roman"/>
        </w:rP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124AFEFD"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Three long-term sites </w:t>
      </w:r>
      <w:proofErr w:type="gramStart"/>
      <w:r w:rsidRPr="00AA4678">
        <w:rPr>
          <w:rFonts w:ascii="Times New Roman" w:hAnsi="Times New Roman" w:cs="Times New Roman"/>
          <w:szCs w:val="24"/>
        </w:rPr>
        <w:t>were used</w:t>
      </w:r>
      <w:proofErr w:type="gramEnd"/>
      <w:r w:rsidRPr="00AA4678">
        <w:rPr>
          <w:rFonts w:ascii="Times New Roman" w:hAnsi="Times New Roman" w:cs="Times New Roman"/>
          <w:szCs w:val="24"/>
        </w:rPr>
        <w:t xml:space="preserve"> for this study (</w:t>
      </w:r>
      <w:r w:rsidRPr="00AA4678">
        <w:rPr>
          <w:rFonts w:ascii="Times New Roman" w:hAnsi="Times New Roman" w:cs="Times New Roman"/>
          <w:b/>
          <w:bCs/>
          <w:szCs w:val="24"/>
        </w:rPr>
        <w:t>Figure 1</w:t>
      </w:r>
      <w:r w:rsidRPr="00AA4678">
        <w:rPr>
          <w:rFonts w:ascii="Times New Roman" w:hAnsi="Times New Roman" w:cs="Times New Roman"/>
          <w:szCs w:val="24"/>
        </w:rPr>
        <w:t xml:space="preserve">), with one site having two trials. Therefore, </w:t>
      </w:r>
      <w:proofErr w:type="gramStart"/>
      <w:r w:rsidRPr="00AA4678">
        <w:rPr>
          <w:rFonts w:ascii="Times New Roman" w:hAnsi="Times New Roman" w:cs="Times New Roman"/>
          <w:szCs w:val="24"/>
        </w:rPr>
        <w:t>a total of four</w:t>
      </w:r>
      <w:proofErr w:type="gramEnd"/>
      <w:r w:rsidRPr="00AA4678">
        <w:rPr>
          <w:rFonts w:ascii="Times New Roman" w:hAnsi="Times New Roman" w:cs="Times New Roman"/>
          <w:szCs w:val="24"/>
        </w:rPr>
        <w:t xml:space="preserve">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site </w:t>
      </w:r>
      <w:r w:rsidRPr="00AA4678">
        <w:rPr>
          <w:rFonts w:ascii="Times New Roman" w:hAnsi="Times New Roman" w:cs="Times New Roman"/>
          <w:noProof/>
          <w:szCs w:val="24"/>
        </w:rPr>
        <w:t>(Moore et al., 2014) and production sites (Nichols et al. 2020)</w:t>
      </w:r>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Pr="00AA4678" w:rsidRDefault="00DD0244" w:rsidP="00813F82">
      <w:pPr>
        <w:spacing w:line="480" w:lineRule="auto"/>
        <w:rPr>
          <w:ins w:id="0" w:author="Nichols, Virginia A [AGRON]" w:date="2021-04-12T16:49:00Z"/>
          <w:rFonts w:ascii="Times New Roman" w:hAnsi="Times New Roman" w:cs="Times New Roman"/>
          <w:szCs w:val="24"/>
        </w:rPr>
      </w:pPr>
    </w:p>
    <w:p w14:paraId="07607CF3" w14:textId="77777777" w:rsidR="00DD0244" w:rsidRPr="00AA4678" w:rsidRDefault="00DD0244" w:rsidP="00813F82">
      <w:pPr>
        <w:spacing w:line="480" w:lineRule="auto"/>
        <w:rPr>
          <w:ins w:id="1" w:author="Nichols, Virginia A [AGRON]" w:date="2021-04-12T16:49:00Z"/>
          <w:rFonts w:ascii="Times New Roman" w:hAnsi="Times New Roman" w:cs="Times New Roman"/>
          <w:szCs w:val="24"/>
        </w:rPr>
      </w:pPr>
    </w:p>
    <w:p w14:paraId="1BA63525" w14:textId="77777777" w:rsidR="00DD0244" w:rsidRPr="00AA4678" w:rsidRDefault="00DD0244" w:rsidP="00813F82">
      <w:pPr>
        <w:spacing w:line="480" w:lineRule="auto"/>
        <w:rPr>
          <w:ins w:id="2" w:author="Nichols, Virginia A [AGRON]" w:date="2021-04-12T16:49:00Z"/>
          <w:rFonts w:ascii="Times New Roman" w:hAnsi="Times New Roman" w:cs="Times New Roman"/>
          <w:szCs w:val="24"/>
        </w:rPr>
      </w:pPr>
    </w:p>
    <w:p w14:paraId="52518F20" w14:textId="77777777" w:rsidR="00DD0244" w:rsidRPr="00AA4678" w:rsidRDefault="00DD0244" w:rsidP="00813F82">
      <w:pPr>
        <w:spacing w:line="480" w:lineRule="auto"/>
        <w:rPr>
          <w:ins w:id="3" w:author="Nichols, Virginia A [AGRON]" w:date="2021-04-12T16:49:00Z"/>
          <w:rFonts w:ascii="Times New Roman" w:hAnsi="Times New Roman" w:cs="Times New Roman"/>
          <w:szCs w:val="24"/>
        </w:rPr>
      </w:pPr>
    </w:p>
    <w:p w14:paraId="1DECB1CB" w14:textId="77777777" w:rsidR="00DD0244" w:rsidRPr="00AA4678" w:rsidRDefault="00DD0244" w:rsidP="00813F82">
      <w:pPr>
        <w:spacing w:line="480" w:lineRule="auto"/>
        <w:rPr>
          <w:ins w:id="4" w:author="Nichols, Virginia A [AGRON]" w:date="2021-04-12T16:49:00Z"/>
          <w:rFonts w:ascii="Times New Roman" w:hAnsi="Times New Roman" w:cs="Times New Roman"/>
          <w:szCs w:val="24"/>
        </w:rPr>
      </w:pPr>
    </w:p>
    <w:p w14:paraId="1C6D7331" w14:textId="058BD15E" w:rsidR="00DD0244" w:rsidRPr="00AA4678" w:rsidRDefault="00DD0244" w:rsidP="00813F82">
      <w:pPr>
        <w:spacing w:line="480" w:lineRule="auto"/>
        <w:rPr>
          <w:rFonts w:ascii="Times New Roman" w:hAnsi="Times New Roman" w:cs="Times New Roman"/>
          <w:szCs w:val="24"/>
        </w:rPr>
      </w:pPr>
    </w:p>
    <w:p w14:paraId="5FEBB2F3" w14:textId="6D521B27" w:rsidR="00A054E5" w:rsidRPr="00AA4678" w:rsidRDefault="00A054E5" w:rsidP="00813F82">
      <w:pPr>
        <w:spacing w:line="480" w:lineRule="auto"/>
        <w:rPr>
          <w:rFonts w:ascii="Times New Roman" w:hAnsi="Times New Roman" w:cs="Times New Roman"/>
          <w:szCs w:val="24"/>
        </w:rPr>
      </w:pPr>
    </w:p>
    <w:p w14:paraId="01E8A520" w14:textId="77777777" w:rsidR="00A054E5" w:rsidRPr="00AA4678" w:rsidRDefault="00A054E5" w:rsidP="00813F82">
      <w:pPr>
        <w:spacing w:line="480" w:lineRule="auto"/>
        <w:rPr>
          <w:rFonts w:ascii="Times New Roman" w:hAnsi="Times New Roman" w:cs="Times New Roman"/>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AA4678"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AA4678" w:rsidRDefault="00DD0244" w:rsidP="00813F82">
            <w:pPr>
              <w:spacing w:after="0" w:line="480" w:lineRule="auto"/>
              <w:jc w:val="center"/>
              <w:rPr>
                <w:rFonts w:ascii="Times New Roman" w:hAnsi="Times New Roman" w:cs="Times New Roman"/>
                <w:b/>
                <w:sz w:val="20"/>
                <w:szCs w:val="20"/>
              </w:rPr>
            </w:pPr>
            <w:bookmarkStart w:id="5"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260" w:type="dxa"/>
            <w:vMerge w:val="restart"/>
            <w:tcBorders>
              <w:top w:val="single" w:sz="4" w:space="0" w:color="auto"/>
            </w:tcBorders>
            <w:vAlign w:val="center"/>
          </w:tcPr>
          <w:p w14:paraId="5BC01275"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080" w:type="dxa"/>
            <w:vMerge w:val="restart"/>
            <w:tcBorders>
              <w:top w:val="single" w:sz="4" w:space="0" w:color="auto"/>
            </w:tcBorders>
            <w:vAlign w:val="center"/>
          </w:tcPr>
          <w:p w14:paraId="72910391"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5" w:type="dxa"/>
            <w:tcBorders>
              <w:top w:val="single" w:sz="4" w:space="0" w:color="auto"/>
            </w:tcBorders>
          </w:tcPr>
          <w:p w14:paraId="3697B82D" w14:textId="77777777" w:rsidR="00DD0244" w:rsidRPr="00AA4678" w:rsidRDefault="00DD0244" w:rsidP="00813F82">
            <w:pPr>
              <w:spacing w:after="0" w:line="480" w:lineRule="auto"/>
              <w:jc w:val="center"/>
              <w:rPr>
                <w:rFonts w:ascii="Times New Roman" w:hAnsi="Times New Roman" w:cs="Times New Roman"/>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26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08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5" w:type="dxa"/>
          </w:tcPr>
          <w:p w14:paraId="3AA7987F"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99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AA4678"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w:t>
            </w:r>
          </w:p>
        </w:tc>
        <w:tc>
          <w:tcPr>
            <w:tcW w:w="1260" w:type="dxa"/>
            <w:tcBorders>
              <w:top w:val="single" w:sz="4" w:space="0" w:color="auto"/>
              <w:bottom w:val="single" w:sz="4" w:space="0" w:color="auto"/>
            </w:tcBorders>
            <w:vAlign w:val="center"/>
          </w:tcPr>
          <w:p w14:paraId="0032DD83" w14:textId="158E2DE9" w:rsidR="004A65AD" w:rsidRPr="00AA4678" w:rsidRDefault="004A65AD" w:rsidP="009922E8">
            <w:pPr>
              <w:spacing w:after="0" w:line="480" w:lineRule="auto"/>
              <w:jc w:val="center"/>
              <w:rPr>
                <w:rFonts w:ascii="Times New Roman" w:hAnsi="Times New Roman" w:cs="Times New Roman"/>
                <w:sz w:val="20"/>
                <w:szCs w:val="20"/>
              </w:rPr>
            </w:pPr>
          </w:p>
        </w:tc>
        <w:tc>
          <w:tcPr>
            <w:tcW w:w="1080" w:type="dxa"/>
            <w:tcBorders>
              <w:top w:val="single" w:sz="4" w:space="0" w:color="auto"/>
              <w:bottom w:val="single" w:sz="4" w:space="0" w:color="auto"/>
            </w:tcBorders>
            <w:vAlign w:val="center"/>
          </w:tcPr>
          <w:p w14:paraId="3A68AC27" w14:textId="0A83F4E0"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vAlign w:val="center"/>
          </w:tcPr>
          <w:p w14:paraId="5CA12B89" w14:textId="74F772CF"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AA4678" w:rsidRDefault="004A65AD" w:rsidP="009922E8">
            <w:pPr>
              <w:spacing w:after="0" w:line="480" w:lineRule="auto"/>
              <w:jc w:val="center"/>
              <w:rPr>
                <w:rFonts w:ascii="Times New Roman" w:hAnsi="Times New Roman" w:cs="Times New Roman"/>
                <w:bCs/>
                <w:iCs/>
                <w:sz w:val="20"/>
                <w:szCs w:val="20"/>
              </w:rPr>
            </w:pPr>
            <w:r w:rsidRPr="00AA4678">
              <w:rPr>
                <w:rFonts w:ascii="Times New Roman" w:hAnsi="Times New Roman" w:cs="Times New Roman"/>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mm</w:t>
            </w:r>
          </w:p>
        </w:tc>
        <w:tc>
          <w:tcPr>
            <w:tcW w:w="275" w:type="dxa"/>
            <w:tcBorders>
              <w:top w:val="single" w:sz="4" w:space="0" w:color="auto"/>
              <w:bottom w:val="single" w:sz="4" w:space="0" w:color="auto"/>
            </w:tcBorders>
          </w:tcPr>
          <w:p w14:paraId="5CE3C5F4" w14:textId="77777777" w:rsidR="004A65AD" w:rsidRPr="00AA4678" w:rsidRDefault="004A65AD" w:rsidP="009922E8">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Pr="00AA4678" w:rsidRDefault="004A65AD" w:rsidP="009922E8">
            <w:pPr>
              <w:spacing w:after="0" w:line="480" w:lineRule="auto"/>
              <w:jc w:val="center"/>
              <w:rPr>
                <w:rFonts w:ascii="Times New Roman" w:hAnsi="Times New Roman" w:cs="Times New Roman"/>
                <w:sz w:val="20"/>
                <w:szCs w:val="20"/>
              </w:rPr>
            </w:pPr>
          </w:p>
        </w:tc>
      </w:tr>
      <w:tr w:rsidR="00DD0244" w:rsidRPr="00AA4678"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250 (1-3%)</w:t>
            </w:r>
          </w:p>
        </w:tc>
        <w:tc>
          <w:tcPr>
            <w:tcW w:w="1260" w:type="dxa"/>
            <w:tcBorders>
              <w:top w:val="single" w:sz="4" w:space="0" w:color="auto"/>
              <w:bottom w:val="single" w:sz="4" w:space="0" w:color="auto"/>
            </w:tcBorders>
            <w:vAlign w:val="center"/>
          </w:tcPr>
          <w:p w14:paraId="394F248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2C3936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5" w:type="dxa"/>
            <w:tcBorders>
              <w:top w:val="single" w:sz="4" w:space="0" w:color="auto"/>
              <w:bottom w:val="single" w:sz="4" w:space="0" w:color="auto"/>
            </w:tcBorders>
          </w:tcPr>
          <w:p w14:paraId="4F2EEF3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5C943EE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E3D614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B6CED9F"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215B1C6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F5DD23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0D57762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0C2A09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lastRenderedPageBreak/>
              <w:t>25 x 275</w:t>
            </w:r>
          </w:p>
          <w:p w14:paraId="25C046B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260" w:type="dxa"/>
            <w:tcBorders>
              <w:top w:val="single" w:sz="4" w:space="0" w:color="auto"/>
              <w:bottom w:val="single" w:sz="4" w:space="0" w:color="auto"/>
            </w:tcBorders>
            <w:vAlign w:val="center"/>
          </w:tcPr>
          <w:p w14:paraId="5C66232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555EE030" w14:textId="77777777" w:rsidR="00DD0244" w:rsidRPr="00AA4678" w:rsidRDefault="00DD0244" w:rsidP="00813F82">
            <w:pPr>
              <w:spacing w:after="0" w:line="48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5" w:type="dxa"/>
            <w:tcBorders>
              <w:top w:val="single" w:sz="4" w:space="0" w:color="auto"/>
              <w:bottom w:val="single" w:sz="4" w:space="0" w:color="auto"/>
            </w:tcBorders>
          </w:tcPr>
          <w:p w14:paraId="4078A78B"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5"/>
    <w:p w14:paraId="1FADB5A6" w14:textId="77777777" w:rsidR="00DD0244" w:rsidRPr="00AA4678"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661E58AD" w14:textId="3DFAA0BB"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and included both phases of each rotation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2007,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2012). For the present study, only the soybean phase of the USDA site </w:t>
      </w:r>
      <w:proofErr w:type="gramStart"/>
      <w:r w:rsidRPr="00AA4678">
        <w:rPr>
          <w:rFonts w:ascii="Times New Roman" w:hAnsi="Times New Roman" w:cs="Times New Roman"/>
          <w:szCs w:val="24"/>
        </w:rPr>
        <w:t>was sampled</w:t>
      </w:r>
      <w:proofErr w:type="gramEnd"/>
      <w:r w:rsidRPr="00AA4678">
        <w:rPr>
          <w:rFonts w:ascii="Times New Roman" w:hAnsi="Times New Roman" w:cs="Times New Roman"/>
          <w:szCs w:val="24"/>
        </w:rPr>
        <w:t xml:space="preserve"> due to time constraints. Cover crop biomass sampling occurred each spring at every trial; details about methodology </w:t>
      </w:r>
      <w:proofErr w:type="gramStart"/>
      <w:r w:rsidRPr="00AA4678">
        <w:rPr>
          <w:rFonts w:ascii="Times New Roman" w:hAnsi="Times New Roman" w:cs="Times New Roman"/>
          <w:szCs w:val="24"/>
        </w:rPr>
        <w:t>are reported</w:t>
      </w:r>
      <w:proofErr w:type="gramEnd"/>
      <w:r w:rsidRPr="00AA4678">
        <w:rPr>
          <w:rFonts w:ascii="Times New Roman" w:hAnsi="Times New Roman" w:cs="Times New Roman"/>
          <w:szCs w:val="24"/>
        </w:rPr>
        <w:t xml:space="preserve"> elsewhere (Nichols et al. 2020)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0943DBAF"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t>
      </w:r>
      <w:proofErr w:type="gramStart"/>
      <w:r w:rsidRPr="00AA4678">
        <w:rPr>
          <w:rFonts w:ascii="Times New Roman" w:hAnsi="Times New Roman" w:cs="Times New Roman"/>
          <w:szCs w:val="24"/>
        </w:rPr>
        <w:t>was used</w:t>
      </w:r>
      <w:proofErr w:type="gramEnd"/>
      <w:r w:rsidRPr="00AA4678">
        <w:rPr>
          <w:rFonts w:ascii="Times New Roman" w:hAnsi="Times New Roman" w:cs="Times New Roman"/>
          <w:szCs w:val="24"/>
        </w:rPr>
        <w:t xml:space="preserve">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(Al-</w:t>
      </w:r>
      <w:proofErr w:type="spellStart"/>
      <w:r w:rsidR="00E672F3" w:rsidRPr="00AA4678">
        <w:rPr>
          <w:rFonts w:ascii="Times New Roman" w:hAnsi="Times New Roman" w:cs="Times New Roman"/>
          <w:szCs w:val="24"/>
        </w:rPr>
        <w:t>Shammary</w:t>
      </w:r>
      <w:proofErr w:type="spellEnd"/>
      <w:r w:rsidR="00E672F3" w:rsidRPr="00AA4678">
        <w:rPr>
          <w:rFonts w:ascii="Times New Roman" w:hAnsi="Times New Roman" w:cs="Times New Roman"/>
          <w:szCs w:val="24"/>
        </w:rPr>
        <w:t xml:space="preserve"> et al. 2018)</w:t>
      </w:r>
      <w:r w:rsidRPr="00AA4678">
        <w:rPr>
          <w:rFonts w:ascii="Times New Roman" w:hAnsi="Times New Roman" w:cs="Times New Roman"/>
          <w:szCs w:val="24"/>
        </w:rPr>
        <w:t xml:space="preserve">. </w:t>
      </w:r>
    </w:p>
    <w:p w14:paraId="73596E0C"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t>
      </w:r>
      <w:proofErr w:type="gramStart"/>
      <w:r w:rsidRPr="00AA4678">
        <w:rPr>
          <w:rFonts w:ascii="Times New Roman" w:hAnsi="Times New Roman" w:cs="Times New Roman"/>
          <w:szCs w:val="24"/>
        </w:rPr>
        <w:t>were taken</w:t>
      </w:r>
      <w:proofErr w:type="gramEnd"/>
      <w:r w:rsidRPr="00AA4678">
        <w:rPr>
          <w:rFonts w:ascii="Times New Roman" w:hAnsi="Times New Roman" w:cs="Times New Roman"/>
          <w:szCs w:val="24"/>
        </w:rPr>
        <w:t xml:space="preserve"> in the middle of the plots between planted rows. To get intact soil cores, a </w:t>
      </w:r>
      <w:proofErr w:type="gramStart"/>
      <w:r w:rsidRPr="00AA4678">
        <w:rPr>
          <w:rFonts w:ascii="Times New Roman" w:hAnsi="Times New Roman" w:cs="Times New Roman"/>
          <w:szCs w:val="24"/>
        </w:rPr>
        <w:t>hole</w:t>
      </w:r>
      <w:proofErr w:type="gramEnd"/>
      <w:r w:rsidRPr="00AA4678">
        <w:rPr>
          <w:rFonts w:ascii="Times New Roman" w:hAnsi="Times New Roman" w:cs="Times New Roman"/>
          <w:szCs w:val="24"/>
        </w:rPr>
        <w:t xml:space="preserve"> 10 cm deep was dug, and soil was smoothed by hand to create a flat area approximately 30 cm square. The ring </w:t>
      </w:r>
      <w:proofErr w:type="gramStart"/>
      <w:r w:rsidRPr="00AA4678">
        <w:rPr>
          <w:rFonts w:ascii="Times New Roman" w:hAnsi="Times New Roman" w:cs="Times New Roman"/>
          <w:szCs w:val="24"/>
        </w:rPr>
        <w:t>was placed</w:t>
      </w:r>
      <w:proofErr w:type="gramEnd"/>
      <w:r w:rsidRPr="00AA4678">
        <w:rPr>
          <w:rFonts w:ascii="Times New Roman" w:hAnsi="Times New Roman" w:cs="Times New Roman"/>
          <w:szCs w:val="24"/>
        </w:rPr>
        <w:t xml:space="preserve"> on the soil surface in the center of the flat area, a hollow metal cap was placed on it, and a 15 kg weight was used to evenly drive the ring into the undisturbed soil. Once the ring </w:t>
      </w:r>
      <w:proofErr w:type="gramStart"/>
      <w:r w:rsidRPr="00AA4678">
        <w:rPr>
          <w:rFonts w:ascii="Times New Roman" w:hAnsi="Times New Roman" w:cs="Times New Roman"/>
          <w:szCs w:val="24"/>
        </w:rPr>
        <w:t>was fully inserted</w:t>
      </w:r>
      <w:proofErr w:type="gramEnd"/>
      <w:r w:rsidRPr="00AA4678">
        <w:rPr>
          <w:rFonts w:ascii="Times New Roman" w:hAnsi="Times New Roman" w:cs="Times New Roman"/>
          <w:szCs w:val="24"/>
        </w:rPr>
        <w:t xml:space="preserve"> into the soil, a hole was dug around the ring. A flat sheet of metal </w:t>
      </w:r>
      <w:proofErr w:type="gramStart"/>
      <w:r w:rsidRPr="00AA4678">
        <w:rPr>
          <w:rFonts w:ascii="Times New Roman" w:hAnsi="Times New Roman" w:cs="Times New Roman"/>
          <w:szCs w:val="24"/>
        </w:rPr>
        <w:t>was slid</w:t>
      </w:r>
      <w:proofErr w:type="gramEnd"/>
      <w:r w:rsidRPr="00AA4678">
        <w:rPr>
          <w:rFonts w:ascii="Times New Roman" w:hAnsi="Times New Roman" w:cs="Times New Roman"/>
          <w:szCs w:val="24"/>
        </w:rPr>
        <w:t xml:space="preserve"> under the ring to extract it, and a knife was used to remove soil from the top and bottom of the ring using a Z-cutting motion. The ring was wrapped in aluminum foil with the soil orientation (top, bottom) marked. </w:t>
      </w:r>
      <w:r w:rsidRPr="00AA4678">
        <w:rPr>
          <w:rFonts w:ascii="Times New Roman" w:hAnsi="Times New Roman" w:cs="Times New Roman"/>
          <w:szCs w:val="24"/>
        </w:rPr>
        <w:lastRenderedPageBreak/>
        <w:t xml:space="preserve">The foil-wrapped ring was then placed in an individual plastic container, </w:t>
      </w:r>
      <w:proofErr w:type="gramStart"/>
      <w:r w:rsidRPr="00AA4678">
        <w:rPr>
          <w:rFonts w:ascii="Times New Roman" w:hAnsi="Times New Roman" w:cs="Times New Roman"/>
          <w:szCs w:val="24"/>
        </w:rPr>
        <w:t>then</w:t>
      </w:r>
      <w:proofErr w:type="gramEnd"/>
      <w:r w:rsidRPr="00AA4678">
        <w:rPr>
          <w:rFonts w:ascii="Times New Roman" w:hAnsi="Times New Roman" w:cs="Times New Roman"/>
          <w:szCs w:val="24"/>
        </w:rPr>
        <w:t xml:space="preserve"> placed in a cooler. This process </w:t>
      </w:r>
      <w:proofErr w:type="gramStart"/>
      <w:r w:rsidRPr="00AA4678">
        <w:rPr>
          <w:rFonts w:ascii="Times New Roman" w:hAnsi="Times New Roman" w:cs="Times New Roman"/>
          <w:szCs w:val="24"/>
        </w:rPr>
        <w:t>was repeated</w:t>
      </w:r>
      <w:proofErr w:type="gramEnd"/>
      <w:r w:rsidRPr="00AA4678">
        <w:rPr>
          <w:rFonts w:ascii="Times New Roman" w:hAnsi="Times New Roman" w:cs="Times New Roman"/>
          <w:szCs w:val="24"/>
        </w:rPr>
        <w:t xml:space="preserve"> for each plot. Samples remained in the cooler for no more than four hours before </w:t>
      </w:r>
      <w:proofErr w:type="gramStart"/>
      <w:r w:rsidRPr="00AA4678">
        <w:rPr>
          <w:rFonts w:ascii="Times New Roman" w:hAnsi="Times New Roman" w:cs="Times New Roman"/>
          <w:szCs w:val="24"/>
        </w:rPr>
        <w:t>being placed</w:t>
      </w:r>
      <w:proofErr w:type="gramEnd"/>
      <w:r w:rsidRPr="00AA4678">
        <w:rPr>
          <w:rFonts w:ascii="Times New Roman" w:hAnsi="Times New Roman" w:cs="Times New Roman"/>
          <w:szCs w:val="24"/>
        </w:rPr>
        <w:t xml:space="preserve">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t>Soil-water-retention curve</w:t>
      </w:r>
    </w:p>
    <w:p w14:paraId="35CDB7AE" w14:textId="2AB43F32" w:rsidR="00DD0244" w:rsidRPr="00AA4678" w:rsidRDefault="00DD0244" w:rsidP="00813F82">
      <w:pPr>
        <w:pStyle w:val="Heading2"/>
        <w:numPr>
          <w:ilvl w:val="0"/>
          <w:numId w:val="0"/>
        </w:numPr>
        <w:spacing w:line="480" w:lineRule="auto"/>
        <w:rPr>
          <w:rFonts w:eastAsiaTheme="minorHAnsi"/>
          <w:b w:val="0"/>
          <w:sz w:val="22"/>
        </w:rPr>
      </w:pPr>
      <w:r w:rsidRPr="00AA4678">
        <w:rPr>
          <w:rFonts w:eastAsiaTheme="minorHAnsi"/>
          <w:b w:val="0"/>
          <w:sz w:val="22"/>
        </w:rPr>
        <w:t xml:space="preserve">The equipment could accommodate 12 samples at a time, so each trial’s samples </w:t>
      </w:r>
      <w:proofErr w:type="gramStart"/>
      <w:r w:rsidRPr="00AA4678">
        <w:rPr>
          <w:rFonts w:eastAsiaTheme="minorHAnsi"/>
          <w:b w:val="0"/>
          <w:sz w:val="22"/>
        </w:rPr>
        <w:t>were run</w:t>
      </w:r>
      <w:proofErr w:type="gramEnd"/>
      <w:r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Pr="00AA4678">
        <w:rPr>
          <w:rFonts w:eastAsiaTheme="minorHAnsi"/>
          <w:b w:val="0"/>
          <w:sz w:val="22"/>
        </w:rPr>
        <w:t xml:space="preserve">, so variation between runs was experimentally included in variation between trials. The samples </w:t>
      </w:r>
      <w:proofErr w:type="gramStart"/>
      <w:r w:rsidRPr="00AA4678">
        <w:rPr>
          <w:rFonts w:eastAsiaTheme="minorHAnsi"/>
          <w:b w:val="0"/>
          <w:sz w:val="22"/>
        </w:rPr>
        <w:t>were measured</w:t>
      </w:r>
      <w:proofErr w:type="gramEnd"/>
      <w:r w:rsidRPr="00AA4678">
        <w:rPr>
          <w:rFonts w:eastAsiaTheme="minorHAnsi"/>
          <w:b w:val="0"/>
          <w:sz w:val="22"/>
        </w:rPr>
        <w:t xml:space="preserve"> in the order they were sampled.  A given trial’s cores had cheesecloth taped to the bottom of each core and an additional ring taped to the top. The full batch of samples (</w:t>
      </w:r>
      <w:proofErr w:type="gramStart"/>
      <w:r w:rsidRPr="00AA4678">
        <w:rPr>
          <w:rFonts w:eastAsiaTheme="minorHAnsi"/>
          <w:b w:val="0"/>
          <w:sz w:val="22"/>
        </w:rPr>
        <w:t>eight</w:t>
      </w:r>
      <w:proofErr w:type="gramEnd"/>
      <w:r w:rsidRPr="00AA4678">
        <w:rPr>
          <w:rFonts w:eastAsiaTheme="minorHAnsi"/>
          <w:b w:val="0"/>
          <w:sz w:val="22"/>
        </w:rPr>
        <w:t xml:space="preserve"> for East and West, 10 for Central) was then placed in a vacuum chamber for at least 12 hours in a solution of 0.01 M CaCl</w:t>
      </w:r>
      <w:r w:rsidRPr="00AA4678">
        <w:rPr>
          <w:rFonts w:eastAsiaTheme="minorHAnsi"/>
          <w:b w:val="0"/>
          <w:sz w:val="22"/>
          <w:vertAlign w:val="subscript"/>
        </w:rPr>
        <w:t>2</w:t>
      </w:r>
      <w:r w:rsidRPr="00AA4678">
        <w:rPr>
          <w:rFonts w:eastAsiaTheme="minorHAnsi"/>
          <w:b w:val="0"/>
          <w:sz w:val="22"/>
        </w:rPr>
        <w:t xml:space="preserve"> filled to the top of the first ring, allowing the solution to move upward to saturate the soils with minimal air entrapment. The top ring was removed from the cores, </w:t>
      </w:r>
      <w:proofErr w:type="gramStart"/>
      <w:r w:rsidRPr="00AA4678">
        <w:rPr>
          <w:rFonts w:eastAsiaTheme="minorHAnsi"/>
          <w:b w:val="0"/>
          <w:sz w:val="22"/>
        </w:rPr>
        <w:t>then</w:t>
      </w:r>
      <w:proofErr w:type="gramEnd"/>
      <w:r w:rsidRPr="00AA4678">
        <w:rPr>
          <w:rFonts w:eastAsiaTheme="minorHAnsi"/>
          <w:b w:val="0"/>
          <w:sz w:val="22"/>
        </w:rPr>
        <w:t xml:space="preserve"> the saturated cores were weighed, then transferred to a custom-built pressure cell apparatus (Ankeny et al. 1992). Measurements </w:t>
      </w:r>
      <w:proofErr w:type="gramStart"/>
      <w:r w:rsidRPr="00AA4678">
        <w:rPr>
          <w:rFonts w:eastAsiaTheme="minorHAnsi"/>
          <w:b w:val="0"/>
          <w:sz w:val="22"/>
        </w:rPr>
        <w:t>were made</w:t>
      </w:r>
      <w:proofErr w:type="gramEnd"/>
      <w:r w:rsidRPr="00AA4678">
        <w:rPr>
          <w:rFonts w:eastAsiaTheme="minorHAnsi"/>
          <w:b w:val="0"/>
          <w:sz w:val="22"/>
        </w:rPr>
        <w:t xml:space="preserve"> according to the protocol described by Kool et al. 2019. Briefly, the cores were drained at atmospheric pressure for 12 hours to obtain a measurement for gravity-drained values (Ψ = -2.5 cm water). Subsequent measurements were taken at matric potentials (Ψ) </w:t>
      </w:r>
      <w:proofErr w:type="gramStart"/>
      <w:r w:rsidRPr="00AA4678">
        <w:rPr>
          <w:rFonts w:eastAsiaTheme="minorHAnsi"/>
          <w:b w:val="0"/>
          <w:sz w:val="22"/>
        </w:rPr>
        <w:t>of  -</w:t>
      </w:r>
      <w:proofErr w:type="gramEnd"/>
      <w:r w:rsidRPr="00AA4678">
        <w:rPr>
          <w:rFonts w:eastAsiaTheme="minorHAnsi"/>
          <w:b w:val="0"/>
          <w:sz w:val="22"/>
        </w:rPr>
        <w:t xml:space="preserve">10, -25, -50, -100, -200, and -500 cm water. The samples were then oven dried at 60 </w:t>
      </w:r>
      <w:proofErr w:type="spellStart"/>
      <w:r w:rsidRPr="00AA4678">
        <w:rPr>
          <w:rFonts w:eastAsiaTheme="minorHAnsi"/>
          <w:b w:val="0"/>
          <w:sz w:val="22"/>
        </w:rPr>
        <w:t>deg</w:t>
      </w:r>
      <w:proofErr w:type="spellEnd"/>
      <w:r w:rsidRPr="00AA4678">
        <w:rPr>
          <w:rFonts w:eastAsiaTheme="minorHAnsi"/>
          <w:b w:val="0"/>
          <w:sz w:val="22"/>
        </w:rPr>
        <w:t xml:space="preserve"> C for at least 48 hours, then weighed. Bulk densities </w:t>
      </w:r>
      <w:proofErr w:type="gramStart"/>
      <w:r w:rsidRPr="00AA4678">
        <w:rPr>
          <w:rFonts w:eastAsiaTheme="minorHAnsi"/>
          <w:b w:val="0"/>
          <w:sz w:val="22"/>
        </w:rPr>
        <w:t>were estimated</w:t>
      </w:r>
      <w:proofErr w:type="gramEnd"/>
      <w:r w:rsidRPr="00AA4678">
        <w:rPr>
          <w:rFonts w:eastAsiaTheme="minorHAnsi"/>
          <w:b w:val="0"/>
          <w:sz w:val="22"/>
        </w:rPr>
        <w:t xml:space="preserve"> by dividing the oven-dried weight of soil by the ring volume (347.5 cm</w:t>
      </w:r>
      <w:r w:rsidRPr="00AA4678">
        <w:rPr>
          <w:rFonts w:eastAsiaTheme="minorHAnsi"/>
          <w:b w:val="0"/>
          <w:sz w:val="22"/>
          <w:vertAlign w:val="superscript"/>
        </w:rPr>
        <w:t>3</w:t>
      </w:r>
      <w:r w:rsidR="002A3A8F" w:rsidRPr="00AA4678">
        <w:rPr>
          <w:rFonts w:eastAsiaTheme="minorHAnsi"/>
          <w:b w:val="0"/>
          <w:sz w:val="22"/>
        </w:rPr>
        <w:t>; Han et al. 2016)</w:t>
      </w:r>
      <w:r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8A4212" w:rsidRPr="00AA4678">
        <w:rPr>
          <w:rFonts w:eastAsiaTheme="minorHAnsi"/>
          <w:b w:val="0"/>
          <w:sz w:val="22"/>
        </w:rPr>
        <w:t xml:space="preserve"> in the remove of one replicate from the no-cover treatment of the Central-silage trial, which had a visibly large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77777777"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The oven-dried soil was ground and passed through a 2 mm sieve. Two teaspoons of soil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measured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(Miller and </w:t>
      </w:r>
      <w:proofErr w:type="spellStart"/>
      <w:r w:rsidRPr="00AA4678">
        <w:rPr>
          <w:rFonts w:ascii="Times New Roman" w:hAnsi="Times New Roman" w:cs="Times New Roman"/>
        </w:rPr>
        <w:lastRenderedPageBreak/>
        <w:t>Schaetzel</w:t>
      </w:r>
      <w:proofErr w:type="spellEnd"/>
      <w:r w:rsidRPr="00AA4678">
        <w:rPr>
          <w:rFonts w:ascii="Times New Roman" w:hAnsi="Times New Roman" w:cs="Times New Roman"/>
        </w:rPr>
        <w:t xml:space="preserve"> 2012)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micrometers), silt (6-50 micrometers), and clay (0.1-6 micrometers).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5EC88C8E"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Pr="00AA4678">
        <w:rPr>
          <w:rFonts w:ascii="Times New Roman" w:hAnsi="Times New Roman" w:cs="Times New Roman"/>
        </w:rPr>
        <w:t xml:space="preserve">) using the loss-on-ignition method </w:t>
      </w:r>
      <w:r w:rsidR="00A6539B" w:rsidRPr="00AA4678">
        <w:rPr>
          <w:rFonts w:ascii="Times New Roman" w:hAnsi="Times New Roman" w:cs="Times New Roman"/>
        </w:rPr>
        <w:t>(Nelson et al. 1983)</w:t>
      </w:r>
      <w:r w:rsidR="00590CAB" w:rsidRPr="00AA4678">
        <w:rPr>
          <w:rFonts w:ascii="Times New Roman" w:hAnsi="Times New Roman" w:cs="Times New Roman"/>
        </w:rPr>
        <w:t xml:space="preserve">. </w:t>
      </w:r>
      <w:proofErr w:type="gramStart"/>
      <w:r w:rsidR="00590CAB" w:rsidRPr="00AA4678">
        <w:rPr>
          <w:rFonts w:ascii="Times New Roman" w:hAnsi="Times New Roman" w:cs="Times New Roman"/>
        </w:rPr>
        <w:t xml:space="preserve">The loss in sample weight </w:t>
      </w:r>
      <w:r w:rsidR="00A6539B" w:rsidRPr="00AA4678">
        <w:rPr>
          <w:rFonts w:ascii="Times New Roman" w:hAnsi="Times New Roman" w:cs="Times New Roman"/>
        </w:rPr>
        <w:t xml:space="preserve">as a percentage of the total dry sample weight upon ignition </w:t>
      </w:r>
      <w:r w:rsidR="00590CAB" w:rsidRPr="00AA4678">
        <w:rPr>
          <w:rFonts w:ascii="Times New Roman" w:hAnsi="Times New Roman" w:cs="Times New Roman"/>
        </w:rPr>
        <w:t xml:space="preserve">was multiplied </w:t>
      </w:r>
      <w:r w:rsidR="00A6539B" w:rsidRPr="00AA4678">
        <w:rPr>
          <w:rFonts w:ascii="Times New Roman" w:hAnsi="Times New Roman" w:cs="Times New Roman"/>
        </w:rPr>
        <w:t>by 0.89</w:t>
      </w:r>
      <w:proofErr w:type="gramEnd"/>
      <w:r w:rsidR="00A6539B" w:rsidRPr="00AA4678">
        <w:rPr>
          <w:rFonts w:ascii="Times New Roman" w:hAnsi="Times New Roman" w:cs="Times New Roman"/>
        </w:rPr>
        <w:t xml:space="preserve"> as an estimate of the percentage of sample weight that was organic matter. 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proofErr w:type="spellStart"/>
      <w:r w:rsidR="00A6539B" w:rsidRPr="00AA4678">
        <w:rPr>
          <w:rFonts w:ascii="Times New Roman" w:hAnsi="Times New Roman" w:cs="Times New Roman"/>
        </w:rPr>
        <w:t>Hoogsteen</w:t>
      </w:r>
      <w:proofErr w:type="spellEnd"/>
      <w:r w:rsidR="00A6539B" w:rsidRPr="00AA4678">
        <w:rPr>
          <w:rFonts w:ascii="Times New Roman" w:hAnsi="Times New Roman" w:cs="Times New Roman"/>
        </w:rPr>
        <w:t xml:space="preserve"> et al. 2015),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6"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0355FD73"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(Wickham et al. 2019).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Miguez</w:t>
      </w:r>
      <w:proofErr w:type="spellEnd"/>
      <w:r w:rsidRPr="00AA4678">
        <w:rPr>
          <w:rFonts w:ascii="Times New Roman" w:hAnsi="Times New Roman" w:cs="Times New Roman"/>
        </w:rPr>
        <w:t xml:space="preserve"> 2021)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Omuto</w:t>
      </w:r>
      <w:proofErr w:type="spellEnd"/>
      <w:r w:rsidRPr="00AA4678">
        <w:rPr>
          <w:rFonts w:ascii="Times New Roman" w:hAnsi="Times New Roman" w:cs="Times New Roman"/>
        </w:rPr>
        <w:t xml:space="preserve"> et al. 2021) and </w:t>
      </w:r>
      <w:proofErr w:type="spellStart"/>
      <w:r w:rsidRPr="00AA4678">
        <w:rPr>
          <w:rFonts w:ascii="Times New Roman" w:hAnsi="Times New Roman" w:cs="Times New Roman"/>
        </w:rPr>
        <w:t>soilphysics</w:t>
      </w:r>
      <w:proofErr w:type="spellEnd"/>
      <w:r w:rsidRPr="00AA4678">
        <w:rPr>
          <w:rFonts w:ascii="Times New Roman" w:hAnsi="Times New Roman" w:cs="Times New Roman"/>
        </w:rPr>
        <w:t xml:space="preserve"> (Da Silva and De Lima 2015) packages. Linear models were fit and summarized using the lme4 (Bates et al. 2015)</w:t>
      </w:r>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Lenth</w:t>
      </w:r>
      <w:proofErr w:type="spellEnd"/>
      <w:r w:rsidRPr="00AA4678">
        <w:rPr>
          <w:rFonts w:ascii="Times New Roman" w:hAnsi="Times New Roman" w:cs="Times New Roman"/>
        </w:rPr>
        <w:t xml:space="preserve"> 2021)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6931EDE8"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(Gardner 1958)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(van </w:t>
      </w:r>
      <w:proofErr w:type="spellStart"/>
      <w:r w:rsidRPr="00AA4678">
        <w:rPr>
          <w:rFonts w:ascii="Times New Roman" w:hAnsi="Times New Roman" w:cs="Times New Roman"/>
        </w:rPr>
        <w:t>Genuchten</w:t>
      </w:r>
      <w:proofErr w:type="spellEnd"/>
      <w:r w:rsidRPr="00AA4678">
        <w:rPr>
          <w:rFonts w:ascii="Times New Roman" w:hAnsi="Times New Roman" w:cs="Times New Roman"/>
        </w:rPr>
        <w:t xml:space="preserve"> 1980)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Akaike’s Information Criteria (AIC; Sakamoto 1986)</w:t>
      </w:r>
      <w:r w:rsidRPr="00AA4678">
        <w:rPr>
          <w:rFonts w:ascii="Times New Roman" w:hAnsi="Times New Roman" w:cs="Times New Roman"/>
        </w:rPr>
        <w:t xml:space="preserve"> values, with the Gardner model </w:t>
      </w:r>
      <w:r w:rsidRPr="00AA4678">
        <w:rPr>
          <w:rFonts w:ascii="Times New Roman" w:hAnsi="Times New Roman" w:cs="Times New Roman"/>
        </w:rPr>
        <w:lastRenderedPageBreak/>
        <w:t xml:space="preserve">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36A4B7BA" w:rsidR="00A6539B" w:rsidRPr="00AA4678" w:rsidRDefault="00A6539B" w:rsidP="00A6539B">
      <w:pPr>
        <w:spacing w:line="480" w:lineRule="auto"/>
        <w:rPr>
          <w:rFonts w:ascii="Times New Roman" w:hAnsi="Times New Roman" w:cs="Times New Roman"/>
          <w:noProof/>
        </w:rPr>
      </w:pPr>
      <w:r w:rsidRPr="00AA4678">
        <w:rPr>
          <w:rFonts w:ascii="Times New Roman" w:hAnsi="Times New Roman" w:cs="Times New Roman"/>
          <w:noProof/>
        </w:rPr>
        <w:t xml:space="preserve">Where θ is the volumetric moisture content at a given soil water potential </w:t>
      </w:r>
      <m:oMath>
        <m:r>
          <w:rPr>
            <w:rFonts w:ascii="Cambria Math" w:hAnsi="Cambria Math" w:cs="Times New Roman"/>
          </w:rPr>
          <m:t>ψ</m:t>
        </m:r>
      </m:oMath>
      <w:r w:rsidRPr="00AA4678">
        <w:rPr>
          <w:rFonts w:ascii="Times New Roman" w:eastAsiaTheme="minorEastAsia" w:hAnsi="Times New Roman" w:cs="Times New Roman"/>
          <w:noProof/>
        </w:rPr>
        <w:t xml:space="preserve">; the remaining variables are fitted parameters. </w:t>
      </w:r>
      <w:r w:rsidRPr="00AA4678">
        <w:rPr>
          <w:rFonts w:ascii="Times New Roman" w:hAnsi="Times New Roman" w:cs="Times New Roman"/>
          <w:noProof/>
        </w:rPr>
        <w:t>θ</w:t>
      </w:r>
      <w:r w:rsidRPr="00AA4678">
        <w:rPr>
          <w:rFonts w:ascii="Times New Roman" w:hAnsi="Times New Roman" w:cs="Times New Roman"/>
          <w:noProof/>
          <w:vertAlign w:val="subscript"/>
        </w:rPr>
        <w:t>r</w:t>
      </w:r>
      <w:r w:rsidRPr="00AA4678">
        <w:rPr>
          <w:rFonts w:ascii="Times New Roman" w:hAnsi="Times New Roman" w:cs="Times New Roman"/>
          <w:noProof/>
        </w:rPr>
        <w:t xml:space="preserve"> and θ</w:t>
      </w:r>
      <w:r w:rsidRPr="00AA4678">
        <w:rPr>
          <w:rFonts w:ascii="Times New Roman" w:hAnsi="Times New Roman" w:cs="Times New Roman"/>
          <w:noProof/>
          <w:vertAlign w:val="subscript"/>
        </w:rPr>
        <w:t>s</w:t>
      </w:r>
      <w:r w:rsidRPr="00AA4678">
        <w:rPr>
          <w:rFonts w:ascii="Times New Roman" w:hAnsi="Times New Roman" w:cs="Times New Roman"/>
          <w:noProof/>
        </w:rPr>
        <w:t xml:space="preserve">  are the residual and saturated water contents, respectively, </w:t>
      </w:r>
      <w:r w:rsidRPr="00AA4678">
        <w:rPr>
          <w:rFonts w:ascii="Times New Roman" w:hAnsi="Times New Roman" w:cs="Times New Roman"/>
          <w:i/>
          <w:iCs/>
          <w:noProof/>
        </w:rPr>
        <w:t>a</w:t>
      </w:r>
      <w:r w:rsidRPr="00AA4678">
        <w:rPr>
          <w:rFonts w:ascii="Times New Roman" w:hAnsi="Times New Roman" w:cs="Times New Roman"/>
          <w:noProof/>
        </w:rPr>
        <w:t xml:space="preserve"> is the inverse of the air-entry potential, and </w:t>
      </w:r>
      <w:r w:rsidRPr="00AA4678">
        <w:rPr>
          <w:rFonts w:ascii="Times New Roman" w:hAnsi="Times New Roman" w:cs="Times New Roman"/>
          <w:i/>
          <w:iCs/>
          <w:noProof/>
        </w:rPr>
        <w:t>n</w:t>
      </w:r>
      <w:r w:rsidRPr="00AA4678">
        <w:rPr>
          <w:rFonts w:ascii="Times New Roman" w:hAnsi="Times New Roman" w:cs="Times New Roman"/>
          <w:noProof/>
        </w:rPr>
        <w:t xml:space="preserve"> is an index for the pore size distribution, with higher values indicating a </w:t>
      </w:r>
      <w:r w:rsidR="00590CAB" w:rsidRPr="00AA4678">
        <w:rPr>
          <w:rFonts w:ascii="Times New Roman" w:hAnsi="Times New Roman" w:cs="Times New Roman"/>
          <w:noProof/>
        </w:rPr>
        <w:t>wide</w:t>
      </w:r>
      <w:r w:rsidR="00AA4678">
        <w:rPr>
          <w:rFonts w:ascii="Times New Roman" w:hAnsi="Times New Roman" w:cs="Times New Roman"/>
          <w:noProof/>
        </w:rPr>
        <w:t>r distribution of pore sizes</w:t>
      </w:r>
      <w:r w:rsidRPr="00AA4678">
        <w:rPr>
          <w:rFonts w:ascii="Times New Roman" w:hAnsi="Times New Roman" w:cs="Times New Roman"/>
          <w:noProof/>
        </w:rPr>
        <w:t>. 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experimentally measured at -15,000 cm water (</w:t>
      </w:r>
      <w:r w:rsidR="003A2C62" w:rsidRPr="00AA4678">
        <w:rPr>
          <w:rFonts w:ascii="Times New Roman" w:hAnsi="Times New Roman" w:cs="Times New Roman"/>
          <w:noProof/>
        </w:rPr>
        <w:t>SSA 2008)</w:t>
      </w:r>
      <w:r w:rsidRPr="00AA4678">
        <w:rPr>
          <w:rFonts w:ascii="Times New Roman" w:hAnsi="Times New Roman" w:cs="Times New Roman"/>
          <w:noProof/>
        </w:rPr>
        <w:t xml:space="preserve">. The highest presssure we used in this study was -500 cm water, which could lead to less stable model fits due to lack of an anchoring value (Groenevelt and Grant 2004).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AA4678">
        <w:rPr>
          <w:rFonts w:ascii="Times New Roman" w:hAnsi="Times New Roman" w:cs="Times New Roman"/>
          <w:noProof/>
        </w:rPr>
        <w:t xml:space="preserve"> which provides point-wise</w:t>
      </w:r>
      <w:r w:rsidRPr="00AA4678">
        <w:rPr>
          <w:rFonts w:ascii="Times New Roman" w:hAnsi="Times New Roman" w:cs="Times New Roman"/>
          <w:noProof/>
        </w:rPr>
        <w:t xml:space="preserve"> estimate</w:t>
      </w:r>
      <w:r w:rsidR="00AA4678">
        <w:rPr>
          <w:rFonts w:ascii="Times New Roman" w:hAnsi="Times New Roman" w:cs="Times New Roman"/>
          <w:noProof/>
        </w:rPr>
        <w:t>s</w:t>
      </w:r>
      <w:r w:rsidRPr="00AA4678">
        <w:rPr>
          <w:rFonts w:ascii="Times New Roman" w:hAnsi="Times New Roman" w:cs="Times New Roman"/>
          <w:noProof/>
        </w:rPr>
        <w:t xml:space="preserve"> of pore neck diameters</w:t>
      </w:r>
      <w:r w:rsidR="00AA4678">
        <w:rPr>
          <w:rFonts w:ascii="Times New Roman" w:hAnsi="Times New Roman" w:cs="Times New Roman"/>
          <w:noProof/>
        </w:rPr>
        <w:t xml:space="preserve"> (</w:t>
      </w:r>
      <w:r w:rsidR="00AA4678" w:rsidRPr="00AA4678">
        <w:rPr>
          <w:rFonts w:ascii="Times New Roman" w:hAnsi="Times New Roman" w:cs="Times New Roman"/>
          <w:noProof/>
          <w:color w:val="FF0000"/>
        </w:rPr>
        <w:t>CITE, Britt what would you cite?</w:t>
      </w:r>
      <w:r w:rsidR="00AA4678">
        <w:rPr>
          <w:rFonts w:ascii="Times New Roman" w:hAnsi="Times New Roman" w:cs="Times New Roman"/>
          <w:noProof/>
        </w:rPr>
        <w:t xml:space="preserve">). </w:t>
      </w:r>
      <w:r w:rsidR="003A2C62"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27DA7">
        <w:rPr>
          <w:rFonts w:ascii="Times New Roman" w:hAnsi="Times New Roman" w:cs="Times New Roman"/>
          <w:noProof/>
        </w:rPr>
        <w:t xml:space="preserve">For capillary rise equations, we assumed the mean pore neck diameter (in cm) of drained pores at a govem  ssure is equal to 0.3 divided by the head pressure in cm water. Pores with mean neck diameters greater than 30 µm were considered macropores. The percent macropores </w:t>
      </w:r>
      <w:r w:rsidR="00602A02">
        <w:rPr>
          <w:rFonts w:ascii="Times New Roman" w:hAnsi="Times New Roman" w:cs="Times New Roman"/>
          <w:noProof/>
        </w:rPr>
        <w:t xml:space="preserve">was assessed as a response variable, described below. </w:t>
      </w:r>
    </w:p>
    <w:p w14:paraId="071976A4" w14:textId="052EC560" w:rsidR="003A2C62" w:rsidRPr="00AA4678" w:rsidRDefault="003A2C62" w:rsidP="003A2C62">
      <w:pPr>
        <w:spacing w:line="480" w:lineRule="auto"/>
        <w:rPr>
          <w:rFonts w:ascii="Times New Roman" w:hAnsi="Times New Roman" w:cs="Times New Roman"/>
          <w:noProof/>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 xml:space="preserve">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w:t>
      </w:r>
      <w:r w:rsidRPr="00AA4678">
        <w:rPr>
          <w:rFonts w:ascii="Times New Roman" w:hAnsi="Times New Roman" w:cs="Times New Roman"/>
          <w:noProof/>
        </w:rPr>
        <w:lastRenderedPageBreak/>
        <w:t>commonly assumed -330 cm water (Bonfante et al. 2020)</w:t>
      </w:r>
      <w:r w:rsidR="00590CAB" w:rsidRPr="00AA4678">
        <w:rPr>
          <w:rFonts w:ascii="Times New Roman" w:hAnsi="Times New Roman" w:cs="Times New Roman"/>
          <w:noProof/>
        </w:rPr>
        <w:t>, and -100 is a better approximation for field capacity in Midwestern soils with shallow water tables (Moore 2021)</w:t>
      </w:r>
      <w:r w:rsidRPr="00AA4678">
        <w:rPr>
          <w:rFonts w:ascii="Times New Roman" w:hAnsi="Times New Roman" w:cs="Times New Roman"/>
          <w:noProof/>
        </w:rPr>
        <w:t xml:space="preserve">.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622F0C5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production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5B6D888"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values ranged from 1.8 to 4.6%.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08398C36"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Han et al. 2016),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 xml:space="preserve">A recent summary of research on the effects of CCs on bulk densities likewise demsonstates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(Haruna et al. 2020).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1EC0A203"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Central-silage trial </w:t>
      </w:r>
      <w:r w:rsidR="00BF4457">
        <w:rPr>
          <w:rFonts w:ascii="Times New Roman" w:hAnsi="Times New Roman" w:cs="Times New Roman"/>
          <w:noProof/>
        </w:rPr>
        <w:lastRenderedPageBreak/>
        <w:t>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no pattern between soil textures and presence or absence of a CC effect on water held at field capacity, meaning knowing a soil’s texture does not help predict whether a CC will affect water held at field capacity. </w:t>
      </w:r>
    </w:p>
    <w:p w14:paraId="16BDB67A" w14:textId="66E4447D"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the trial exhibited the same trend of increased water at field capacity with CCing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 xml:space="preserve">with the use of CCs (Antolini et al. 2020). An increase in the soil’s ability to hold water after gravity drainage may also contribute to peak water flow regulation. By increasing water content at field capacity by 2%, CC fields could hold an additional </w:t>
      </w:r>
      <w:r w:rsidR="003E3588" w:rsidRPr="003E3588">
        <w:rPr>
          <w:rFonts w:ascii="Times New Roman" w:hAnsi="Times New Roman" w:cs="Times New Roman"/>
          <w:noProof/>
          <w:color w:val="FF0000"/>
        </w:rPr>
        <w:t>XX</w:t>
      </w:r>
      <w:r w:rsidR="003E3588">
        <w:rPr>
          <w:rFonts w:ascii="Times New Roman" w:hAnsi="Times New Roman" w:cs="Times New Roman"/>
          <w:noProof/>
        </w:rPr>
        <w:t xml:space="preserve"> L of water in each hectare (</w:t>
      </w:r>
      <w:r w:rsidR="003E3588" w:rsidRPr="003E3588">
        <w:rPr>
          <w:rFonts w:ascii="Times New Roman" w:hAnsi="Times New Roman" w:cs="Times New Roman"/>
          <w:noProof/>
          <w:color w:val="FF0000"/>
        </w:rPr>
        <w:t>need to do those calcs</w:t>
      </w:r>
      <w:r w:rsidR="003E3588">
        <w:rPr>
          <w:rFonts w:ascii="Times New Roman" w:hAnsi="Times New Roman" w:cs="Times New Roman"/>
          <w:noProof/>
        </w:rPr>
        <w:t>), which could…(</w:t>
      </w:r>
      <w:r w:rsidR="003E3588" w:rsidRPr="003E3588">
        <w:rPr>
          <w:rFonts w:ascii="Times New Roman" w:hAnsi="Times New Roman" w:cs="Times New Roman"/>
          <w:noProof/>
          <w:color w:val="FF0000"/>
        </w:rPr>
        <w:t>need to compare to discharge rates to see if this is actually a meaningful amount</w:t>
      </w:r>
      <w:r w:rsidR="003E3588">
        <w:rPr>
          <w:rFonts w:ascii="Times New Roman" w:hAnsi="Times New Roman" w:cs="Times New Roman"/>
          <w:noProof/>
        </w:rPr>
        <w:t xml:space="preserve">).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433AB35F"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 61% macropores in the control to 48% in the CC treatment. In a review of published studies, authors found the effect of CCs on macropore makeup of the soil highly variable, but with an average increase (Haruna et al. 2020). The wide variation may be partially due to varying cut-offs in pore sizes for macropore categorization, but the variability in combination with our results again demonstrates using literature averages to predict CC impacts in Midwestern systems may be overly optimistic.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35CF8498"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Repliacte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30 um)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82DBE81"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may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4">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w:t>
            </w:r>
            <w:proofErr w:type="gramStart"/>
            <w:r w:rsidRPr="00AA4678">
              <w:rPr>
                <w:rFonts w:ascii="Times New Roman" w:hAnsi="Times New Roman" w:cs="Times New Roman"/>
              </w:rPr>
              <w:t>capacity,</w:t>
            </w:r>
            <w:proofErr w:type="gramEnd"/>
            <w:r w:rsidRPr="00AA4678">
              <w:rPr>
                <w:rFonts w:ascii="Times New Roman" w:hAnsi="Times New Roman" w:cs="Times New Roman"/>
              </w:rPr>
              <w:t xml:space="preserve">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bookmarkStart w:id="7" w:name="_GoBack"/>
      <w:r w:rsidRPr="00BF4457">
        <w:rPr>
          <w:rFonts w:ascii="Times New Roman" w:hAnsi="Times New Roman" w:cs="Times New Roman"/>
          <w:b/>
          <w:noProof/>
        </w:rPr>
        <w:lastRenderedPageBreak/>
        <w:t>Table 2</w:t>
      </w:r>
      <w:bookmarkEnd w:id="7"/>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47EF540B"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Leslie et al. 2017, Villamil et al. 2020</w:t>
            </w:r>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tc>
          <w:tcPr>
            <w:tcW w:w="2335" w:type="dxa"/>
          </w:tcPr>
          <w:p w14:paraId="2E8883C4" w14:textId="6FABA3BA"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tc>
          <w:tcPr>
            <w:tcW w:w="2335" w:type="dxa"/>
          </w:tcPr>
          <w:p w14:paraId="3AB12E7F" w14:textId="70D88827"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tc>
          <w:tcPr>
            <w:tcW w:w="2335" w:type="dxa"/>
          </w:tcPr>
          <w:p w14:paraId="0131471F" w14:textId="75DA679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tc>
          <w:tcPr>
            <w:tcW w:w="2335" w:type="dxa"/>
          </w:tcPr>
          <w:p w14:paraId="69A43C70" w14:textId="26B4FA01"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tc>
          <w:tcPr>
            <w:tcW w:w="2335" w:type="dxa"/>
          </w:tcPr>
          <w:p w14:paraId="764FFB21" w14:textId="4B52613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58DEA602"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xml:space="preserve">, which can greatly enhance researcher’s </w:t>
      </w:r>
      <w:r w:rsidR="00D85D8A">
        <w:rPr>
          <w:szCs w:val="24"/>
        </w:rPr>
        <w:t xml:space="preserve">ability to address complex research questions in agriculture (Smith et al. 2014, </w:t>
      </w:r>
      <w:r w:rsidRPr="00AA4678">
        <w:rPr>
          <w:szCs w:val="24"/>
        </w:rPr>
        <w:t xml:space="preserve">Wade et al. 2020). For example, in our proposed causal diagram, </w:t>
      </w:r>
      <w:proofErr w:type="gramStart"/>
      <w:r w:rsidRPr="00AA4678">
        <w:rPr>
          <w:szCs w:val="24"/>
        </w:rPr>
        <w:t>below-ground</w:t>
      </w:r>
      <w:proofErr w:type="gramEnd"/>
      <w:r w:rsidRPr="00AA4678">
        <w:rPr>
          <w:szCs w:val="24"/>
        </w:rPr>
        <w:t xml:space="preserve">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proofErr w:type="gramStart"/>
      <w:r w:rsidR="00C21573">
        <w:rPr>
          <w:szCs w:val="24"/>
        </w:rPr>
        <w:t>is further supported</w:t>
      </w:r>
      <w:proofErr w:type="gramEnd"/>
      <w:r w:rsidR="00C21573">
        <w:rPr>
          <w:szCs w:val="24"/>
        </w:rPr>
        <w:t xml:space="preserve">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proofErr w:type="spellStart"/>
      <w:r w:rsidR="00373020" w:rsidRPr="00AA4678">
        <w:rPr>
          <w:szCs w:val="24"/>
        </w:rPr>
        <w:t>Haruna</w:t>
      </w:r>
      <w:proofErr w:type="spellEnd"/>
      <w:r w:rsidR="00373020" w:rsidRPr="00AA4678">
        <w:rPr>
          <w:szCs w:val="24"/>
        </w:rPr>
        <w:t xml:space="preserve">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 no relationship between above- and below-</w:t>
      </w:r>
      <w:r w:rsidR="00C21573" w:rsidRPr="00C21573">
        <w:rPr>
          <w:szCs w:val="24"/>
        </w:rPr>
        <w:lastRenderedPageBreak/>
        <w:t xml:space="preserve">ground rye biomass, with root-to-shoot ratios varying from 0.16-1.94 at similar aboveground biomass productions (Martinez-Feria et al. 2016). Therefore, </w:t>
      </w:r>
      <w:proofErr w:type="gramStart"/>
      <w:r w:rsidR="00C21573" w:rsidRPr="00C21573">
        <w:rPr>
          <w:szCs w:val="24"/>
        </w:rPr>
        <w:t>above-ground</w:t>
      </w:r>
      <w:proofErr w:type="gramEnd"/>
      <w:r w:rsidR="00C21573" w:rsidRPr="00C21573">
        <w:rPr>
          <w:szCs w:val="24"/>
        </w:rPr>
        <w:t xml:space="preserve">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533C518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 xml:space="preserve">Context-specific effects of growing over-wintering CCs need to </w:t>
      </w:r>
      <w:proofErr w:type="gramStart"/>
      <w:r w:rsidRPr="00C21573">
        <w:rPr>
          <w:rFonts w:ascii="Times New Roman" w:eastAsia="Times New Roman" w:hAnsi="Times New Roman" w:cs="Times New Roman"/>
          <w:sz w:val="24"/>
          <w:szCs w:val="24"/>
        </w:rPr>
        <w:t>be explicitly investigated</w:t>
      </w:r>
      <w:proofErr w:type="gramEnd"/>
      <w:r w:rsidRPr="00C21573">
        <w:rPr>
          <w:rFonts w:ascii="Times New Roman" w:eastAsia="Times New Roman" w:hAnsi="Times New Roman" w:cs="Times New Roman"/>
          <w:sz w:val="24"/>
          <w:szCs w:val="24"/>
        </w:rPr>
        <w:t>,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predict</w:t>
      </w:r>
      <w:proofErr w:type="gramEnd"/>
      <w:r w:rsidR="004A65AD" w:rsidRPr="00C21573">
        <w:rPr>
          <w:rFonts w:ascii="Times New Roman" w:eastAsia="Times New Roman" w:hAnsi="Times New Roman" w:cs="Times New Roman"/>
          <w:sz w:val="24"/>
          <w:szCs w:val="24"/>
        </w:rPr>
        <w:t xml:space="preserve"> where and when CCs will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 xml:space="preserve">SX. </w:t>
      </w:r>
      <w:proofErr w:type="gramStart"/>
      <w:r w:rsidRPr="00AA4678">
        <w:rPr>
          <w:szCs w:val="24"/>
        </w:rPr>
        <w:t>Soil water retention curve data</w:t>
      </w:r>
      <w:proofErr w:type="gramEnd"/>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w:t>
      </w:r>
      <w:proofErr w:type="spellStart"/>
      <w:r w:rsidRPr="00AA4678">
        <w:rPr>
          <w:rFonts w:ascii="Times New Roman" w:hAnsi="Times New Roman" w:cs="Times New Roman"/>
          <w:color w:val="222222"/>
          <w:sz w:val="20"/>
          <w:szCs w:val="20"/>
          <w:shd w:val="clear" w:color="auto" w:fill="FFFFFF"/>
        </w:rPr>
        <w:t>Akaike</w:t>
      </w:r>
      <w:proofErr w:type="spellEnd"/>
      <w:r w:rsidRPr="00AA4678">
        <w:rPr>
          <w:rFonts w:ascii="Times New Roman" w:hAnsi="Times New Roman" w:cs="Times New Roman"/>
          <w:color w:val="222222"/>
          <w:sz w:val="20"/>
          <w:szCs w:val="20"/>
          <w:shd w:val="clear" w:color="auto" w:fill="FFFFFF"/>
        </w:rPr>
        <w:t xml:space="preserve"> information criterion statistics." </w:t>
      </w:r>
      <w:r w:rsidRPr="00AA4678">
        <w:rPr>
          <w:rFonts w:ascii="Times New Roman" w:hAnsi="Times New Roman" w:cs="Times New Roman"/>
          <w:i/>
          <w:iCs/>
          <w:color w:val="222222"/>
          <w:sz w:val="20"/>
          <w:szCs w:val="20"/>
          <w:shd w:val="clear" w:color="auto" w:fill="FFFFFF"/>
        </w:rPr>
        <w:t xml:space="preserve">Dordrecht, </w:t>
      </w:r>
      <w:proofErr w:type="gramStart"/>
      <w:r w:rsidRPr="00AA4678">
        <w:rPr>
          <w:rFonts w:ascii="Times New Roman" w:hAnsi="Times New Roman" w:cs="Times New Roman"/>
          <w:i/>
          <w:iCs/>
          <w:color w:val="222222"/>
          <w:sz w:val="20"/>
          <w:szCs w:val="20"/>
          <w:shd w:val="clear" w:color="auto" w:fill="FFFFFF"/>
        </w:rPr>
        <w:t>The</w:t>
      </w:r>
      <w:proofErr w:type="gramEnd"/>
      <w:r w:rsidRPr="00AA4678">
        <w:rPr>
          <w:rFonts w:ascii="Times New Roman" w:hAnsi="Times New Roman" w:cs="Times New Roman"/>
          <w:i/>
          <w:iCs/>
          <w:color w:val="222222"/>
          <w:sz w:val="20"/>
          <w:szCs w:val="20"/>
          <w:shd w:val="clear" w:color="auto" w:fill="FFFFFF"/>
        </w:rPr>
        <w:t xml:space="preserv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xml:space="preserve">: Agro-environmental responses of conservation agricultural practices in the US Midwest published from 1980 to 2017. Knowledge Network for </w:t>
      </w:r>
      <w:proofErr w:type="spellStart"/>
      <w:r w:rsidRPr="00AA4678">
        <w:rPr>
          <w:color w:val="FFFFFF"/>
          <w:shd w:val="clear" w:color="auto" w:fill="3C3C3C"/>
        </w:rPr>
        <w:t>Biocomplexity</w:t>
      </w:r>
      <w:proofErr w:type="spellEnd"/>
      <w:r w:rsidRPr="00AA4678">
        <w:rPr>
          <w:color w:val="FFFFFF"/>
          <w:shd w:val="clear" w:color="auto" w:fill="3C3C3C"/>
        </w:rPr>
        <w:t xml:space="preserve">. </w:t>
      </w:r>
      <w:proofErr w:type="gramStart"/>
      <w:r w:rsidRPr="00AA4678">
        <w:rPr>
          <w:color w:val="FFFFFF"/>
          <w:shd w:val="clear" w:color="auto" w:fill="3C3C3C"/>
        </w:rPr>
        <w:t>doi:</w:t>
      </w:r>
      <w:proofErr w:type="gramEnd"/>
      <w:r w:rsidRPr="00AA4678">
        <w:rPr>
          <w:color w:val="FFFFFF"/>
          <w:shd w:val="clear" w:color="auto" w:fill="3C3C3C"/>
        </w:rPr>
        <w:t>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 xml:space="preserve">Nelson, D. W., and Sommers, L. E. 1996. Chapter 34. </w:t>
      </w:r>
      <w:proofErr w:type="gramStart"/>
      <w:r w:rsidRPr="00AA4678">
        <w:rPr>
          <w:spacing w:val="4"/>
          <w:shd w:val="clear" w:color="auto" w:fill="FFFFFF"/>
        </w:rPr>
        <w:t>p</w:t>
      </w:r>
      <w:proofErr w:type="gramEnd"/>
      <w:r w:rsidRPr="00AA4678">
        <w:rPr>
          <w:spacing w:val="4"/>
          <w:shd w:val="clear" w:color="auto" w:fill="FFFFFF"/>
        </w:rPr>
        <w:t xml:space="preserve"> 1001-1006. Total Carbon, Organic Carbon, and Organic Matter. In: J. M. </w:t>
      </w:r>
      <w:proofErr w:type="spellStart"/>
      <w:r w:rsidRPr="00AA4678">
        <w:rPr>
          <w:spacing w:val="4"/>
          <w:shd w:val="clear" w:color="auto" w:fill="FFFFFF"/>
        </w:rPr>
        <w:t>Bigham</w:t>
      </w:r>
      <w:proofErr w:type="spellEnd"/>
      <w:r w:rsidRPr="00AA4678">
        <w:rPr>
          <w:spacing w:val="4"/>
          <w:shd w:val="clear" w:color="auto" w:fill="FFFFFF"/>
        </w:rPr>
        <w:t xml:space="preserve">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749CC" w14:textId="77777777" w:rsidR="00221249" w:rsidRDefault="00221249">
      <w:pPr>
        <w:spacing w:after="0" w:line="240" w:lineRule="auto"/>
      </w:pPr>
      <w:r>
        <w:separator/>
      </w:r>
    </w:p>
  </w:endnote>
  <w:endnote w:type="continuationSeparator" w:id="0">
    <w:p w14:paraId="53350137" w14:textId="77777777" w:rsidR="00221249" w:rsidRDefault="0022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221249"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7B549" w14:textId="77777777" w:rsidR="00221249" w:rsidRDefault="00221249">
      <w:pPr>
        <w:spacing w:after="0" w:line="240" w:lineRule="auto"/>
      </w:pPr>
      <w:r>
        <w:separator/>
      </w:r>
    </w:p>
  </w:footnote>
  <w:footnote w:type="continuationSeparator" w:id="0">
    <w:p w14:paraId="087A5F79" w14:textId="77777777" w:rsidR="00221249" w:rsidRDefault="0022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221249"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73D91"/>
    <w:rsid w:val="0009397B"/>
    <w:rsid w:val="000942C3"/>
    <w:rsid w:val="000A03A4"/>
    <w:rsid w:val="0012402A"/>
    <w:rsid w:val="0014621C"/>
    <w:rsid w:val="0018033B"/>
    <w:rsid w:val="00190BA1"/>
    <w:rsid w:val="001F39F8"/>
    <w:rsid w:val="00221249"/>
    <w:rsid w:val="002251BF"/>
    <w:rsid w:val="00231F6C"/>
    <w:rsid w:val="002356C4"/>
    <w:rsid w:val="00235CD6"/>
    <w:rsid w:val="00244195"/>
    <w:rsid w:val="00277A2B"/>
    <w:rsid w:val="00294C3A"/>
    <w:rsid w:val="002A3A8F"/>
    <w:rsid w:val="002D59A5"/>
    <w:rsid w:val="00373020"/>
    <w:rsid w:val="0038120E"/>
    <w:rsid w:val="00394817"/>
    <w:rsid w:val="003A2C62"/>
    <w:rsid w:val="003B2754"/>
    <w:rsid w:val="003E1D55"/>
    <w:rsid w:val="003E3588"/>
    <w:rsid w:val="003E7703"/>
    <w:rsid w:val="0041501B"/>
    <w:rsid w:val="004157FF"/>
    <w:rsid w:val="00426094"/>
    <w:rsid w:val="004327C2"/>
    <w:rsid w:val="00433191"/>
    <w:rsid w:val="004451A7"/>
    <w:rsid w:val="004509F1"/>
    <w:rsid w:val="004541CA"/>
    <w:rsid w:val="004607D6"/>
    <w:rsid w:val="00476053"/>
    <w:rsid w:val="00485002"/>
    <w:rsid w:val="004877C3"/>
    <w:rsid w:val="004A65AD"/>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D0CDA"/>
    <w:rsid w:val="006D587B"/>
    <w:rsid w:val="006E1FB5"/>
    <w:rsid w:val="006E335C"/>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A4212"/>
    <w:rsid w:val="008E3D4B"/>
    <w:rsid w:val="0091745B"/>
    <w:rsid w:val="00922F86"/>
    <w:rsid w:val="00972BBC"/>
    <w:rsid w:val="00983A7B"/>
    <w:rsid w:val="009A1A30"/>
    <w:rsid w:val="009C53F2"/>
    <w:rsid w:val="009F5CD1"/>
    <w:rsid w:val="00A054E5"/>
    <w:rsid w:val="00A26633"/>
    <w:rsid w:val="00A27DA7"/>
    <w:rsid w:val="00A6539B"/>
    <w:rsid w:val="00A70040"/>
    <w:rsid w:val="00A909C0"/>
    <w:rsid w:val="00AA4678"/>
    <w:rsid w:val="00AD0104"/>
    <w:rsid w:val="00AE1D24"/>
    <w:rsid w:val="00AF2B0E"/>
    <w:rsid w:val="00B2027B"/>
    <w:rsid w:val="00B40F44"/>
    <w:rsid w:val="00B752E8"/>
    <w:rsid w:val="00B83118"/>
    <w:rsid w:val="00BB0586"/>
    <w:rsid w:val="00BB2192"/>
    <w:rsid w:val="00BC0159"/>
    <w:rsid w:val="00BF4457"/>
    <w:rsid w:val="00C21573"/>
    <w:rsid w:val="00C24A1F"/>
    <w:rsid w:val="00C36480"/>
    <w:rsid w:val="00CA2FA1"/>
    <w:rsid w:val="00CC0F8F"/>
    <w:rsid w:val="00D068E0"/>
    <w:rsid w:val="00D17AB6"/>
    <w:rsid w:val="00D17F40"/>
    <w:rsid w:val="00D26F68"/>
    <w:rsid w:val="00D34018"/>
    <w:rsid w:val="00D35495"/>
    <w:rsid w:val="00D446D7"/>
    <w:rsid w:val="00D63017"/>
    <w:rsid w:val="00D7542D"/>
    <w:rsid w:val="00D831EE"/>
    <w:rsid w:val="00D853D1"/>
    <w:rsid w:val="00D85D8A"/>
    <w:rsid w:val="00DC1010"/>
    <w:rsid w:val="00DD0244"/>
    <w:rsid w:val="00DF446A"/>
    <w:rsid w:val="00E0105B"/>
    <w:rsid w:val="00E048A2"/>
    <w:rsid w:val="00E42200"/>
    <w:rsid w:val="00E6641B"/>
    <w:rsid w:val="00E672F3"/>
    <w:rsid w:val="00E97F25"/>
    <w:rsid w:val="00EB61BE"/>
    <w:rsid w:val="00EB6D44"/>
    <w:rsid w:val="00ED79FF"/>
    <w:rsid w:val="00EE549A"/>
    <w:rsid w:val="00EE742F"/>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ED81-FC8E-46F1-937B-F1BC17C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5</cp:revision>
  <dcterms:created xsi:type="dcterms:W3CDTF">2021-06-07T16:50:00Z</dcterms:created>
  <dcterms:modified xsi:type="dcterms:W3CDTF">2021-06-07T17:08:00Z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