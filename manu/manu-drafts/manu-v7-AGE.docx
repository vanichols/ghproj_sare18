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5865DD41" w:rsidR="00632BCA" w:rsidRPr="006852A1" w:rsidRDefault="007D157B" w:rsidP="00813F82">
      <w:pPr>
        <w:pStyle w:val="LeftRunhead"/>
        <w:spacing w:line="480" w:lineRule="auto"/>
        <w:rPr>
          <w:bCs/>
          <w:szCs w:val="24"/>
        </w:rPr>
      </w:pPr>
      <w:r>
        <w:rPr>
          <w:b/>
          <w:szCs w:val="24"/>
        </w:rPr>
        <w:t xml:space="preserve">To be submitted to </w:t>
      </w:r>
      <w:r w:rsidR="00036088" w:rsidRPr="006852A1">
        <w:rPr>
          <w:bCs/>
          <w:i/>
          <w:szCs w:val="24"/>
        </w:rPr>
        <w:t>Agrosystems,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813F82">
      <w:pPr>
        <w:pStyle w:val="LeftRunhead"/>
        <w:spacing w:line="480" w:lineRule="auto"/>
        <w:rPr>
          <w:szCs w:val="24"/>
        </w:rPr>
      </w:pPr>
    </w:p>
    <w:p w14:paraId="1A884A3C" w14:textId="41B08D60" w:rsidR="00632BCA" w:rsidRPr="006852A1" w:rsidRDefault="00FE24A3" w:rsidP="00813F82">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40C88D63" w:rsidR="006852A1" w:rsidRDefault="006852A1" w:rsidP="00813F82">
      <w:pPr>
        <w:pStyle w:val="LeftRunhead"/>
        <w:numPr>
          <w:ilvl w:val="0"/>
          <w:numId w:val="3"/>
        </w:numPr>
        <w:spacing w:line="480" w:lineRule="auto"/>
        <w:rPr>
          <w:szCs w:val="24"/>
        </w:rPr>
      </w:pPr>
      <w:r>
        <w:rPr>
          <w:szCs w:val="24"/>
        </w:rPr>
        <w:t>Effects of cover cropping on soil water parameters at 1</w:t>
      </w:r>
      <w:r w:rsidR="007D157B">
        <w:rPr>
          <w:szCs w:val="24"/>
        </w:rPr>
        <w:t>5</w:t>
      </w:r>
      <w:r>
        <w:rPr>
          <w:szCs w:val="24"/>
        </w:rPr>
        <w:t xml:space="preserve"> cm depth varied by site</w:t>
      </w:r>
    </w:p>
    <w:p w14:paraId="1D722C2B" w14:textId="423C159E" w:rsidR="006852A1" w:rsidRDefault="006852A1" w:rsidP="00813F82">
      <w:pPr>
        <w:pStyle w:val="LeftRunhead"/>
        <w:numPr>
          <w:ilvl w:val="0"/>
          <w:numId w:val="3"/>
        </w:numPr>
        <w:spacing w:line="480" w:lineRule="auto"/>
        <w:rPr>
          <w:szCs w:val="24"/>
        </w:rPr>
      </w:pPr>
      <w:r>
        <w:rPr>
          <w:szCs w:val="24"/>
        </w:rPr>
        <w:t xml:space="preserve">Cover crops increased water held at field capacity in </w:t>
      </w:r>
      <w:r w:rsidR="00FC4C2C">
        <w:rPr>
          <w:szCs w:val="24"/>
        </w:rPr>
        <w:t>2</w:t>
      </w:r>
      <w:r>
        <w:rPr>
          <w:szCs w:val="24"/>
        </w:rPr>
        <w:t xml:space="preserve"> of </w:t>
      </w:r>
      <w:r w:rsidR="00FC4C2C">
        <w:rPr>
          <w:szCs w:val="24"/>
        </w:rPr>
        <w:t>4</w:t>
      </w:r>
      <w:r>
        <w:rPr>
          <w:szCs w:val="24"/>
        </w:rPr>
        <w:t xml:space="preserve"> </w:t>
      </w:r>
      <w:r w:rsidR="00FC4C2C">
        <w:rPr>
          <w:szCs w:val="24"/>
        </w:rPr>
        <w:t>trials</w:t>
      </w:r>
    </w:p>
    <w:p w14:paraId="7C9F9964" w14:textId="4949D6BA" w:rsidR="006852A1" w:rsidRDefault="006852A1" w:rsidP="00813F82">
      <w:pPr>
        <w:pStyle w:val="LeftRunhead"/>
        <w:numPr>
          <w:ilvl w:val="0"/>
          <w:numId w:val="3"/>
        </w:numPr>
        <w:spacing w:line="480" w:lineRule="auto"/>
        <w:rPr>
          <w:szCs w:val="24"/>
        </w:rPr>
      </w:pPr>
      <w:r>
        <w:rPr>
          <w:szCs w:val="24"/>
        </w:rPr>
        <w:t>Cover crop</w:t>
      </w:r>
      <w:r w:rsidR="007D157B">
        <w:rPr>
          <w:szCs w:val="24"/>
        </w:rPr>
        <w:t>s</w:t>
      </w:r>
      <w:r>
        <w:rPr>
          <w:szCs w:val="24"/>
        </w:rPr>
        <w:t xml:space="preserve"> </w:t>
      </w:r>
      <w:r w:rsidR="007D157B">
        <w:rPr>
          <w:szCs w:val="24"/>
        </w:rPr>
        <w:t>did not</w:t>
      </w:r>
      <w:r>
        <w:rPr>
          <w:szCs w:val="24"/>
        </w:rPr>
        <w:t xml:space="preserve"> </w:t>
      </w:r>
      <w:r w:rsidR="007D157B">
        <w:rPr>
          <w:szCs w:val="24"/>
        </w:rPr>
        <w:t>a</w:t>
      </w:r>
      <w:r>
        <w:rPr>
          <w:szCs w:val="24"/>
        </w:rPr>
        <w:t xml:space="preserve">ffect </w:t>
      </w:r>
      <w:r w:rsidR="007D157B">
        <w:rPr>
          <w:szCs w:val="24"/>
        </w:rPr>
        <w:t>water held at saturation</w:t>
      </w:r>
      <w:r w:rsidR="00B752E8">
        <w:rPr>
          <w:szCs w:val="24"/>
        </w:rPr>
        <w:t xml:space="preserve"> or pore size distribution</w:t>
      </w:r>
      <w:r w:rsidR="007D157B">
        <w:rPr>
          <w:szCs w:val="24"/>
        </w:rPr>
        <w:t xml:space="preserve"> at any site</w:t>
      </w:r>
    </w:p>
    <w:p w14:paraId="601EB29C" w14:textId="2CDF42BA" w:rsidR="006852A1" w:rsidRDefault="006852A1" w:rsidP="00813F82">
      <w:pPr>
        <w:pStyle w:val="LeftRunhead"/>
        <w:numPr>
          <w:ilvl w:val="0"/>
          <w:numId w:val="3"/>
        </w:numPr>
        <w:spacing w:line="480" w:lineRule="auto"/>
        <w:rPr>
          <w:szCs w:val="24"/>
        </w:rPr>
      </w:pPr>
      <w:r>
        <w:rPr>
          <w:szCs w:val="24"/>
        </w:rPr>
        <w:t>Proposed causal model shows cover crop root measurements may be key to understanding site-specific effects</w:t>
      </w:r>
    </w:p>
    <w:p w14:paraId="79949A50" w14:textId="5D15C936" w:rsidR="00AE1D24" w:rsidRPr="00C24A1F" w:rsidRDefault="00426094" w:rsidP="00813F82">
      <w:pPr>
        <w:pStyle w:val="ArticleTitle"/>
        <w:spacing w:line="480" w:lineRule="auto"/>
        <w:rPr>
          <w:sz w:val="24"/>
          <w:szCs w:val="24"/>
        </w:rPr>
      </w:pPr>
      <w:r>
        <w:rPr>
          <w:bCs/>
        </w:rPr>
        <w:t xml:space="preserve">Effects of </w:t>
      </w:r>
      <w:r w:rsidR="006852A1">
        <w:rPr>
          <w:bCs/>
        </w:rPr>
        <w:t>Winter C</w:t>
      </w:r>
      <w:r w:rsidR="006852A1" w:rsidRPr="00325856">
        <w:rPr>
          <w:bCs/>
        </w:rPr>
        <w:t xml:space="preserve">over </w:t>
      </w:r>
      <w:r w:rsidR="006852A1">
        <w:rPr>
          <w:bCs/>
        </w:rPr>
        <w:t>C</w:t>
      </w:r>
      <w:r w:rsidR="006852A1" w:rsidRPr="00325856">
        <w:rPr>
          <w:bCs/>
        </w:rPr>
        <w:t>rop</w:t>
      </w:r>
      <w:r>
        <w:rPr>
          <w:bCs/>
        </w:rPr>
        <w:t>ping</w:t>
      </w:r>
      <w:r w:rsidR="006852A1" w:rsidRPr="00325856">
        <w:rPr>
          <w:bCs/>
        </w:rPr>
        <w:t xml:space="preserve"> on </w:t>
      </w:r>
      <w:r w:rsidR="006852A1">
        <w:rPr>
          <w:bCs/>
        </w:rPr>
        <w:t>S</w:t>
      </w:r>
      <w:r w:rsidR="006852A1" w:rsidRPr="00325856">
        <w:rPr>
          <w:bCs/>
        </w:rPr>
        <w:t xml:space="preserve">oil </w:t>
      </w:r>
      <w:r w:rsidR="006852A1">
        <w:rPr>
          <w:bCs/>
        </w:rPr>
        <w:t>W</w:t>
      </w:r>
      <w:r w:rsidR="006852A1" w:rsidRPr="00325856">
        <w:rPr>
          <w:bCs/>
        </w:rPr>
        <w:t>ater</w:t>
      </w:r>
      <w:r w:rsidR="006852A1">
        <w:rPr>
          <w:bCs/>
        </w:rPr>
        <w:t>-</w:t>
      </w:r>
      <w:r w:rsidR="006852A1" w:rsidRPr="00325856">
        <w:rPr>
          <w:bCs/>
        </w:rPr>
        <w:t xml:space="preserve">holding </w:t>
      </w:r>
      <w:r w:rsidR="006852A1">
        <w:rPr>
          <w:bCs/>
        </w:rPr>
        <w:t>C</w:t>
      </w:r>
      <w:r w:rsidR="006852A1" w:rsidRPr="00325856">
        <w:rPr>
          <w:bCs/>
        </w:rPr>
        <w:t>apacity</w:t>
      </w:r>
      <w:r w:rsidR="006852A1" w:rsidRPr="00C24A1F">
        <w:rPr>
          <w:sz w:val="24"/>
          <w:szCs w:val="24"/>
        </w:rPr>
        <w:t xml:space="preserve"> </w:t>
      </w:r>
      <w:r>
        <w:rPr>
          <w:sz w:val="24"/>
          <w:szCs w:val="24"/>
        </w:rPr>
        <w:t>Varies by Site</w:t>
      </w:r>
    </w:p>
    <w:p w14:paraId="54F0E9F2" w14:textId="7D00EC72" w:rsidR="00D446D7" w:rsidRPr="00C24A1F" w:rsidRDefault="006852A1" w:rsidP="00813F82">
      <w:pPr>
        <w:pStyle w:val="Authors"/>
        <w:spacing w:line="480" w:lineRule="auto"/>
        <w:rPr>
          <w:szCs w:val="24"/>
        </w:rPr>
      </w:pPr>
      <w:r>
        <w:rPr>
          <w:szCs w:val="24"/>
        </w:rPr>
        <w:t>V.A. Nichols</w:t>
      </w:r>
      <w:r w:rsidR="007D157B">
        <w:rPr>
          <w:szCs w:val="24"/>
        </w:rPr>
        <w:t>1</w:t>
      </w:r>
      <w:r>
        <w:rPr>
          <w:szCs w:val="24"/>
        </w:rPr>
        <w:t>, E. B. Moore</w:t>
      </w:r>
      <w:r w:rsidR="007D157B">
        <w:rPr>
          <w:szCs w:val="24"/>
        </w:rPr>
        <w:t>1</w:t>
      </w:r>
      <w:r>
        <w:rPr>
          <w:szCs w:val="24"/>
        </w:rPr>
        <w:t>, S Gailans</w:t>
      </w:r>
      <w:r w:rsidR="007D157B">
        <w:rPr>
          <w:szCs w:val="24"/>
        </w:rPr>
        <w:t>2</w:t>
      </w:r>
      <w:r>
        <w:rPr>
          <w:szCs w:val="24"/>
        </w:rPr>
        <w:t>, M Liebamn</w:t>
      </w:r>
      <w:r w:rsidR="007D157B">
        <w:rPr>
          <w:szCs w:val="24"/>
        </w:rPr>
        <w:t>1</w:t>
      </w:r>
    </w:p>
    <w:p w14:paraId="394BBE8F" w14:textId="1FC3AB7D" w:rsidR="00D446D7" w:rsidRDefault="00D446D7" w:rsidP="00813F82">
      <w:pPr>
        <w:pStyle w:val="Affiliations"/>
        <w:spacing w:line="480" w:lineRule="auto"/>
        <w:rPr>
          <w:sz w:val="24"/>
          <w:szCs w:val="24"/>
        </w:rPr>
      </w:pPr>
      <w:r w:rsidRPr="00C24A1F">
        <w:rPr>
          <w:sz w:val="24"/>
          <w:szCs w:val="24"/>
        </w:rPr>
        <w:t>Affiliations:</w:t>
      </w:r>
    </w:p>
    <w:p w14:paraId="3096AACF" w14:textId="1B41EF7F" w:rsidR="007D157B" w:rsidRDefault="007D157B" w:rsidP="00813F82">
      <w:pPr>
        <w:pStyle w:val="Affiliations"/>
        <w:spacing w:line="480" w:lineRule="auto"/>
        <w:rPr>
          <w:sz w:val="24"/>
          <w:szCs w:val="24"/>
        </w:rPr>
      </w:pPr>
      <w:r>
        <w:rPr>
          <w:sz w:val="24"/>
          <w:szCs w:val="24"/>
        </w:rPr>
        <w:t>1 Department of Agronomy, Iowa State University</w:t>
      </w:r>
    </w:p>
    <w:p w14:paraId="4B8D9C2D" w14:textId="3025EA33" w:rsidR="007D157B" w:rsidRPr="00C24A1F" w:rsidRDefault="007D157B" w:rsidP="00813F82">
      <w:pPr>
        <w:pStyle w:val="Affiliations"/>
        <w:spacing w:line="480" w:lineRule="auto"/>
        <w:rPr>
          <w:sz w:val="24"/>
          <w:szCs w:val="24"/>
        </w:rPr>
      </w:pPr>
      <w:r>
        <w:rPr>
          <w:sz w:val="24"/>
          <w:szCs w:val="24"/>
        </w:rPr>
        <w:t>2 Practical Farmers of Iowa</w:t>
      </w:r>
    </w:p>
    <w:p w14:paraId="29DA3F07" w14:textId="3F6DFF24" w:rsidR="00AE1D24" w:rsidRDefault="00AE1D24" w:rsidP="00813F82">
      <w:pPr>
        <w:pStyle w:val="Abbreviations"/>
        <w:spacing w:line="480" w:lineRule="auto"/>
        <w:rPr>
          <w:sz w:val="24"/>
          <w:szCs w:val="24"/>
        </w:rPr>
      </w:pPr>
      <w:r w:rsidRPr="00C24A1F">
        <w:rPr>
          <w:sz w:val="24"/>
          <w:szCs w:val="24"/>
        </w:rPr>
        <w:t xml:space="preserve">Abbreviations: </w:t>
      </w:r>
    </w:p>
    <w:p w14:paraId="79E1E476" w14:textId="58CF2CC7" w:rsidR="007D157B" w:rsidRPr="00C24A1F" w:rsidRDefault="007D157B" w:rsidP="00813F82">
      <w:pPr>
        <w:pStyle w:val="Abbreviations"/>
        <w:spacing w:line="480" w:lineRule="auto"/>
        <w:rPr>
          <w:sz w:val="24"/>
          <w:szCs w:val="24"/>
        </w:rPr>
      </w:pPr>
      <w:r>
        <w:rPr>
          <w:sz w:val="24"/>
          <w:szCs w:val="24"/>
        </w:rPr>
        <w:t>CC, cover crop</w:t>
      </w:r>
    </w:p>
    <w:p w14:paraId="34B0C988" w14:textId="77777777" w:rsidR="00AE1D24" w:rsidRPr="00C24A1F" w:rsidRDefault="00AE1D24" w:rsidP="00813F82">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813F82">
      <w:pPr>
        <w:pStyle w:val="H1"/>
        <w:spacing w:line="480" w:lineRule="auto"/>
        <w:jc w:val="left"/>
        <w:rPr>
          <w:b w:val="0"/>
          <w:i/>
          <w:iCs/>
          <w:caps w:val="0"/>
          <w:kern w:val="0"/>
          <w:sz w:val="24"/>
          <w:szCs w:val="24"/>
        </w:rPr>
      </w:pPr>
      <w:r w:rsidRPr="006852A1">
        <w:rPr>
          <w:b w:val="0"/>
          <w:i/>
          <w:iCs/>
          <w:caps w:val="0"/>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813F82">
      <w:pPr>
        <w:pStyle w:val="H1"/>
        <w:spacing w:line="480" w:lineRule="auto"/>
        <w:jc w:val="left"/>
        <w:rPr>
          <w:b w:val="0"/>
          <w:caps w:val="0"/>
          <w:kern w:val="0"/>
          <w:sz w:val="24"/>
          <w:szCs w:val="24"/>
        </w:rPr>
      </w:pPr>
    </w:p>
    <w:p w14:paraId="008283AD" w14:textId="590EA8F5" w:rsidR="006852A1" w:rsidRDefault="006852A1" w:rsidP="00813F82">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(Secale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(Zea mays)-based systems offers several environmental benefits, but the long-term effects on soil hydrological properties is not well-understood.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Pore-size distribution indices and air-entry potentials were estimated from non-linear model fits to the soil water retention curves. Water contents at saturation and at field capacity (-100 cm water) were taken directly from the data. Neither pore-size distribution nor air-entry potential </w:t>
      </w:r>
      <w:ins w:id="0"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Pr="006852A1">
        <w:rPr>
          <w:rFonts w:ascii="Times New Roman" w:eastAsia="Times New Roman" w:hAnsi="Times New Roman" w:cs="Times New Roman"/>
          <w:sz w:val="24"/>
          <w:szCs w:val="24"/>
        </w:rPr>
        <w:t>1.3% (SE: 0.5%)</w:t>
      </w:r>
      <w:r>
        <w:rPr>
          <w:rFonts w:ascii="Times New Roman" w:eastAsia="Times New Roman" w:hAnsi="Times New Roman" w:cs="Times New Roman"/>
          <w:sz w:val="24"/>
          <w:szCs w:val="24"/>
        </w:rPr>
        <w:t xml:space="preserve"> and </w:t>
      </w:r>
      <w:r w:rsidRPr="006852A1">
        <w:rPr>
          <w:rFonts w:ascii="Times New Roman" w:eastAsia="Times New Roman" w:hAnsi="Times New Roman" w:cs="Times New Roman"/>
          <w:sz w:val="24"/>
          <w:szCs w:val="24"/>
        </w:rPr>
        <w:t>1.2% (SE:0.4%)</w:t>
      </w:r>
      <w:r>
        <w:rPr>
          <w:rFonts w:ascii="Times New Roman" w:eastAsia="Times New Roman" w:hAnsi="Times New Roman" w:cs="Times New Roman"/>
          <w:sz w:val="24"/>
          <w:szCs w:val="24"/>
        </w:rPr>
        <w:t xml:space="preserve">, respectively. These changes were not related to above-ground biomass production of the </w:t>
      </w:r>
      <w:r w:rsidR="00FC4C2C">
        <w:rPr>
          <w:rFonts w:ascii="Times New Roman" w:eastAsia="Times New Roman" w:hAnsi="Times New Roman" w:cs="Times New Roman"/>
          <w:sz w:val="24"/>
          <w:szCs w:val="24"/>
        </w:rPr>
        <w:t>CC</w:t>
      </w:r>
      <w:r>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w:t>
      </w:r>
      <w:r w:rsidR="00972BB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measurements may be key to </w:t>
      </w:r>
      <w:r w:rsidRPr="006852A1">
        <w:rPr>
          <w:rFonts w:ascii="Times New Roman" w:eastAsia="Times New Roman" w:hAnsi="Times New Roman" w:cs="Times New Roman"/>
          <w:sz w:val="24"/>
          <w:szCs w:val="24"/>
        </w:rPr>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lastRenderedPageBreak/>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is needed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4ED1BB92" w14:textId="77777777" w:rsidR="006852A1" w:rsidRPr="00C24A1F" w:rsidRDefault="006852A1" w:rsidP="00813F82">
      <w:pPr>
        <w:pStyle w:val="H1"/>
        <w:spacing w:line="480" w:lineRule="auto"/>
        <w:jc w:val="left"/>
        <w:rPr>
          <w:b w:val="0"/>
          <w:caps w:val="0"/>
          <w:kern w:val="0"/>
          <w:sz w:val="24"/>
          <w:szCs w:val="24"/>
        </w:rPr>
      </w:pPr>
    </w:p>
    <w:p w14:paraId="3FFAD89A" w14:textId="77777777" w:rsidR="00AE1D24" w:rsidRPr="00C24A1F" w:rsidRDefault="00AE1D24" w:rsidP="00813F82">
      <w:pPr>
        <w:pStyle w:val="H1"/>
        <w:spacing w:line="480" w:lineRule="auto"/>
        <w:rPr>
          <w:sz w:val="24"/>
          <w:szCs w:val="24"/>
        </w:rPr>
      </w:pPr>
      <w:r w:rsidRPr="00C24A1F">
        <w:rPr>
          <w:sz w:val="24"/>
          <w:szCs w:val="24"/>
        </w:rPr>
        <w:t>Introduction</w:t>
      </w:r>
    </w:p>
    <w:p w14:paraId="15545AFF" w14:textId="4A19CB45" w:rsidR="00AE1D24" w:rsidRPr="00DC1010" w:rsidRDefault="00877B03" w:rsidP="00813F82">
      <w:pPr>
        <w:pStyle w:val="ParaText"/>
        <w:spacing w:line="480" w:lineRule="auto"/>
        <w:ind w:firstLine="0"/>
        <w:rPr>
          <w:i/>
          <w:iCs/>
          <w:szCs w:val="24"/>
        </w:rPr>
      </w:pPr>
      <w:r w:rsidRPr="00DC1010">
        <w:rPr>
          <w:i/>
          <w:iCs/>
          <w:szCs w:val="24"/>
        </w:rPr>
        <w:t>Keep the introduction short, but include (i) a brief statement of the problem that justifies doing the work, or the hypothesis on which it is based; (ii) the findings of others that will be further developed or challenged; and (iii) an explanation of the general approach and objectives. This last part may indicate the means by which the question was examined, especially if the methods are new.</w:t>
      </w:r>
    </w:p>
    <w:p w14:paraId="472A34AB" w14:textId="77777777" w:rsidR="00426094" w:rsidRDefault="00FC4C2C" w:rsidP="00813F82">
      <w:pPr>
        <w:spacing w:line="480" w:lineRule="auto"/>
      </w:pPr>
      <w:r w:rsidRPr="00FC4C2C">
        <w:t>Addition of an over-wintering cereal rye (</w:t>
      </w:r>
      <w:r w:rsidRPr="00FC4C2C">
        <w:rPr>
          <w:i/>
          <w:iCs/>
        </w:rPr>
        <w:t>Secale cereal</w:t>
      </w:r>
      <w:r w:rsidRPr="00FC4C2C">
        <w:t>) cover crop</w:t>
      </w:r>
      <w:r w:rsidR="00426094">
        <w:t xml:space="preserve"> (CC)</w:t>
      </w:r>
      <w:r w:rsidRPr="00FC4C2C">
        <w:t xml:space="preserve"> to Midwestern maize (</w:t>
      </w:r>
      <w:r w:rsidRPr="00FC4C2C">
        <w:rPr>
          <w:i/>
          <w:iCs/>
        </w:rPr>
        <w:t>Zea mays</w:t>
      </w:r>
      <w:r w:rsidRPr="00FC4C2C">
        <w:t>)-based systems offers several environmental benefits</w:t>
      </w:r>
      <w:r w:rsidR="00DC1010">
        <w:t xml:space="preserve"> including reduced soil erosion and nutrient pollution (CITE).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 in the short term</w:t>
      </w:r>
      <w:r w:rsidR="00857930">
        <w:t xml:space="preserve"> (Marcillo and Miguez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 (Moore et al. 2014) or lower bulk densities (Villamil et al 2006</w:t>
      </w:r>
      <w:r w:rsidR="004541CA">
        <w:t>, Chalise et al. 2019</w:t>
      </w:r>
      <w:r>
        <w:t xml:space="preserve">) that in theory could result in more water storage capacity,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can promote an increased capacity for soil to store water and higher infiltration rates (Basche and DeLonge 2017, Basche and DeLonge 2019). However, to our knowledge there are few studies supporting these findings in Midwestern cover cropping contexts, and they report </w:t>
      </w:r>
      <w:r>
        <w:lastRenderedPageBreak/>
        <w:t>contradicting results (Villamil et al. 2006, Basche et al. 2016</w:t>
      </w:r>
      <w:r w:rsidR="004541CA">
        <w:t>, Irmak et al. 2018</w:t>
      </w:r>
      <w:r>
        <w:t xml:space="preserve">). Region-specific studies are needed, as climatic and managerial constraints of maize-soybean rotations can limit cover crop options and growth potential (Strock et al. 2004, Baker and Griffis 2009, Nichols and Martinez-Feria 2021). </w:t>
      </w:r>
      <w:r w:rsidR="00426094">
        <w:t xml:space="preserve">The duration of cover cropping may also impact whether changes in soil structure are detected. Long-term studies on tillage have shown significant, but slow changes to the soil after implementing no-till (al-Kaisi et al. 2014, Cusser et al. 2020). Addition of cover crops may likewise require several years before improved soil hydrological properties can be detected, necessitating data collection from long-term experiments.  </w:t>
      </w:r>
    </w:p>
    <w:p w14:paraId="2EFF8E73" w14:textId="2231FF38" w:rsidR="0009397B" w:rsidRDefault="00426094" w:rsidP="00813F82">
      <w:pPr>
        <w:spacing w:line="480" w:lineRule="auto"/>
      </w:pPr>
      <w:r>
        <w:t xml:space="preserve">Lastly, </w:t>
      </w:r>
      <w:r w:rsidR="00FC4C2C">
        <w:t xml:space="preserve">while shallow soil depths (0-10cm) may be more responsive to cover crop effects (e.g. Moore et al. 2014, Kaspar et al. 2006, the nature conservancy thing), deeper depths may be more important when considering the soil’s contribution to the crop’s water supply (Asbjornsen et al 2008, Williams et al. 2008, </w:t>
      </w:r>
      <w:r w:rsidR="0009397B">
        <w:t>Rizzo et al. 2018</w:t>
      </w:r>
      <w:r w:rsidR="00FC4C2C">
        <w:t xml:space="preserve">). </w:t>
      </w:r>
    </w:p>
    <w:p w14:paraId="17B73E15" w14:textId="4EC5BEB9" w:rsidR="00FC4C2C" w:rsidRDefault="00FC4C2C" w:rsidP="00813F82">
      <w:pPr>
        <w:spacing w:line="480" w:lineRule="auto"/>
      </w:pPr>
      <w:r>
        <w:t xml:space="preserve">Given </w:t>
      </w:r>
      <w:r w:rsidR="0009397B">
        <w:t xml:space="preserve">both </w:t>
      </w:r>
      <w:r>
        <w:t>th</w:t>
      </w:r>
      <w:r w:rsidR="0009397B">
        <w:t>e need to quantify long-term benefits of cover cropping and the current</w:t>
      </w:r>
      <w:r>
        <w:t xml:space="preserve"> lack of </w:t>
      </w:r>
      <w:r w:rsidR="00426094">
        <w:t xml:space="preserve">Midwest-specific </w:t>
      </w:r>
      <w:r>
        <w:t xml:space="preserve">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1"/>
      <w:r>
        <w:t xml:space="preserve">matric potentials approximating </w:t>
      </w:r>
      <w:commentRangeEnd w:id="1"/>
      <w:r>
        <w:rPr>
          <w:rStyle w:val="CommentReference"/>
        </w:rPr>
        <w:commentReference w:id="1"/>
      </w:r>
      <w:r>
        <w:t>field capacity (-100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contextualize these data, we also measured soil texture, soil organic matter, and bulk densities of </w:t>
      </w:r>
      <w:r>
        <w:lastRenderedPageBreak/>
        <w:t>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813F82">
      <w:pPr>
        <w:pStyle w:val="ParaText"/>
        <w:spacing w:line="480" w:lineRule="auto"/>
        <w:ind w:firstLine="0"/>
        <w:rPr>
          <w:szCs w:val="24"/>
        </w:rPr>
      </w:pPr>
    </w:p>
    <w:p w14:paraId="438BE410" w14:textId="77777777" w:rsidR="00FC4C2C" w:rsidRPr="00C24A1F" w:rsidRDefault="00FC4C2C" w:rsidP="00813F82">
      <w:pPr>
        <w:pStyle w:val="ParaText"/>
        <w:spacing w:line="480" w:lineRule="auto"/>
        <w:ind w:firstLine="0"/>
        <w:rPr>
          <w:szCs w:val="24"/>
        </w:rPr>
      </w:pPr>
    </w:p>
    <w:p w14:paraId="6033B450" w14:textId="77777777" w:rsidR="00AE1D24" w:rsidRPr="00C24A1F" w:rsidRDefault="00AE1D24" w:rsidP="00813F82">
      <w:pPr>
        <w:pStyle w:val="H1"/>
        <w:spacing w:line="480" w:lineRule="auto"/>
        <w:rPr>
          <w:sz w:val="24"/>
          <w:szCs w:val="24"/>
        </w:rPr>
      </w:pPr>
      <w:r w:rsidRPr="00C24A1F">
        <w:rPr>
          <w:sz w:val="24"/>
          <w:szCs w:val="24"/>
        </w:rPr>
        <w:t>Materials and Methods</w:t>
      </w:r>
    </w:p>
    <w:p w14:paraId="3A994C6F" w14:textId="77777777" w:rsidR="00AE1D24" w:rsidRPr="00C24A1F" w:rsidRDefault="00AE1D24" w:rsidP="00813F82">
      <w:pPr>
        <w:pStyle w:val="H2"/>
        <w:spacing w:line="480" w:lineRule="auto"/>
        <w:rPr>
          <w:szCs w:val="24"/>
        </w:rPr>
      </w:pPr>
      <w:r w:rsidRPr="00C24A1F">
        <w:rPr>
          <w:szCs w:val="24"/>
        </w:rPr>
        <w:t>Header 2</w:t>
      </w:r>
    </w:p>
    <w:p w14:paraId="26162354" w14:textId="77777777" w:rsidR="009C53F2" w:rsidRPr="00DD0244" w:rsidRDefault="009C53F2" w:rsidP="00813F82">
      <w:pPr>
        <w:pStyle w:val="H3"/>
        <w:spacing w:line="480" w:lineRule="auto"/>
        <w:rPr>
          <w:i/>
          <w:iCs/>
          <w:szCs w:val="24"/>
        </w:rPr>
      </w:pPr>
      <w:r w:rsidRPr="00DD0244">
        <w:rPr>
          <w:i/>
          <w:iCs/>
          <w:szCs w:val="24"/>
        </w:rPr>
        <w:t>Header 3</w:t>
      </w:r>
    </w:p>
    <w:p w14:paraId="3A5621A9" w14:textId="77777777" w:rsidR="00FE24A3" w:rsidRPr="00DD0244" w:rsidRDefault="00877B03" w:rsidP="00813F82">
      <w:pPr>
        <w:pStyle w:val="ParaText"/>
        <w:spacing w:line="480" w:lineRule="auto"/>
        <w:rPr>
          <w:i/>
          <w:iCs/>
          <w:szCs w:val="24"/>
        </w:rPr>
      </w:pPr>
      <w:r w:rsidRPr="00DD0244">
        <w:rPr>
          <w:i/>
          <w:iCs/>
          <w:szCs w:val="24"/>
        </w:rPr>
        <w:t>In the Materials and Methods section, give enough detail to allow a competent scientist to repeat the experiments, mentally or in fact.</w:t>
      </w:r>
      <w:r w:rsidR="00E6641B" w:rsidRPr="00DD0244">
        <w:rPr>
          <w:i/>
          <w:iCs/>
          <w:szCs w:val="24"/>
        </w:rPr>
        <w:t xml:space="preserve"> For information about product names, proprietary materials, the names of plants and other organisms, and references, please see our style guide, chapter 1, page 8.</w:t>
      </w:r>
      <w:r w:rsidR="00BB0586" w:rsidRPr="00DD0244">
        <w:rPr>
          <w:i/>
          <w:iCs/>
          <w:szCs w:val="24"/>
        </w:rPr>
        <w:t xml:space="preserve"> For information on equations, please see our style guide, chapter 6.</w:t>
      </w:r>
    </w:p>
    <w:p w14:paraId="15562990" w14:textId="707474AA" w:rsidR="00E6641B" w:rsidRPr="00DD0244" w:rsidRDefault="00476053" w:rsidP="00813F82">
      <w:pPr>
        <w:pStyle w:val="MTDisplayEquation"/>
        <w:spacing w:line="480" w:lineRule="auto"/>
        <w:ind w:firstLine="0"/>
        <w:rPr>
          <w:i/>
          <w:iCs/>
          <w:szCs w:val="24"/>
        </w:rPr>
      </w:pPr>
      <w:r w:rsidRPr="00DD0244">
        <w:rPr>
          <w:i/>
          <w:iCs/>
          <w:position w:val="-6"/>
          <w:szCs w:val="24"/>
        </w:rPr>
        <w:object w:dxaOrig="660" w:dyaOrig="279" w14:anchorId="695D6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4.4pt" o:ole="">
            <v:imagedata r:id="rId12" o:title=""/>
          </v:shape>
          <o:OLEObject Type="Embed" ProgID="Equation.DSMT4" ShapeID="_x0000_i1025" DrawAspect="Content" ObjectID="_1683110857" r:id="rId13"/>
        </w:object>
      </w:r>
      <w:r w:rsidR="00E6641B" w:rsidRPr="00DD0244">
        <w:rPr>
          <w:i/>
          <w:iCs/>
          <w:szCs w:val="24"/>
        </w:rPr>
        <w:t xml:space="preserve"> </w:t>
      </w:r>
    </w:p>
    <w:p w14:paraId="79364ABF" w14:textId="77777777" w:rsidR="00DD0244" w:rsidRPr="006D587B" w:rsidRDefault="00DD0244" w:rsidP="00813F82">
      <w:pPr>
        <w:pStyle w:val="Heading2"/>
        <w:numPr>
          <w:ilvl w:val="0"/>
          <w:numId w:val="0"/>
        </w:numPr>
        <w:spacing w:line="480" w:lineRule="auto"/>
        <w:ind w:left="567" w:hanging="567"/>
        <w:rPr>
          <w:i/>
          <w:iCs/>
          <w:sz w:val="22"/>
          <w:szCs w:val="22"/>
        </w:rPr>
      </w:pPr>
      <w:r w:rsidRPr="006D587B">
        <w:rPr>
          <w:i/>
          <w:iCs/>
        </w:rPr>
        <w:t>Site descriptions</w:t>
      </w:r>
    </w:p>
    <w:p w14:paraId="32DE7800" w14:textId="77777777" w:rsidR="00DD0244" w:rsidRDefault="00DD0244" w:rsidP="00813F82">
      <w:pPr>
        <w:spacing w:line="480" w:lineRule="auto"/>
        <w:rPr>
          <w:szCs w:val="24"/>
        </w:rPr>
      </w:pPr>
      <w:r>
        <w:rPr>
          <w:szCs w:val="24"/>
        </w:rPr>
        <w:t>Three long-term sites were used for this study (</w:t>
      </w:r>
      <w:r w:rsidRPr="00AD0918">
        <w:rPr>
          <w:b/>
          <w:bCs/>
          <w:szCs w:val="24"/>
        </w:rPr>
        <w:t>Figure 1</w:t>
      </w:r>
      <w:r>
        <w:rPr>
          <w:szCs w:val="24"/>
        </w:rPr>
        <w:t>), with one site having two trials. Therefore, a total of four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cover crop planted </w:t>
      </w:r>
      <w:r>
        <w:rPr>
          <w:szCs w:val="24"/>
        </w:rPr>
        <w:t xml:space="preserve">yearly </w:t>
      </w:r>
      <w:r w:rsidRPr="00987A49">
        <w:rPr>
          <w:szCs w:val="24"/>
        </w:rPr>
        <w:t xml:space="preserve">in the fall following cash crop harvest and terminated in the spring, and (2) the same rotation without a cover crop.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cover crop in the fall. The exact herbicide and nutrient programs varied by site, reflective of their particular managers and contexts (</w:t>
      </w:r>
      <w:r w:rsidRPr="00987A49">
        <w:rPr>
          <w:b/>
          <w:bCs/>
          <w:szCs w:val="24"/>
        </w:rPr>
        <w:t>supplementary material</w:t>
      </w:r>
      <w:r w:rsidRPr="00987A49">
        <w:rPr>
          <w:szCs w:val="24"/>
        </w:rPr>
        <w:t xml:space="preserve">). More detailed accounts </w:t>
      </w:r>
      <w:r w:rsidRPr="00987A49">
        <w:rPr>
          <w:szCs w:val="24"/>
        </w:rPr>
        <w:lastRenderedPageBreak/>
        <w:t xml:space="preserve">of agronomic management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813F82">
            <w:pPr>
              <w:spacing w:line="480" w:lineRule="auto"/>
              <w:rPr>
                <w:szCs w:val="24"/>
              </w:rPr>
            </w:pPr>
            <w:r>
              <w:rPr>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4"/>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813F82">
      <w:pPr>
        <w:spacing w:line="480" w:lineRule="auto"/>
        <w:rPr>
          <w:ins w:id="2" w:author="Nichols, Virginia A [AGRON]" w:date="2021-04-12T16:49:00Z"/>
          <w:szCs w:val="24"/>
        </w:rPr>
      </w:pPr>
    </w:p>
    <w:p w14:paraId="07607CF3" w14:textId="77777777" w:rsidR="00DD0244" w:rsidRDefault="00DD0244" w:rsidP="00813F82">
      <w:pPr>
        <w:spacing w:line="480" w:lineRule="auto"/>
        <w:rPr>
          <w:ins w:id="3" w:author="Nichols, Virginia A [AGRON]" w:date="2021-04-12T16:49:00Z"/>
          <w:szCs w:val="24"/>
        </w:rPr>
      </w:pPr>
    </w:p>
    <w:p w14:paraId="1BA63525" w14:textId="77777777" w:rsidR="00DD0244" w:rsidRDefault="00DD0244" w:rsidP="00813F82">
      <w:pPr>
        <w:spacing w:line="480" w:lineRule="auto"/>
        <w:rPr>
          <w:ins w:id="4" w:author="Nichols, Virginia A [AGRON]" w:date="2021-04-12T16:49:00Z"/>
          <w:szCs w:val="24"/>
        </w:rPr>
      </w:pPr>
    </w:p>
    <w:p w14:paraId="52518F20" w14:textId="77777777" w:rsidR="00DD0244" w:rsidRDefault="00DD0244" w:rsidP="00813F82">
      <w:pPr>
        <w:spacing w:line="480" w:lineRule="auto"/>
        <w:rPr>
          <w:ins w:id="5" w:author="Nichols, Virginia A [AGRON]" w:date="2021-04-12T16:49:00Z"/>
          <w:szCs w:val="24"/>
        </w:rPr>
      </w:pPr>
    </w:p>
    <w:p w14:paraId="1DECB1CB" w14:textId="77777777" w:rsidR="00DD0244" w:rsidRDefault="00DD0244" w:rsidP="00813F82">
      <w:pPr>
        <w:spacing w:line="480" w:lineRule="auto"/>
        <w:rPr>
          <w:ins w:id="6" w:author="Nichols, Virginia A [AGRON]" w:date="2021-04-12T16:49:00Z"/>
          <w:szCs w:val="24"/>
        </w:rPr>
      </w:pPr>
    </w:p>
    <w:p w14:paraId="1C6D7331" w14:textId="77777777" w:rsidR="00DD0244" w:rsidRDefault="00DD0244" w:rsidP="00813F82">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813F82">
            <w:pPr>
              <w:spacing w:after="0" w:line="480" w:lineRule="auto"/>
              <w:jc w:val="center"/>
              <w:rPr>
                <w:b/>
                <w:sz w:val="20"/>
                <w:szCs w:val="20"/>
              </w:rPr>
            </w:pPr>
            <w:bookmarkStart w:id="7" w:name="_Hlk69203050"/>
            <w:r w:rsidRPr="00987A49">
              <w:rPr>
                <w:b/>
                <w:sz w:val="20"/>
                <w:szCs w:val="20"/>
              </w:rPr>
              <w:lastRenderedPageBreak/>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813F82">
            <w:pPr>
              <w:spacing w:after="0" w:line="480"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72910391" w14:textId="77777777" w:rsidR="00DD0244" w:rsidRPr="00987A49" w:rsidRDefault="00DD0244" w:rsidP="00813F82">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77777777" w:rsidR="00DD0244" w:rsidRPr="00804FD3" w:rsidRDefault="00DD0244" w:rsidP="00813F82">
            <w:pPr>
              <w:spacing w:after="0" w:line="480"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813F82">
            <w:pPr>
              <w:spacing w:after="0" w:line="480" w:lineRule="auto"/>
              <w:jc w:val="center"/>
              <w:rPr>
                <w:b/>
                <w:sz w:val="20"/>
                <w:szCs w:val="20"/>
              </w:rPr>
            </w:pPr>
            <w:r w:rsidRPr="00987A49">
              <w:rPr>
                <w:b/>
                <w:sz w:val="20"/>
                <w:szCs w:val="20"/>
              </w:rPr>
              <w:t>30-year Annual Mean</w:t>
            </w:r>
          </w:p>
        </w:tc>
        <w:tc>
          <w:tcPr>
            <w:tcW w:w="275" w:type="dxa"/>
            <w:tcBorders>
              <w:top w:val="single" w:sz="4" w:space="0" w:color="auto"/>
            </w:tcBorders>
          </w:tcPr>
          <w:p w14:paraId="3697B82D" w14:textId="77777777" w:rsidR="00DD0244" w:rsidRPr="00987A49" w:rsidRDefault="00DD0244" w:rsidP="00813F82">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77777777" w:rsidR="00DD0244" w:rsidRPr="00987A49" w:rsidRDefault="00DD0244" w:rsidP="00813F82">
            <w:pPr>
              <w:spacing w:after="0" w:line="480"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813F82">
            <w:pPr>
              <w:spacing w:after="0" w:line="480"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813F82">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813F82">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813F82">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813F82">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813F82">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77777777" w:rsidR="00DD0244" w:rsidRPr="00987A49" w:rsidRDefault="00DD0244" w:rsidP="00813F82">
            <w:pPr>
              <w:spacing w:after="0" w:line="480"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CE6BB2D" w14:textId="77777777" w:rsidR="00DD0244" w:rsidRPr="00987A49" w:rsidRDefault="00DD0244" w:rsidP="00813F82">
            <w:pPr>
              <w:spacing w:after="0" w:line="480"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3AA7987F" w14:textId="77777777" w:rsidR="00DD0244" w:rsidRPr="00987A49" w:rsidRDefault="00DD0244" w:rsidP="00813F82">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813F82">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813F82">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813F82">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813F82">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813F82">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77777777" w:rsidR="00DD0244" w:rsidRPr="00987A49" w:rsidRDefault="00DD0244" w:rsidP="00813F82">
            <w:pPr>
              <w:spacing w:after="0" w:line="480"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813F82">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813F82">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813F82">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813F82">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813F82">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813F82">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813F82">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813F82">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813F82">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77777777" w:rsidR="00DD0244" w:rsidRDefault="00DD0244" w:rsidP="00813F82">
            <w:pPr>
              <w:spacing w:after="0" w:line="480" w:lineRule="auto"/>
              <w:jc w:val="center"/>
              <w:rPr>
                <w:sz w:val="20"/>
                <w:szCs w:val="20"/>
              </w:rPr>
            </w:pPr>
            <w:r w:rsidRPr="00987A49">
              <w:rPr>
                <w:sz w:val="20"/>
                <w:szCs w:val="20"/>
              </w:rPr>
              <w:t>3.8 x 55 m</w:t>
            </w:r>
          </w:p>
          <w:p w14:paraId="46A900E5"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813F82">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813F82">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813F82">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813F82">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813F82">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813F82">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77777777" w:rsidR="00DD0244" w:rsidRDefault="00DD0244" w:rsidP="00813F82">
            <w:pPr>
              <w:spacing w:after="0" w:line="480" w:lineRule="auto"/>
              <w:jc w:val="center"/>
              <w:rPr>
                <w:sz w:val="20"/>
                <w:szCs w:val="20"/>
              </w:rPr>
            </w:pPr>
            <w:r w:rsidRPr="00987A49">
              <w:rPr>
                <w:sz w:val="20"/>
                <w:szCs w:val="20"/>
              </w:rPr>
              <w:t>3.8 x 55 m</w:t>
            </w:r>
          </w:p>
          <w:p w14:paraId="3818900D"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813F82">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813F82">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813F82">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813F82">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813F82">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813F82">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77777777" w:rsidR="00DD0244" w:rsidRDefault="00DD0244" w:rsidP="00813F82">
            <w:pPr>
              <w:spacing w:after="0" w:line="480" w:lineRule="auto"/>
              <w:jc w:val="center"/>
              <w:rPr>
                <w:sz w:val="20"/>
                <w:szCs w:val="20"/>
              </w:rPr>
            </w:pPr>
            <w:r w:rsidRPr="00987A49">
              <w:rPr>
                <w:sz w:val="20"/>
                <w:szCs w:val="20"/>
              </w:rPr>
              <w:t>25 x 275 m</w:t>
            </w:r>
          </w:p>
          <w:p w14:paraId="25C046BA" w14:textId="77777777" w:rsidR="00DD0244" w:rsidRPr="00987A49" w:rsidRDefault="00DD0244" w:rsidP="00813F82">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813F82">
            <w:pPr>
              <w:spacing w:after="0" w:line="480" w:lineRule="auto"/>
              <w:jc w:val="center"/>
              <w:rPr>
                <w:sz w:val="20"/>
                <w:szCs w:val="20"/>
              </w:rPr>
            </w:pPr>
            <w:r>
              <w:rPr>
                <w:sz w:val="20"/>
                <w:szCs w:val="20"/>
              </w:rPr>
              <w:t>Taintor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813F82">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813F82">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813F82">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813F82">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813F82">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813F82">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813F82">
            <w:pPr>
              <w:spacing w:after="0" w:line="480" w:lineRule="auto"/>
              <w:jc w:val="center"/>
              <w:rPr>
                <w:sz w:val="20"/>
                <w:szCs w:val="20"/>
              </w:rPr>
            </w:pPr>
            <w:r>
              <w:rPr>
                <w:sz w:val="20"/>
                <w:szCs w:val="20"/>
              </w:rPr>
              <w:t>June 10</w:t>
            </w:r>
          </w:p>
        </w:tc>
      </w:tr>
    </w:tbl>
    <w:bookmarkEnd w:id="7"/>
    <w:p w14:paraId="1FADB5A6" w14:textId="77777777" w:rsidR="00DD0244" w:rsidRPr="00804FD3" w:rsidRDefault="00DD0244" w:rsidP="00813F82">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15B912D6" w:rsidR="00DD0244" w:rsidRPr="00987A49" w:rsidRDefault="00DD0244" w:rsidP="00813F82">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 xml:space="preserve">was a larger research study managed by the United States Department of Agriculture and included both phases of each rotation (Kaspar et al., 2007, Kaspar et al. 2012). For the present study, only the soybean phase of the USDA site was sampled due to time constraints. Cover crop biomass sampling occurred each spring at every trial; </w:t>
      </w:r>
      <w:r>
        <w:rPr>
          <w:szCs w:val="24"/>
        </w:rPr>
        <w:lastRenderedPageBreak/>
        <w:t xml:space="preserve">details about methodology are reported elsewhere (Nichols et al. 2020) and historical values are available in supplementary material.  </w:t>
      </w:r>
      <w:r w:rsidRPr="00987A49">
        <w:rPr>
          <w:szCs w:val="24"/>
        </w:rPr>
        <w:t xml:space="preserve"> </w:t>
      </w:r>
    </w:p>
    <w:p w14:paraId="353CC79B" w14:textId="77777777" w:rsidR="00DD0244" w:rsidRPr="006D587B" w:rsidRDefault="00DD0244" w:rsidP="00813F82">
      <w:pPr>
        <w:pStyle w:val="Heading2"/>
        <w:numPr>
          <w:ilvl w:val="0"/>
          <w:numId w:val="0"/>
        </w:numPr>
        <w:spacing w:line="480" w:lineRule="auto"/>
        <w:ind w:left="567" w:hanging="567"/>
        <w:rPr>
          <w:i/>
          <w:iCs/>
        </w:rPr>
      </w:pPr>
      <w:r w:rsidRPr="006D587B">
        <w:rPr>
          <w:i/>
          <w:iCs/>
        </w:rPr>
        <w:t>Soil Sampling</w:t>
      </w:r>
    </w:p>
    <w:p w14:paraId="77C24837" w14:textId="6B3C7ABC" w:rsidR="00DD0244" w:rsidRPr="00987A49" w:rsidRDefault="00DD0244" w:rsidP="00813F82">
      <w:pPr>
        <w:spacing w:line="480" w:lineRule="auto"/>
        <w:rPr>
          <w:szCs w:val="24"/>
        </w:rPr>
      </w:pPr>
      <w:r>
        <w:rPr>
          <w:szCs w:val="24"/>
        </w:rPr>
        <w:t xml:space="preserve">An aluminum ring </w:t>
      </w:r>
      <w:r w:rsidRPr="00407972">
        <w:rPr>
          <w:szCs w:val="24"/>
        </w:rPr>
        <w:t>7.62 cm</w:t>
      </w:r>
      <w:r>
        <w:rPr>
          <w:szCs w:val="24"/>
        </w:rPr>
        <w:t xml:space="preserve"> in diameter and 7.62 cm tall was used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 xml:space="preserve">Sampling was conducted immediately following crop emergence to minimize the effects of live roots in the samples, and a few days following a rain to ensure the soil was fully drained, but wet enough to remain in the ring during sampling. </w:t>
      </w:r>
    </w:p>
    <w:p w14:paraId="73596E0C" w14:textId="77777777" w:rsidR="00DD0244" w:rsidRPr="00987A49" w:rsidRDefault="00DD0244" w:rsidP="00813F82">
      <w:pPr>
        <w:spacing w:line="480" w:lineRule="auto"/>
        <w:rPr>
          <w:szCs w:val="24"/>
        </w:rPr>
      </w:pPr>
      <w:r>
        <w:rPr>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then placed in a cooler. This process was repeated for each plot. Samples remained in the cooler for no more than four hours before being placed in a refrigerator. </w:t>
      </w:r>
    </w:p>
    <w:p w14:paraId="4A68E95F" w14:textId="77777777" w:rsidR="00DD0244" w:rsidRPr="006D587B" w:rsidRDefault="00DD0244" w:rsidP="00813F82">
      <w:pPr>
        <w:pStyle w:val="Heading3"/>
        <w:numPr>
          <w:ilvl w:val="0"/>
          <w:numId w:val="0"/>
        </w:numPr>
        <w:spacing w:line="480" w:lineRule="auto"/>
        <w:ind w:left="567" w:hanging="567"/>
        <w:rPr>
          <w:i/>
          <w:iCs/>
        </w:rPr>
      </w:pPr>
      <w:r w:rsidRPr="006D587B">
        <w:rPr>
          <w:i/>
          <w:iCs/>
        </w:rPr>
        <w:t>Soil-water-retention curve</w:t>
      </w:r>
    </w:p>
    <w:p w14:paraId="35CDB7AE" w14:textId="33B5D5A1" w:rsidR="00DD0244" w:rsidRDefault="00DD0244" w:rsidP="00813F82">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were run together in a batch. Our interest was in comparing relative effects within a site, so variation between runs was experimentally included in variation between trials. The samples were measured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(eight for East and West, 10 for Central) was then placed in a vacuum chamber for at least 12 hours in a solution of 0.01 M CaCl</w:t>
      </w:r>
      <w:r w:rsidRPr="00972BBC">
        <w:rPr>
          <w:rFonts w:asciiTheme="minorHAnsi" w:eastAsiaTheme="minorHAnsi" w:hAnsiTheme="minorHAnsi" w:cstheme="minorBidi"/>
          <w:b w:val="0"/>
          <w:sz w:val="22"/>
          <w:vertAlign w:val="subscript"/>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w:t>
      </w:r>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w:t>
      </w:r>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deg C for at least 48 hours, then weighed. </w:t>
      </w:r>
      <w:r w:rsidRPr="00CE6A07">
        <w:rPr>
          <w:rFonts w:asciiTheme="minorHAnsi" w:eastAsiaTheme="minorHAnsi" w:hAnsiTheme="minorHAnsi" w:cstheme="minorBidi"/>
          <w:b w:val="0"/>
          <w:sz w:val="22"/>
        </w:rPr>
        <w:t xml:space="preserve">Bulk densities were estimated by </w:t>
      </w:r>
      <w:r>
        <w:rPr>
          <w:rFonts w:asciiTheme="minorHAnsi" w:eastAsiaTheme="minorHAnsi" w:hAnsiTheme="minorHAnsi" w:cstheme="minorBidi"/>
          <w:b w:val="0"/>
          <w:sz w:val="22"/>
        </w:rPr>
        <w:t>dividing the oven-dried weight of soil by the ring volume (347.5 cm</w:t>
      </w:r>
      <w:r w:rsidRPr="00972BBC">
        <w:rPr>
          <w:rFonts w:asciiTheme="minorHAnsi" w:eastAsiaTheme="minorHAnsi" w:hAnsiTheme="minorHAnsi" w:cstheme="minorBidi"/>
          <w:b w:val="0"/>
          <w:sz w:val="22"/>
          <w:vertAlign w:val="superscript"/>
        </w:rPr>
        <w:t>3</w:t>
      </w:r>
      <w:r w:rsidR="002A3A8F">
        <w:rPr>
          <w:rFonts w:asciiTheme="minorHAnsi" w:eastAsiaTheme="minorHAnsi" w:hAnsiTheme="minorHAnsi" w:cstheme="minorBidi"/>
          <w:b w:val="0"/>
          <w:sz w:val="22"/>
        </w:rPr>
        <w:t>; Han et al. 2016)</w:t>
      </w:r>
      <w:r>
        <w:rPr>
          <w:rFonts w:asciiTheme="minorHAnsi" w:eastAsiaTheme="minorHAnsi" w:hAnsiTheme="minorHAnsi" w:cstheme="minorBidi"/>
          <w:b w:val="0"/>
          <w:sz w:val="22"/>
        </w:rPr>
        <w:t xml:space="preserve">. </w:t>
      </w:r>
    </w:p>
    <w:p w14:paraId="300C63B5" w14:textId="77777777" w:rsidR="00DD0244" w:rsidRPr="002D109F" w:rsidRDefault="00DD0244" w:rsidP="00813F82">
      <w:pPr>
        <w:spacing w:line="480" w:lineRule="auto"/>
      </w:pPr>
      <w:r>
        <w:t xml:space="preserve">Saturation </w:t>
      </w:r>
    </w:p>
    <w:p w14:paraId="6659D3E5" w14:textId="460D937B" w:rsidR="00DD0244" w:rsidRPr="006D587B" w:rsidRDefault="006D587B" w:rsidP="00813F82">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813F82">
      <w:pPr>
        <w:spacing w:line="480" w:lineRule="auto"/>
      </w:pPr>
      <w:r>
        <w:t xml:space="preserve">The oven-dried soil was ground and passed through a 2 mm sieve. Two teaspoons of soil from each core were used for soil texture measurements. Soil texture was measured using laser diffractometry (Miller and Schaetzel 2012) with a Malvern Mastersizer 3000 and a HydroEV attachment (Malvern Panalytical Ltd, UK), producing estimates for the percentage of the soil that was sand (50-2000 micrometers), silt (6-50 micrometers), and clay (0.1-6 micrometers).  </w:t>
      </w:r>
    </w:p>
    <w:p w14:paraId="17224019" w14:textId="77777777" w:rsidR="00DD0244" w:rsidRPr="006D587B" w:rsidRDefault="00DD0244" w:rsidP="00813F82">
      <w:pPr>
        <w:spacing w:line="480" w:lineRule="auto"/>
        <w:rPr>
          <w:b/>
          <w:bCs/>
          <w:i/>
          <w:iCs/>
          <w:sz w:val="24"/>
          <w:szCs w:val="24"/>
        </w:rPr>
      </w:pPr>
      <w:r w:rsidRPr="006D587B">
        <w:rPr>
          <w:b/>
          <w:bCs/>
          <w:i/>
          <w:iCs/>
          <w:sz w:val="24"/>
          <w:szCs w:val="24"/>
        </w:rPr>
        <w:t xml:space="preserve"> Organic carbon </w:t>
      </w:r>
    </w:p>
    <w:p w14:paraId="1801B0EA" w14:textId="77777777" w:rsidR="00DD0244" w:rsidRDefault="00DD0244" w:rsidP="00813F82">
      <w:pPr>
        <w:spacing w:line="480" w:lineRule="auto"/>
      </w:pPr>
      <w:r>
        <w:t xml:space="preserve">Half of the remaining oven-dried soil cores were sent for organic matter analysis (Agsource, need to find the paper that explains their </w:t>
      </w:r>
      <w:commentRangeStart w:id="8"/>
      <w:r>
        <w:t>methods</w:t>
      </w:r>
      <w:commentRangeEnd w:id="8"/>
      <w:r>
        <w:rPr>
          <w:rStyle w:val="CommentReference"/>
        </w:rPr>
        <w:commentReference w:id="8"/>
      </w:r>
      <w:r>
        <w:t>) using the loss-on-ignition method with the following conversions:</w:t>
      </w:r>
    </w:p>
    <w:p w14:paraId="13ECAC78" w14:textId="77777777" w:rsidR="00DD0244" w:rsidRDefault="00DD0244" w:rsidP="00813F82">
      <w:pPr>
        <w:spacing w:line="480" w:lineRule="auto"/>
      </w:pPr>
      <w:r>
        <w:t>(LOI%) * 0.89 = OM%</w:t>
      </w:r>
    </w:p>
    <w:p w14:paraId="79A1388E" w14:textId="77777777" w:rsidR="00DD0244" w:rsidRDefault="00DD0244" w:rsidP="00813F82">
      <w:pPr>
        <w:spacing w:line="480" w:lineRule="auto"/>
      </w:pPr>
      <w:r>
        <w:lastRenderedPageBreak/>
        <w:t>OM% * 0.58 = C%</w:t>
      </w:r>
    </w:p>
    <w:p w14:paraId="39038BEF" w14:textId="0174205C" w:rsidR="00DD0244" w:rsidRDefault="00DD0244" w:rsidP="00813F82">
      <w:pPr>
        <w:pStyle w:val="Heading2"/>
        <w:numPr>
          <w:ilvl w:val="0"/>
          <w:numId w:val="0"/>
        </w:numPr>
        <w:spacing w:line="480" w:lineRule="auto"/>
        <w:ind w:left="567" w:hanging="567"/>
        <w:rPr>
          <w:b w:val="0"/>
          <w:bCs/>
          <w:i/>
          <w:iCs/>
        </w:rPr>
      </w:pPr>
      <w:r w:rsidRPr="006D587B">
        <w:rPr>
          <w:b w:val="0"/>
          <w:bCs/>
          <w:i/>
          <w:iCs/>
        </w:rPr>
        <w:t>Probably need to mention how flawed this method is..</w:t>
      </w:r>
      <w:del w:id="9" w:author="Nichols, Virginia A [AGRON]" w:date="2021-04-12T17:00:00Z">
        <w:r w:rsidRPr="006D587B" w:rsidDel="00A5236B">
          <w:rPr>
            <w:b w:val="0"/>
            <w:bCs/>
            <w:i/>
            <w:iCs/>
          </w:rPr>
          <w:delText>.</w:delText>
        </w:r>
      </w:del>
    </w:p>
    <w:p w14:paraId="5F0A21B1" w14:textId="77777777" w:rsidR="006D587B" w:rsidRPr="006D587B" w:rsidDel="00A5236B" w:rsidRDefault="006D587B" w:rsidP="00813F82">
      <w:pPr>
        <w:spacing w:line="480" w:lineRule="auto"/>
        <w:rPr>
          <w:del w:id="10" w:author="Nichols, Virginia A [AGRON]" w:date="2021-04-12T17:00:00Z"/>
        </w:rPr>
      </w:pPr>
    </w:p>
    <w:p w14:paraId="581C1C7A" w14:textId="77777777" w:rsidR="00DD0244" w:rsidRPr="006D587B" w:rsidRDefault="00DD0244" w:rsidP="00813F82">
      <w:pPr>
        <w:pStyle w:val="Heading2"/>
        <w:numPr>
          <w:ilvl w:val="0"/>
          <w:numId w:val="0"/>
        </w:numPr>
        <w:spacing w:line="480" w:lineRule="auto"/>
        <w:ind w:left="567" w:hanging="567"/>
        <w:rPr>
          <w:i/>
          <w:iCs/>
        </w:rPr>
      </w:pPr>
      <w:r w:rsidRPr="006D587B">
        <w:rPr>
          <w:i/>
          <w:iCs/>
        </w:rPr>
        <w:t>Statistical analysis</w:t>
      </w:r>
    </w:p>
    <w:p w14:paraId="497D4731" w14:textId="21427851" w:rsidR="00DD0244" w:rsidRDefault="00DD0244" w:rsidP="00813F82">
      <w:pPr>
        <w:spacing w:line="480" w:lineRule="auto"/>
      </w:pPr>
      <w:r>
        <w:t xml:space="preserve">All </w:t>
      </w:r>
      <w:r w:rsidR="00972BBC">
        <w:t xml:space="preserve">data manipulation, figure creation, and </w:t>
      </w:r>
      <w:r>
        <w:t xml:space="preserve">model fitting </w:t>
      </w:r>
      <w:r w:rsidR="00972BBC">
        <w:t>was</w:t>
      </w:r>
      <w:r>
        <w:t xml:space="preserve"> done using R version 4.0.3 (R Core Team, 2020) and the tidyverse meta-package (Wickham et al. 2019). Non-linear models were fit using the nlraa (Miguez 2021) package functionality, with specific equation fits from the HydroMe (Omuto et al. 2021) and soilphysics (Da Silva and De Lima 2015) packages. Linear models were fit and summarized using the lme4 (Bates et al. 2015) and emmeans (Lenth 2021) packages. The meta-analysis of individual plot’s fitted parameters was performed using the metaphor package (Viechtbauer 2010). </w:t>
      </w:r>
    </w:p>
    <w:p w14:paraId="19EDB83C" w14:textId="4C233235" w:rsidR="00DD0244" w:rsidRPr="00BB05FB" w:rsidRDefault="00DD0244" w:rsidP="00813F82">
      <w:pPr>
        <w:spacing w:line="480" w:lineRule="auto"/>
        <w:rPr>
          <w:noProof/>
        </w:rPr>
      </w:pPr>
      <w:r>
        <w:rPr>
          <w:noProof/>
        </w:rPr>
        <w:t xml:space="preserve">The effects of trial, cover crop treatment, and their interaction on soil texture, organic matter, and water contents at saturation and field capacity were assessed using mixed-effect models. Trial, cover crop, and their interaction were included as fixed effects, with a random intercept effect for replicates nested within site. </w:t>
      </w:r>
      <w:r w:rsidR="007D157B">
        <w:rPr>
          <w:noProof/>
        </w:rPr>
        <w:t>Possible inclusion of c</w:t>
      </w:r>
      <w:r>
        <w:rPr>
          <w:noProof/>
        </w:rPr>
        <w:t>ovariates were added to models for water content at saturation and field capacity, based on results from soil texture models</w:t>
      </w:r>
      <w:r w:rsidR="007D157B">
        <w:rPr>
          <w:noProof/>
        </w:rPr>
        <w:t>, in which case a random intercept for location was included. Models were compared using Akaike’s Information Criteria (AIC; Sakamoto 1986)</w:t>
      </w:r>
      <w:r>
        <w:rPr>
          <w:noProof/>
        </w:rPr>
        <w:t xml:space="preserve">. </w:t>
      </w:r>
    </w:p>
    <w:p w14:paraId="53455FDA" w14:textId="03ED5C30" w:rsidR="00DD0244" w:rsidRDefault="00DD0244" w:rsidP="00813F82">
      <w:pPr>
        <w:spacing w:line="480" w:lineRule="auto"/>
      </w:pPr>
      <w:r>
        <w:t>We fit the Gardner equation (CITE) and Van Genutchen models (the 1980 one) to describe the relationship between soil moisture and soil water matric potential in our datasets. We found the models produced similar A</w:t>
      </w:r>
      <w:r w:rsidR="007D157B">
        <w:t>IC</w:t>
      </w:r>
      <w:r>
        <w:t xml:space="preserve"> values, with the Gardner model showing a slightly better fit, consistent with other studies (Too et al. 2014). We chose to use the results from the Gardner model due to its simplicity and biologically meaningful parameters. The Gardner equation is as follows:  </w:t>
      </w:r>
    </w:p>
    <w:p w14:paraId="277B1EAA" w14:textId="77777777" w:rsidR="00DD0244" w:rsidRDefault="00DD0244" w:rsidP="00813F82">
      <w:pPr>
        <w:spacing w:line="480"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39542BE3" w14:textId="70508811" w:rsidR="00DD0244" w:rsidRDefault="00DD0244" w:rsidP="00813F82">
      <w:pPr>
        <w:spacing w:line="480" w:lineRule="auto"/>
        <w:rPr>
          <w:noProof/>
        </w:rPr>
      </w:pPr>
      <w:r>
        <w:rPr>
          <w:noProof/>
        </w:rPr>
        <w:lastRenderedPageBreak/>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sidR="00972BBC">
        <w:rPr>
          <w:rFonts w:eastAsiaTheme="minorEastAsia"/>
          <w:noProof/>
        </w:rPr>
        <w:t>; t</w:t>
      </w:r>
      <w:r>
        <w:rPr>
          <w:rFonts w:eastAsiaTheme="minorEastAsia"/>
          <w:noProof/>
        </w:rPr>
        <w:t xml:space="preserve">he remaining variables are fitted parameters. </w:t>
      </w:r>
      <w:r>
        <w:rPr>
          <w:rFonts w:cstheme="minorHAnsi"/>
          <w:noProof/>
        </w:rPr>
        <w:t>θ</w:t>
      </w:r>
      <w:r>
        <w:rPr>
          <w:rFonts w:cstheme="minorHAnsi"/>
          <w:noProof/>
          <w:vertAlign w:val="subscript"/>
        </w:rPr>
        <w:t>r</w:t>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an index for the pore size distribution, with higher values indica</w:t>
      </w:r>
      <w:r w:rsidR="00972BBC">
        <w:rPr>
          <w:noProof/>
        </w:rPr>
        <w:t>ting a larger distribution</w:t>
      </w:r>
      <w:r>
        <w:rPr>
          <w:noProof/>
        </w:rPr>
        <w:t>. Residual water contents</w:t>
      </w:r>
      <w:r w:rsidR="00972BBC">
        <w:rPr>
          <w:noProof/>
        </w:rPr>
        <w:t xml:space="preserve">, estimated by the model, </w:t>
      </w:r>
      <w:r>
        <w:rPr>
          <w:noProof/>
        </w:rPr>
        <w:t xml:space="preserve">are </w:t>
      </w:r>
      <w:r w:rsidR="00D17F40">
        <w:rPr>
          <w:noProof/>
        </w:rPr>
        <w:t xml:space="preserve">experimentally </w:t>
      </w:r>
      <w:r>
        <w:rPr>
          <w:noProof/>
        </w:rPr>
        <w:t>measured at -15,000 cm water</w:t>
      </w:r>
      <w:r w:rsidR="00D17F40">
        <w:rPr>
          <w:noProof/>
        </w:rPr>
        <w:t xml:space="preserve"> (CITE)</w:t>
      </w:r>
      <w:r>
        <w:rPr>
          <w:noProof/>
        </w:rPr>
        <w:t xml:space="preserve">. The highest presssure we used in this study was -500 cm water, </w:t>
      </w:r>
      <w:r w:rsidR="00972BBC">
        <w:rPr>
          <w:noProof/>
        </w:rPr>
        <w:t>which could lead to less stable model fits due to lack of an anchoring value</w:t>
      </w:r>
      <w:r w:rsidR="00B752E8">
        <w:rPr>
          <w:noProof/>
        </w:rPr>
        <w:t xml:space="preserve"> (Groenevelt and Grant 2004)</w:t>
      </w:r>
      <w:r w:rsidR="00972BBC">
        <w:rPr>
          <w:noProof/>
        </w:rPr>
        <w:t xml:space="preserve">. We checked the pore-size distribution parameter estimate against values estimated using capillary rise equations (CITE), which provide an estimate of pore neck diameters, and found the estimates to be similar and produce the same results. We report the results from the Gardner model fit for simplicity. </w:t>
      </w:r>
    </w:p>
    <w:p w14:paraId="6D246BEB" w14:textId="0948CACA" w:rsidR="00DD0244" w:rsidRDefault="00DD0244" w:rsidP="00813F82">
      <w:pPr>
        <w:spacing w:line="480" w:lineRule="auto"/>
        <w:rPr>
          <w:noProof/>
        </w:rPr>
      </w:pPr>
      <w:r>
        <w:rPr>
          <w:noProof/>
        </w:rPr>
        <w:t xml:space="preserve">Models were fit using both a fixed- and mixed-effect approach to account for differences between trials. We found the two models produced similar fit statistics. We chose to fit the Gardner equation to each experimental unit, then </w:t>
      </w:r>
      <w:r w:rsidR="00B752E8">
        <w:rPr>
          <w:noProof/>
        </w:rPr>
        <w:t xml:space="preserve">fit a mixed effect model with each </w:t>
      </w:r>
      <w:r>
        <w:rPr>
          <w:noProof/>
        </w:rPr>
        <w:t>parameter</w:t>
      </w:r>
      <w:r w:rsidR="00B752E8">
        <w:rPr>
          <w:noProof/>
        </w:rPr>
        <w:t xml:space="preserve"> as a response variable as described above. We </w:t>
      </w:r>
      <w:r>
        <w:rPr>
          <w:noProof/>
        </w:rPr>
        <w:t xml:space="preserve">fit models both with and without percent sand as a covariate. </w:t>
      </w:r>
    </w:p>
    <w:p w14:paraId="6BEFAED2" w14:textId="7BCCB68D" w:rsidR="00DD0244" w:rsidRDefault="00DD0244" w:rsidP="00813F82">
      <w:pPr>
        <w:spacing w:line="480" w:lineRule="auto"/>
        <w:rPr>
          <w:noProof/>
        </w:rPr>
      </w:pPr>
      <w:r>
        <w:rPr>
          <w:noProof/>
        </w:rPr>
        <w:t>Volumetric water contents at saturation were extracted directly from the data. Volumetric water contents at field capacity were estimated as the volumetric water content averaged over measurements taken at a matric potential</w:t>
      </w:r>
      <w:r w:rsidR="00D17F40">
        <w:rPr>
          <w:noProof/>
        </w:rPr>
        <w:t xml:space="preserve"> of </w:t>
      </w:r>
      <w:r>
        <w:rPr>
          <w:noProof/>
        </w:rPr>
        <w:t>-100 cm water (</w:t>
      </w:r>
      <w:r w:rsidR="00D17F40">
        <w:rPr>
          <w:noProof/>
        </w:rPr>
        <w:t>Moore 2021)</w:t>
      </w:r>
      <w:r>
        <w:rPr>
          <w:noProof/>
        </w:rPr>
        <w:t>. We used this approximation because the true field capacity matric potential will depend on the distance to the water table. The trials sampled all had artificial tile drainage installed at ~1.2 meter depths</w:t>
      </w:r>
      <w:r w:rsidR="00D17F40">
        <w:rPr>
          <w:noProof/>
        </w:rPr>
        <w:t xml:space="preserve"> and shallow water tables (Table 1), meaning</w:t>
      </w:r>
      <w:r>
        <w:rPr>
          <w:noProof/>
        </w:rPr>
        <w:t xml:space="preserve"> field capacity will be at matric potentials less than the commonly assumed -330 cm water (</w:t>
      </w:r>
      <w:r w:rsidR="00D17F40">
        <w:rPr>
          <w:noProof/>
        </w:rPr>
        <w:t>Bonfante et al. 2020</w:t>
      </w:r>
      <w:r>
        <w:rPr>
          <w:noProof/>
        </w:rPr>
        <w:t>).  The effects of trial, cover crop treatment, their interaction, and appropriate covariates on water contents at saturation and field capacity were assessed using mixed-effect models, with a random intercept effect for replicates nested within site</w:t>
      </w:r>
      <w:r w:rsidR="00B752E8">
        <w:rPr>
          <w:noProof/>
        </w:rPr>
        <w:t xml:space="preserve"> in models without sand as a covariate, and a random intercept effect for location (East, Central, West) in models with sand included as a covariate. </w:t>
      </w:r>
    </w:p>
    <w:p w14:paraId="3EAC99B1" w14:textId="77777777" w:rsidR="00DD0244" w:rsidRPr="00DD0244" w:rsidRDefault="00DD0244" w:rsidP="00813F82">
      <w:pPr>
        <w:spacing w:line="480" w:lineRule="auto"/>
      </w:pPr>
    </w:p>
    <w:p w14:paraId="258532A2" w14:textId="77777777" w:rsidR="00AE1D24" w:rsidRPr="00C24A1F" w:rsidRDefault="00AE1D24" w:rsidP="00813F82">
      <w:pPr>
        <w:pStyle w:val="H1"/>
        <w:spacing w:line="480" w:lineRule="auto"/>
        <w:rPr>
          <w:sz w:val="24"/>
          <w:szCs w:val="24"/>
        </w:rPr>
      </w:pPr>
      <w:r w:rsidRPr="00C24A1F">
        <w:rPr>
          <w:sz w:val="24"/>
          <w:szCs w:val="24"/>
        </w:rPr>
        <w:t>Results and Discussion</w:t>
      </w:r>
    </w:p>
    <w:p w14:paraId="70B766BB" w14:textId="77777777" w:rsidR="00D17F40" w:rsidRPr="0080413E" w:rsidRDefault="00D17F40" w:rsidP="00813F82">
      <w:pPr>
        <w:pStyle w:val="Heading2"/>
        <w:numPr>
          <w:ilvl w:val="0"/>
          <w:numId w:val="0"/>
        </w:numPr>
        <w:spacing w:line="480" w:lineRule="auto"/>
        <w:ind w:left="567" w:hanging="567"/>
      </w:pPr>
      <w:r>
        <w:t>Soil texture and organic matter</w:t>
      </w:r>
    </w:p>
    <w:p w14:paraId="46ED1722" w14:textId="6109512D" w:rsidR="00D17F40" w:rsidRDefault="00D17F40" w:rsidP="00813F82">
      <w:pPr>
        <w:spacing w:line="480" w:lineRule="auto"/>
        <w:rPr>
          <w:noProof/>
        </w:rPr>
      </w:pPr>
      <w:r>
        <w:rPr>
          <w:noProof/>
        </w:rPr>
        <w:t xml:space="preserve">All plots had textures within ranges classified as silty-clay-loams. Texture varied most strongly by trial, with the East-grain site having the lowest amount of sand and highest silt component. </w:t>
      </w:r>
      <w:r w:rsidR="00813F82">
        <w:rPr>
          <w:noProof/>
        </w:rPr>
        <w:t xml:space="preserve">In the two production field trials, </w:t>
      </w:r>
      <w:r>
        <w:rPr>
          <w:noProof/>
        </w:rPr>
        <w:t>the sample’s texture also varied by cover crop treatment</w:t>
      </w:r>
      <w:r w:rsidR="00813F82">
        <w:rPr>
          <w:noProof/>
        </w:rPr>
        <w:t xml:space="preserve">. The </w:t>
      </w:r>
      <w:r>
        <w:rPr>
          <w:noProof/>
        </w:rPr>
        <w:t>cover cropped plots ha</w:t>
      </w:r>
      <w:r w:rsidR="00813F82">
        <w:rPr>
          <w:noProof/>
        </w:rPr>
        <w:t>d</w:t>
      </w:r>
      <w:r>
        <w:rPr>
          <w:noProof/>
        </w:rPr>
        <w:t xml:space="preserve"> a significantly higher sand component, and significantly lower clay component than the no-cover plots in the West-grain and East-grain trials (</w:t>
      </w:r>
      <w:r w:rsidRPr="00D17F40">
        <w:rPr>
          <w:b/>
          <w:noProof/>
        </w:rPr>
        <w:t>Table 1</w:t>
      </w:r>
      <w:r>
        <w:rPr>
          <w:noProof/>
        </w:rPr>
        <w:t xml:space="preserve">, </w:t>
      </w:r>
      <w:r w:rsidRPr="00F5459D">
        <w:rPr>
          <w:b/>
          <w:bCs/>
          <w:noProof/>
        </w:rPr>
        <w:t>Fig. 2</w:t>
      </w:r>
      <w:r>
        <w:rPr>
          <w:noProof/>
        </w:rPr>
        <w:t xml:space="preserve">). While the plots in the production fields were randomly assigned a cover crop treatment, </w:t>
      </w:r>
      <w:r w:rsidR="00813F82">
        <w:rPr>
          <w:noProof/>
        </w:rPr>
        <w:t xml:space="preserve">the East-grain site’s treatments were </w:t>
      </w:r>
      <w:r>
        <w:rPr>
          <w:noProof/>
        </w:rPr>
        <w:t>regularly alternat</w:t>
      </w:r>
      <w:r w:rsidR="00813F82">
        <w:rPr>
          <w:noProof/>
        </w:rPr>
        <w:t>ing</w:t>
      </w:r>
      <w:r>
        <w:rPr>
          <w:noProof/>
        </w:rPr>
        <w:t xml:space="preserve"> strips</w:t>
      </w:r>
      <w:r w:rsidR="00813F82">
        <w:rPr>
          <w:noProof/>
        </w:rPr>
        <w:t xml:space="preserve"> with blocks laid out laterally, and the West-grain sites were close to regular alternations likewise laid out laterally. I</w:t>
      </w:r>
      <w:r>
        <w:rPr>
          <w:noProof/>
        </w:rPr>
        <w:t>n field</w:t>
      </w:r>
      <w:r w:rsidR="00813F82">
        <w:rPr>
          <w:noProof/>
        </w:rPr>
        <w:t>s</w:t>
      </w:r>
      <w:r>
        <w:rPr>
          <w:noProof/>
        </w:rPr>
        <w:t xml:space="preserve"> with a uniform texture gradient </w:t>
      </w:r>
      <w:r w:rsidR="00813F82">
        <w:rPr>
          <w:noProof/>
        </w:rPr>
        <w:t xml:space="preserve">over a large area, this regularly alternating pattern </w:t>
      </w:r>
      <w:r>
        <w:rPr>
          <w:noProof/>
        </w:rPr>
        <w:t>could result in one treatment having significantly different textures. The Central site had several treatments</w:t>
      </w:r>
      <w:r w:rsidR="00813F82">
        <w:rPr>
          <w:noProof/>
        </w:rPr>
        <w:t xml:space="preserve"> in small plots, and </w:t>
      </w:r>
      <w:r>
        <w:rPr>
          <w:noProof/>
        </w:rPr>
        <w:t>the blocks were located in quadrants within the field</w:t>
      </w:r>
      <w:r w:rsidR="00813F82">
        <w:rPr>
          <w:noProof/>
        </w:rPr>
        <w:t>, which may have better randomized spatial patterns in the soil</w:t>
      </w:r>
      <w:r>
        <w:rPr>
          <w:noProof/>
        </w:rPr>
        <w:t xml:space="preserve">. </w:t>
      </w:r>
    </w:p>
    <w:p w14:paraId="109D4F4B" w14:textId="77777777" w:rsidR="00D17F40" w:rsidRDefault="00D17F40" w:rsidP="00813F82">
      <w:pPr>
        <w:spacing w:line="480" w:lineRule="auto"/>
        <w:rPr>
          <w:noProof/>
        </w:rPr>
      </w:pPr>
    </w:p>
    <w:tbl>
      <w:tblPr>
        <w:tblStyle w:val="TableGrid"/>
        <w:tblW w:w="0" w:type="auto"/>
        <w:tblLook w:val="04A0" w:firstRow="1" w:lastRow="0" w:firstColumn="1" w:lastColumn="0" w:noHBand="0" w:noVBand="1"/>
      </w:tblPr>
      <w:tblGrid>
        <w:gridCol w:w="9350"/>
      </w:tblGrid>
      <w:tr w:rsidR="00D17F40" w14:paraId="1F95EA4A" w14:textId="77777777" w:rsidTr="00344136">
        <w:tc>
          <w:tcPr>
            <w:tcW w:w="9350" w:type="dxa"/>
          </w:tcPr>
          <w:p w14:paraId="7DF79ED9" w14:textId="77777777" w:rsidR="00D17F40" w:rsidRDefault="00D17F40" w:rsidP="00813F82">
            <w:pPr>
              <w:spacing w:line="480" w:lineRule="auto"/>
              <w:rPr>
                <w:noProof/>
              </w:rPr>
            </w:pPr>
            <w:r>
              <w:rPr>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9200"/>
                          </a:xfrm>
                          <a:prstGeom prst="rect">
                            <a:avLst/>
                          </a:prstGeom>
                        </pic:spPr>
                      </pic:pic>
                    </a:graphicData>
                  </a:graphic>
                </wp:inline>
              </w:drawing>
            </w:r>
          </w:p>
        </w:tc>
      </w:tr>
      <w:tr w:rsidR="00D17F40" w14:paraId="0B0978E8" w14:textId="77777777" w:rsidTr="00344136">
        <w:tc>
          <w:tcPr>
            <w:tcW w:w="9350" w:type="dxa"/>
          </w:tcPr>
          <w:p w14:paraId="5549CB4F" w14:textId="77777777" w:rsidR="00D17F40" w:rsidRDefault="00D17F40" w:rsidP="00813F82">
            <w:pPr>
              <w:spacing w:line="480" w:lineRule="auto"/>
              <w:rPr>
                <w:noProof/>
              </w:rPr>
            </w:pPr>
            <w:r w:rsidRPr="00F5459D">
              <w:rPr>
                <w:b/>
                <w:bCs/>
                <w:noProof/>
              </w:rPr>
              <w:t>Figure 2.</w:t>
            </w:r>
            <w:r>
              <w:rPr>
                <w:noProof/>
              </w:rPr>
              <w:t xml:space="preserve"> Soil texture components varied by trial and cover crop treatment, with the cover cropped plots having significantly more sand (bolded orange color) and significantly less clay at the West-grain and East-grain trials. </w:t>
            </w:r>
          </w:p>
        </w:tc>
      </w:tr>
    </w:tbl>
    <w:p w14:paraId="057022A5" w14:textId="77777777" w:rsidR="00D17F40" w:rsidRDefault="00D17F40" w:rsidP="00813F82">
      <w:pPr>
        <w:spacing w:line="480" w:lineRule="auto"/>
        <w:rPr>
          <w:noProof/>
        </w:rPr>
      </w:pPr>
      <w:r>
        <w:rPr>
          <w:noProof/>
        </w:rPr>
        <w:t xml:space="preserve"> </w:t>
      </w:r>
    </w:p>
    <w:p w14:paraId="39EDB68F" w14:textId="165F2701" w:rsidR="00D17F40" w:rsidRDefault="00D17F40" w:rsidP="00813F82">
      <w:pPr>
        <w:spacing w:line="480" w:lineRule="auto"/>
        <w:rPr>
          <w:noProof/>
        </w:rPr>
      </w:pPr>
      <w:r>
        <w:rPr>
          <w:noProof/>
        </w:rPr>
        <w:t xml:space="preserve">Based on these results, sand was included as a covariate in statistical models for response variables thought to be affected by soil texture. </w:t>
      </w:r>
    </w:p>
    <w:p w14:paraId="77C177B9" w14:textId="7C69D5D3" w:rsidR="00813F82" w:rsidRDefault="00D17F40" w:rsidP="00813F82">
      <w:pPr>
        <w:spacing w:line="480" w:lineRule="auto"/>
        <w:rPr>
          <w:noProof/>
        </w:rPr>
      </w:pPr>
      <w:r>
        <w:rPr>
          <w:noProof/>
        </w:rPr>
        <w:t>Clay soils can accrue organic matter more easily compared to sand, due to the high surface area and ionic charges associated with clays (Cite). Therefore, for the organic matter response variable, we report the results from statistical models that included sand as a covariate</w:t>
      </w:r>
      <w:r w:rsidR="00813F82">
        <w:rPr>
          <w:noProof/>
        </w:rPr>
        <w:t>, but include both results in supplementary material</w:t>
      </w:r>
      <w:r>
        <w:rPr>
          <w:noProof/>
        </w:rPr>
        <w:t xml:space="preserve">. </w:t>
      </w:r>
    </w:p>
    <w:p w14:paraId="033D0747" w14:textId="1617BA6B" w:rsidR="002A3A8F" w:rsidRDefault="002A3A8F" w:rsidP="00813F82">
      <w:pPr>
        <w:spacing w:line="480" w:lineRule="auto"/>
        <w:rPr>
          <w:noProof/>
        </w:rPr>
      </w:pPr>
    </w:p>
    <w:tbl>
      <w:tblPr>
        <w:tblStyle w:val="TableGrid"/>
        <w:tblW w:w="0" w:type="auto"/>
        <w:jc w:val="center"/>
        <w:tblLook w:val="04A0" w:firstRow="1" w:lastRow="0" w:firstColumn="1" w:lastColumn="0" w:noHBand="0" w:noVBand="1"/>
      </w:tblPr>
      <w:tblGrid>
        <w:gridCol w:w="1578"/>
        <w:gridCol w:w="1515"/>
        <w:gridCol w:w="1641"/>
        <w:gridCol w:w="1670"/>
        <w:gridCol w:w="1591"/>
      </w:tblGrid>
      <w:tr w:rsidR="00983A7B" w14:paraId="164FD2AC" w14:textId="77777777" w:rsidTr="00876DD1">
        <w:trPr>
          <w:jc w:val="center"/>
        </w:trPr>
        <w:tc>
          <w:tcPr>
            <w:tcW w:w="1578" w:type="dxa"/>
            <w:vAlign w:val="center"/>
          </w:tcPr>
          <w:p w14:paraId="54312A71" w14:textId="77777777" w:rsidR="00983A7B" w:rsidRDefault="00983A7B" w:rsidP="00983A7B">
            <w:pPr>
              <w:spacing w:line="480" w:lineRule="auto"/>
              <w:jc w:val="center"/>
              <w:rPr>
                <w:noProof/>
              </w:rPr>
            </w:pPr>
          </w:p>
        </w:tc>
        <w:tc>
          <w:tcPr>
            <w:tcW w:w="1515" w:type="dxa"/>
            <w:vAlign w:val="center"/>
          </w:tcPr>
          <w:p w14:paraId="1E15D573" w14:textId="1B275274" w:rsidR="00983A7B" w:rsidRDefault="00983A7B" w:rsidP="00983A7B">
            <w:pPr>
              <w:spacing w:line="480" w:lineRule="auto"/>
              <w:jc w:val="center"/>
              <w:rPr>
                <w:noProof/>
              </w:rPr>
            </w:pPr>
            <w:r>
              <w:rPr>
                <w:noProof/>
              </w:rPr>
              <w:t>None</w:t>
            </w:r>
          </w:p>
        </w:tc>
        <w:tc>
          <w:tcPr>
            <w:tcW w:w="1641" w:type="dxa"/>
            <w:vAlign w:val="center"/>
          </w:tcPr>
          <w:p w14:paraId="35892925" w14:textId="39F8ACDE" w:rsidR="00983A7B" w:rsidRDefault="00983A7B" w:rsidP="00983A7B">
            <w:pPr>
              <w:spacing w:line="480" w:lineRule="auto"/>
              <w:jc w:val="center"/>
              <w:rPr>
                <w:noProof/>
              </w:rPr>
            </w:pPr>
            <w:r>
              <w:rPr>
                <w:noProof/>
              </w:rPr>
              <w:t>Cover Crop</w:t>
            </w:r>
          </w:p>
        </w:tc>
        <w:tc>
          <w:tcPr>
            <w:tcW w:w="1670" w:type="dxa"/>
            <w:vAlign w:val="center"/>
          </w:tcPr>
          <w:p w14:paraId="46AA623C" w14:textId="71611C57" w:rsidR="00983A7B" w:rsidRDefault="00983A7B" w:rsidP="00983A7B">
            <w:pPr>
              <w:spacing w:line="480" w:lineRule="auto"/>
              <w:jc w:val="center"/>
              <w:rPr>
                <w:noProof/>
              </w:rPr>
            </w:pPr>
            <w:r>
              <w:rPr>
                <w:noProof/>
              </w:rPr>
              <w:t>Change With CC Addition</w:t>
            </w:r>
          </w:p>
        </w:tc>
        <w:tc>
          <w:tcPr>
            <w:tcW w:w="1591" w:type="dxa"/>
            <w:vAlign w:val="center"/>
          </w:tcPr>
          <w:p w14:paraId="11878040" w14:textId="77777777" w:rsidR="00983A7B" w:rsidRDefault="00983A7B" w:rsidP="00983A7B">
            <w:pPr>
              <w:spacing w:line="480" w:lineRule="auto"/>
              <w:jc w:val="center"/>
              <w:rPr>
                <w:noProof/>
              </w:rPr>
            </w:pPr>
            <w:r>
              <w:rPr>
                <w:noProof/>
              </w:rPr>
              <w:t>Statistical Significance</w:t>
            </w:r>
          </w:p>
        </w:tc>
      </w:tr>
      <w:tr w:rsidR="00983A7B" w14:paraId="283996DD" w14:textId="77777777" w:rsidTr="00983A7B">
        <w:tblPrEx>
          <w:jc w:val="left"/>
        </w:tblPrEx>
        <w:tc>
          <w:tcPr>
            <w:tcW w:w="1578" w:type="dxa"/>
          </w:tcPr>
          <w:p w14:paraId="6BFD7849" w14:textId="77777777" w:rsidR="00983A7B" w:rsidRDefault="00983A7B" w:rsidP="00983A7B">
            <w:pPr>
              <w:spacing w:line="480" w:lineRule="auto"/>
              <w:jc w:val="center"/>
              <w:rPr>
                <w:noProof/>
              </w:rPr>
            </w:pPr>
            <w:r>
              <w:rPr>
                <w:noProof/>
              </w:rPr>
              <w:t>Organic Matter</w:t>
            </w:r>
          </w:p>
        </w:tc>
        <w:tc>
          <w:tcPr>
            <w:tcW w:w="1515" w:type="dxa"/>
          </w:tcPr>
          <w:p w14:paraId="747AA56D" w14:textId="77777777" w:rsidR="00983A7B" w:rsidRDefault="00983A7B" w:rsidP="00983A7B">
            <w:pPr>
              <w:spacing w:line="480" w:lineRule="auto"/>
              <w:jc w:val="center"/>
              <w:rPr>
                <w:noProof/>
              </w:rPr>
            </w:pPr>
          </w:p>
        </w:tc>
        <w:tc>
          <w:tcPr>
            <w:tcW w:w="1641" w:type="dxa"/>
          </w:tcPr>
          <w:p w14:paraId="0F4477A0" w14:textId="77777777" w:rsidR="00983A7B" w:rsidRDefault="00983A7B" w:rsidP="00983A7B">
            <w:pPr>
              <w:spacing w:line="480" w:lineRule="auto"/>
              <w:jc w:val="center"/>
              <w:rPr>
                <w:noProof/>
              </w:rPr>
            </w:pPr>
          </w:p>
        </w:tc>
        <w:tc>
          <w:tcPr>
            <w:tcW w:w="1670" w:type="dxa"/>
          </w:tcPr>
          <w:p w14:paraId="20294D8C" w14:textId="69FC4DE0" w:rsidR="00983A7B" w:rsidRDefault="00983A7B" w:rsidP="00983A7B">
            <w:pPr>
              <w:spacing w:line="480" w:lineRule="auto"/>
              <w:jc w:val="center"/>
              <w:rPr>
                <w:noProof/>
              </w:rPr>
            </w:pPr>
          </w:p>
        </w:tc>
        <w:tc>
          <w:tcPr>
            <w:tcW w:w="1591" w:type="dxa"/>
          </w:tcPr>
          <w:p w14:paraId="6B90AC94" w14:textId="77777777" w:rsidR="00983A7B" w:rsidRDefault="00983A7B" w:rsidP="00983A7B">
            <w:pPr>
              <w:spacing w:line="480" w:lineRule="auto"/>
              <w:jc w:val="center"/>
              <w:rPr>
                <w:noProof/>
              </w:rPr>
            </w:pPr>
          </w:p>
        </w:tc>
      </w:tr>
      <w:tr w:rsidR="00983A7B" w14:paraId="47BABA14" w14:textId="77777777" w:rsidTr="00983A7B">
        <w:tblPrEx>
          <w:jc w:val="left"/>
        </w:tblPrEx>
        <w:tc>
          <w:tcPr>
            <w:tcW w:w="1578" w:type="dxa"/>
          </w:tcPr>
          <w:p w14:paraId="445D61BE" w14:textId="77777777" w:rsidR="00983A7B" w:rsidRDefault="00983A7B" w:rsidP="00983A7B">
            <w:pPr>
              <w:spacing w:line="480" w:lineRule="auto"/>
              <w:jc w:val="center"/>
              <w:rPr>
                <w:noProof/>
              </w:rPr>
            </w:pPr>
            <w:r>
              <w:rPr>
                <w:noProof/>
              </w:rPr>
              <w:t>West-grain</w:t>
            </w:r>
          </w:p>
        </w:tc>
        <w:tc>
          <w:tcPr>
            <w:tcW w:w="1515" w:type="dxa"/>
          </w:tcPr>
          <w:p w14:paraId="1A7B69BE" w14:textId="3A83A4F3" w:rsidR="00983A7B" w:rsidRDefault="00983A7B" w:rsidP="00983A7B">
            <w:pPr>
              <w:spacing w:line="480" w:lineRule="auto"/>
              <w:jc w:val="center"/>
              <w:rPr>
                <w:noProof/>
              </w:rPr>
            </w:pPr>
            <w:r>
              <w:rPr>
                <w:noProof/>
              </w:rPr>
              <w:t>2.97</w:t>
            </w:r>
          </w:p>
        </w:tc>
        <w:tc>
          <w:tcPr>
            <w:tcW w:w="1641" w:type="dxa"/>
          </w:tcPr>
          <w:p w14:paraId="39C9F8BD" w14:textId="140C934C" w:rsidR="00983A7B" w:rsidRDefault="00983A7B" w:rsidP="00983A7B">
            <w:pPr>
              <w:spacing w:line="480" w:lineRule="auto"/>
              <w:jc w:val="center"/>
              <w:rPr>
                <w:noProof/>
              </w:rPr>
            </w:pPr>
            <w:r>
              <w:rPr>
                <w:noProof/>
              </w:rPr>
              <w:t>3.34</w:t>
            </w:r>
          </w:p>
        </w:tc>
        <w:tc>
          <w:tcPr>
            <w:tcW w:w="1670" w:type="dxa"/>
          </w:tcPr>
          <w:p w14:paraId="0B945314" w14:textId="50ADE228" w:rsidR="00983A7B" w:rsidRDefault="00983A7B" w:rsidP="00983A7B">
            <w:pPr>
              <w:spacing w:line="480" w:lineRule="auto"/>
              <w:jc w:val="center"/>
              <w:rPr>
                <w:noProof/>
              </w:rPr>
            </w:pPr>
            <w:r>
              <w:rPr>
                <w:noProof/>
              </w:rPr>
              <w:t>0.26(0.10)</w:t>
            </w:r>
          </w:p>
        </w:tc>
        <w:tc>
          <w:tcPr>
            <w:tcW w:w="1591" w:type="dxa"/>
          </w:tcPr>
          <w:p w14:paraId="5443CA75" w14:textId="210E5B0C" w:rsidR="00983A7B" w:rsidRDefault="00983A7B" w:rsidP="00983A7B">
            <w:pPr>
              <w:spacing w:line="480" w:lineRule="auto"/>
              <w:jc w:val="center"/>
              <w:rPr>
                <w:noProof/>
              </w:rPr>
            </w:pPr>
            <w:r>
              <w:rPr>
                <w:noProof/>
              </w:rPr>
              <w:t>P = 0.007</w:t>
            </w:r>
          </w:p>
        </w:tc>
      </w:tr>
      <w:tr w:rsidR="00983A7B" w14:paraId="3034DFAE" w14:textId="77777777" w:rsidTr="00983A7B">
        <w:tblPrEx>
          <w:jc w:val="left"/>
        </w:tblPrEx>
        <w:tc>
          <w:tcPr>
            <w:tcW w:w="1578" w:type="dxa"/>
          </w:tcPr>
          <w:p w14:paraId="6181675B" w14:textId="77777777" w:rsidR="00983A7B" w:rsidRDefault="00983A7B" w:rsidP="00983A7B">
            <w:pPr>
              <w:spacing w:line="480" w:lineRule="auto"/>
              <w:jc w:val="center"/>
              <w:rPr>
                <w:noProof/>
              </w:rPr>
            </w:pPr>
            <w:r>
              <w:rPr>
                <w:noProof/>
              </w:rPr>
              <w:t>Central-silage</w:t>
            </w:r>
          </w:p>
        </w:tc>
        <w:tc>
          <w:tcPr>
            <w:tcW w:w="1515" w:type="dxa"/>
          </w:tcPr>
          <w:p w14:paraId="56E8E58A" w14:textId="6DBC62A9" w:rsidR="00983A7B" w:rsidRDefault="00983A7B" w:rsidP="00983A7B">
            <w:pPr>
              <w:spacing w:line="480" w:lineRule="auto"/>
              <w:jc w:val="center"/>
              <w:rPr>
                <w:noProof/>
              </w:rPr>
            </w:pPr>
            <w:r>
              <w:rPr>
                <w:noProof/>
              </w:rPr>
              <w:t>2.77</w:t>
            </w:r>
          </w:p>
        </w:tc>
        <w:tc>
          <w:tcPr>
            <w:tcW w:w="1641" w:type="dxa"/>
          </w:tcPr>
          <w:p w14:paraId="1A96252C" w14:textId="417B8B7F" w:rsidR="00983A7B" w:rsidRDefault="00983A7B" w:rsidP="00983A7B">
            <w:pPr>
              <w:spacing w:line="480" w:lineRule="auto"/>
              <w:jc w:val="center"/>
              <w:rPr>
                <w:noProof/>
              </w:rPr>
            </w:pPr>
            <w:r>
              <w:rPr>
                <w:noProof/>
              </w:rPr>
              <w:t>3.05</w:t>
            </w:r>
          </w:p>
        </w:tc>
        <w:tc>
          <w:tcPr>
            <w:tcW w:w="1670" w:type="dxa"/>
          </w:tcPr>
          <w:p w14:paraId="3FBAC0FD" w14:textId="14584D32" w:rsidR="00983A7B" w:rsidRDefault="00983A7B" w:rsidP="00983A7B">
            <w:pPr>
              <w:spacing w:line="480" w:lineRule="auto"/>
              <w:jc w:val="center"/>
              <w:rPr>
                <w:noProof/>
              </w:rPr>
            </w:pPr>
            <w:r>
              <w:rPr>
                <w:noProof/>
              </w:rPr>
              <w:t>0.28(0.09)</w:t>
            </w:r>
          </w:p>
        </w:tc>
        <w:tc>
          <w:tcPr>
            <w:tcW w:w="1591" w:type="dxa"/>
          </w:tcPr>
          <w:p w14:paraId="7A8A8C4A" w14:textId="25CE61D6" w:rsidR="00983A7B" w:rsidRDefault="00983A7B" w:rsidP="00983A7B">
            <w:pPr>
              <w:spacing w:line="480" w:lineRule="auto"/>
              <w:jc w:val="center"/>
              <w:rPr>
                <w:noProof/>
              </w:rPr>
            </w:pPr>
            <w:r>
              <w:rPr>
                <w:noProof/>
              </w:rPr>
              <w:t>P = 0.002</w:t>
            </w:r>
          </w:p>
        </w:tc>
      </w:tr>
      <w:tr w:rsidR="00983A7B" w14:paraId="3B4219F2" w14:textId="77777777" w:rsidTr="00983A7B">
        <w:tblPrEx>
          <w:jc w:val="left"/>
        </w:tblPrEx>
        <w:tc>
          <w:tcPr>
            <w:tcW w:w="1578" w:type="dxa"/>
          </w:tcPr>
          <w:p w14:paraId="7775E628" w14:textId="77777777" w:rsidR="00983A7B" w:rsidRDefault="00983A7B" w:rsidP="00983A7B">
            <w:pPr>
              <w:spacing w:line="480" w:lineRule="auto"/>
              <w:jc w:val="center"/>
              <w:rPr>
                <w:noProof/>
              </w:rPr>
            </w:pPr>
            <w:r>
              <w:rPr>
                <w:noProof/>
              </w:rPr>
              <w:t>Central-grain</w:t>
            </w:r>
          </w:p>
        </w:tc>
        <w:tc>
          <w:tcPr>
            <w:tcW w:w="1515" w:type="dxa"/>
          </w:tcPr>
          <w:p w14:paraId="320C06AA" w14:textId="4BD8BB66" w:rsidR="00983A7B" w:rsidRDefault="00983A7B" w:rsidP="00983A7B">
            <w:pPr>
              <w:spacing w:line="480" w:lineRule="auto"/>
              <w:jc w:val="center"/>
              <w:rPr>
                <w:noProof/>
              </w:rPr>
            </w:pPr>
            <w:r>
              <w:rPr>
                <w:noProof/>
              </w:rPr>
              <w:t>3.07</w:t>
            </w:r>
          </w:p>
        </w:tc>
        <w:tc>
          <w:tcPr>
            <w:tcW w:w="1641" w:type="dxa"/>
          </w:tcPr>
          <w:p w14:paraId="257EE99F" w14:textId="3BA36C84" w:rsidR="00983A7B" w:rsidRDefault="00983A7B" w:rsidP="00983A7B">
            <w:pPr>
              <w:spacing w:line="480" w:lineRule="auto"/>
              <w:jc w:val="center"/>
              <w:rPr>
                <w:noProof/>
              </w:rPr>
            </w:pPr>
            <w:r>
              <w:rPr>
                <w:noProof/>
              </w:rPr>
              <w:t>3.03</w:t>
            </w:r>
          </w:p>
        </w:tc>
        <w:tc>
          <w:tcPr>
            <w:tcW w:w="1670" w:type="dxa"/>
          </w:tcPr>
          <w:p w14:paraId="126878D6" w14:textId="0D1CD0B2" w:rsidR="00983A7B" w:rsidRDefault="00983A7B" w:rsidP="00983A7B">
            <w:pPr>
              <w:spacing w:line="480" w:lineRule="auto"/>
              <w:jc w:val="center"/>
              <w:rPr>
                <w:noProof/>
              </w:rPr>
            </w:pPr>
            <w:r>
              <w:rPr>
                <w:noProof/>
              </w:rPr>
              <w:t>-0.03(0.08)</w:t>
            </w:r>
          </w:p>
        </w:tc>
        <w:tc>
          <w:tcPr>
            <w:tcW w:w="1591" w:type="dxa"/>
          </w:tcPr>
          <w:p w14:paraId="4CF056E3" w14:textId="20CAA6C0" w:rsidR="00983A7B" w:rsidRDefault="00983A7B" w:rsidP="00983A7B">
            <w:pPr>
              <w:spacing w:line="480" w:lineRule="auto"/>
              <w:jc w:val="center"/>
              <w:rPr>
                <w:noProof/>
              </w:rPr>
            </w:pPr>
            <w:r>
              <w:rPr>
                <w:noProof/>
              </w:rPr>
              <w:t>P = 0.69</w:t>
            </w:r>
          </w:p>
        </w:tc>
      </w:tr>
      <w:tr w:rsidR="00983A7B" w14:paraId="42D8B5BF" w14:textId="77777777" w:rsidTr="00983A7B">
        <w:tblPrEx>
          <w:jc w:val="left"/>
        </w:tblPrEx>
        <w:tc>
          <w:tcPr>
            <w:tcW w:w="1578" w:type="dxa"/>
          </w:tcPr>
          <w:p w14:paraId="71EA220B" w14:textId="77777777" w:rsidR="00983A7B" w:rsidRDefault="00983A7B" w:rsidP="00983A7B">
            <w:pPr>
              <w:spacing w:line="480" w:lineRule="auto"/>
              <w:jc w:val="center"/>
              <w:rPr>
                <w:noProof/>
              </w:rPr>
            </w:pPr>
            <w:r>
              <w:rPr>
                <w:noProof/>
              </w:rPr>
              <w:t>East-grain</w:t>
            </w:r>
          </w:p>
        </w:tc>
        <w:tc>
          <w:tcPr>
            <w:tcW w:w="1515" w:type="dxa"/>
          </w:tcPr>
          <w:p w14:paraId="41D7A5DE" w14:textId="3BE33295" w:rsidR="00983A7B" w:rsidRDefault="00983A7B" w:rsidP="00983A7B">
            <w:pPr>
              <w:spacing w:line="480" w:lineRule="auto"/>
              <w:jc w:val="center"/>
              <w:rPr>
                <w:noProof/>
              </w:rPr>
            </w:pPr>
            <w:r>
              <w:rPr>
                <w:noProof/>
              </w:rPr>
              <w:t>2.11</w:t>
            </w:r>
          </w:p>
        </w:tc>
        <w:tc>
          <w:tcPr>
            <w:tcW w:w="1641" w:type="dxa"/>
          </w:tcPr>
          <w:p w14:paraId="62B7B0A6" w14:textId="0786D494" w:rsidR="00983A7B" w:rsidRDefault="00983A7B" w:rsidP="00983A7B">
            <w:pPr>
              <w:spacing w:line="480" w:lineRule="auto"/>
              <w:jc w:val="center"/>
              <w:rPr>
                <w:noProof/>
              </w:rPr>
            </w:pPr>
            <w:r>
              <w:rPr>
                <w:noProof/>
              </w:rPr>
              <w:t>2.29</w:t>
            </w:r>
          </w:p>
        </w:tc>
        <w:tc>
          <w:tcPr>
            <w:tcW w:w="1670" w:type="dxa"/>
          </w:tcPr>
          <w:p w14:paraId="09030407" w14:textId="10D55201" w:rsidR="00983A7B" w:rsidRDefault="00983A7B" w:rsidP="00983A7B">
            <w:pPr>
              <w:spacing w:line="480" w:lineRule="auto"/>
              <w:jc w:val="center"/>
              <w:rPr>
                <w:noProof/>
              </w:rPr>
            </w:pPr>
            <w:r>
              <w:rPr>
                <w:noProof/>
              </w:rPr>
              <w:t>0.19(0.09)</w:t>
            </w:r>
          </w:p>
        </w:tc>
        <w:tc>
          <w:tcPr>
            <w:tcW w:w="1591" w:type="dxa"/>
          </w:tcPr>
          <w:p w14:paraId="53BE33DE" w14:textId="5AB71B27" w:rsidR="00983A7B" w:rsidRDefault="00983A7B" w:rsidP="00983A7B">
            <w:pPr>
              <w:spacing w:line="480" w:lineRule="auto"/>
              <w:jc w:val="center"/>
              <w:rPr>
                <w:noProof/>
              </w:rPr>
            </w:pPr>
            <w:r>
              <w:rPr>
                <w:noProof/>
              </w:rPr>
              <w:t>P = 0.05</w:t>
            </w:r>
          </w:p>
        </w:tc>
      </w:tr>
      <w:tr w:rsidR="00983A7B" w14:paraId="2F8E84C9" w14:textId="77777777" w:rsidTr="00876DD1">
        <w:trPr>
          <w:jc w:val="center"/>
        </w:trPr>
        <w:tc>
          <w:tcPr>
            <w:tcW w:w="1578" w:type="dxa"/>
            <w:vAlign w:val="center"/>
          </w:tcPr>
          <w:p w14:paraId="0F51C589" w14:textId="77777777" w:rsidR="00983A7B" w:rsidRDefault="00983A7B" w:rsidP="00983A7B">
            <w:pPr>
              <w:spacing w:line="480" w:lineRule="auto"/>
              <w:jc w:val="center"/>
              <w:rPr>
                <w:noProof/>
              </w:rPr>
            </w:pPr>
            <w:r>
              <w:rPr>
                <w:noProof/>
              </w:rPr>
              <w:t>Bulk density1</w:t>
            </w:r>
          </w:p>
        </w:tc>
        <w:tc>
          <w:tcPr>
            <w:tcW w:w="1515" w:type="dxa"/>
            <w:vAlign w:val="center"/>
          </w:tcPr>
          <w:p w14:paraId="4904B6BA" w14:textId="77777777" w:rsidR="00983A7B" w:rsidRDefault="00983A7B" w:rsidP="00983A7B">
            <w:pPr>
              <w:spacing w:line="480" w:lineRule="auto"/>
              <w:jc w:val="center"/>
              <w:rPr>
                <w:noProof/>
              </w:rPr>
            </w:pPr>
          </w:p>
        </w:tc>
        <w:tc>
          <w:tcPr>
            <w:tcW w:w="1641" w:type="dxa"/>
            <w:vAlign w:val="center"/>
          </w:tcPr>
          <w:p w14:paraId="056BA6FD" w14:textId="77777777" w:rsidR="00983A7B" w:rsidRDefault="00983A7B" w:rsidP="00983A7B">
            <w:pPr>
              <w:spacing w:line="480" w:lineRule="auto"/>
              <w:jc w:val="center"/>
              <w:rPr>
                <w:noProof/>
              </w:rPr>
            </w:pPr>
          </w:p>
        </w:tc>
        <w:tc>
          <w:tcPr>
            <w:tcW w:w="1670" w:type="dxa"/>
            <w:vAlign w:val="center"/>
          </w:tcPr>
          <w:p w14:paraId="54E2D3A9" w14:textId="3C00CAAA" w:rsidR="00983A7B" w:rsidRDefault="00983A7B" w:rsidP="00983A7B">
            <w:pPr>
              <w:spacing w:line="480" w:lineRule="auto"/>
              <w:jc w:val="center"/>
              <w:rPr>
                <w:noProof/>
              </w:rPr>
            </w:pPr>
          </w:p>
        </w:tc>
        <w:tc>
          <w:tcPr>
            <w:tcW w:w="1591" w:type="dxa"/>
            <w:vAlign w:val="center"/>
          </w:tcPr>
          <w:p w14:paraId="1CDEEF49" w14:textId="77777777" w:rsidR="00983A7B" w:rsidRDefault="00983A7B" w:rsidP="00983A7B">
            <w:pPr>
              <w:spacing w:line="480" w:lineRule="auto"/>
              <w:jc w:val="center"/>
              <w:rPr>
                <w:noProof/>
              </w:rPr>
            </w:pPr>
          </w:p>
        </w:tc>
      </w:tr>
      <w:tr w:rsidR="00983A7B" w14:paraId="0ED3D371" w14:textId="77777777" w:rsidTr="00876DD1">
        <w:trPr>
          <w:jc w:val="center"/>
        </w:trPr>
        <w:tc>
          <w:tcPr>
            <w:tcW w:w="1578" w:type="dxa"/>
            <w:vAlign w:val="center"/>
          </w:tcPr>
          <w:p w14:paraId="0988CE84" w14:textId="77777777" w:rsidR="00983A7B" w:rsidRDefault="00983A7B" w:rsidP="00983A7B">
            <w:pPr>
              <w:spacing w:line="480" w:lineRule="auto"/>
              <w:jc w:val="center"/>
              <w:rPr>
                <w:noProof/>
              </w:rPr>
            </w:pPr>
            <w:r>
              <w:rPr>
                <w:noProof/>
              </w:rPr>
              <w:t>West-grain</w:t>
            </w:r>
          </w:p>
        </w:tc>
        <w:tc>
          <w:tcPr>
            <w:tcW w:w="1515" w:type="dxa"/>
            <w:vAlign w:val="center"/>
          </w:tcPr>
          <w:p w14:paraId="77F36BE3" w14:textId="77777777" w:rsidR="00983A7B" w:rsidRDefault="00983A7B" w:rsidP="00983A7B">
            <w:pPr>
              <w:spacing w:line="480" w:lineRule="auto"/>
              <w:jc w:val="center"/>
              <w:rPr>
                <w:noProof/>
              </w:rPr>
            </w:pPr>
            <w:r>
              <w:rPr>
                <w:noProof/>
              </w:rPr>
              <w:t>1.47</w:t>
            </w:r>
          </w:p>
        </w:tc>
        <w:tc>
          <w:tcPr>
            <w:tcW w:w="1641" w:type="dxa"/>
            <w:vAlign w:val="center"/>
          </w:tcPr>
          <w:p w14:paraId="16FC6E54" w14:textId="5A95F653" w:rsidR="00983A7B" w:rsidRDefault="00983A7B" w:rsidP="00983A7B">
            <w:pPr>
              <w:spacing w:line="480" w:lineRule="auto"/>
              <w:jc w:val="center"/>
              <w:rPr>
                <w:noProof/>
              </w:rPr>
            </w:pPr>
            <w:r>
              <w:rPr>
                <w:noProof/>
              </w:rPr>
              <w:t>1.49</w:t>
            </w:r>
          </w:p>
        </w:tc>
        <w:tc>
          <w:tcPr>
            <w:tcW w:w="1670" w:type="dxa"/>
            <w:vAlign w:val="center"/>
          </w:tcPr>
          <w:p w14:paraId="507ED9C7" w14:textId="0DF1F97A" w:rsidR="00983A7B" w:rsidRDefault="00983A7B" w:rsidP="00983A7B">
            <w:pPr>
              <w:spacing w:line="480" w:lineRule="auto"/>
              <w:jc w:val="center"/>
              <w:rPr>
                <w:noProof/>
              </w:rPr>
            </w:pPr>
            <w:r>
              <w:rPr>
                <w:noProof/>
              </w:rPr>
              <w:t>0.0</w:t>
            </w:r>
            <w:r>
              <w:rPr>
                <w:noProof/>
              </w:rPr>
              <w:t>2</w:t>
            </w:r>
            <w:r>
              <w:rPr>
                <w:noProof/>
              </w:rPr>
              <w:t xml:space="preserve"> (0.0</w:t>
            </w:r>
            <w:r>
              <w:rPr>
                <w:noProof/>
              </w:rPr>
              <w:t>2</w:t>
            </w:r>
            <w:r>
              <w:rPr>
                <w:noProof/>
              </w:rPr>
              <w:t>)</w:t>
            </w:r>
          </w:p>
        </w:tc>
        <w:tc>
          <w:tcPr>
            <w:tcW w:w="1591" w:type="dxa"/>
            <w:vAlign w:val="center"/>
          </w:tcPr>
          <w:p w14:paraId="2D7579F1" w14:textId="5E79E945" w:rsidR="00983A7B" w:rsidRDefault="00983A7B" w:rsidP="00983A7B">
            <w:pPr>
              <w:spacing w:line="480" w:lineRule="auto"/>
              <w:jc w:val="center"/>
              <w:rPr>
                <w:noProof/>
              </w:rPr>
            </w:pPr>
            <w:r>
              <w:rPr>
                <w:noProof/>
              </w:rPr>
              <w:t>p = 0.</w:t>
            </w:r>
            <w:r>
              <w:rPr>
                <w:noProof/>
              </w:rPr>
              <w:t>19</w:t>
            </w:r>
          </w:p>
        </w:tc>
      </w:tr>
      <w:tr w:rsidR="00983A7B" w14:paraId="34922A65" w14:textId="77777777" w:rsidTr="00876DD1">
        <w:trPr>
          <w:jc w:val="center"/>
        </w:trPr>
        <w:tc>
          <w:tcPr>
            <w:tcW w:w="1578" w:type="dxa"/>
            <w:vAlign w:val="center"/>
          </w:tcPr>
          <w:p w14:paraId="6F635510" w14:textId="77777777" w:rsidR="00983A7B" w:rsidRDefault="00983A7B" w:rsidP="00983A7B">
            <w:pPr>
              <w:spacing w:line="480" w:lineRule="auto"/>
              <w:jc w:val="center"/>
              <w:rPr>
                <w:noProof/>
              </w:rPr>
            </w:pPr>
            <w:r>
              <w:rPr>
                <w:noProof/>
              </w:rPr>
              <w:t>Central-silage</w:t>
            </w:r>
          </w:p>
        </w:tc>
        <w:tc>
          <w:tcPr>
            <w:tcW w:w="1515" w:type="dxa"/>
            <w:vAlign w:val="center"/>
          </w:tcPr>
          <w:p w14:paraId="6D26A608" w14:textId="77777777" w:rsidR="00983A7B" w:rsidRDefault="00983A7B" w:rsidP="00983A7B">
            <w:pPr>
              <w:spacing w:line="480" w:lineRule="auto"/>
              <w:jc w:val="center"/>
              <w:rPr>
                <w:noProof/>
              </w:rPr>
            </w:pPr>
            <w:r>
              <w:rPr>
                <w:noProof/>
              </w:rPr>
              <w:t>1.39</w:t>
            </w:r>
          </w:p>
        </w:tc>
        <w:tc>
          <w:tcPr>
            <w:tcW w:w="1641" w:type="dxa"/>
            <w:vAlign w:val="center"/>
          </w:tcPr>
          <w:p w14:paraId="2E7012A8" w14:textId="4617AFB5" w:rsidR="00983A7B" w:rsidRDefault="00983A7B" w:rsidP="00983A7B">
            <w:pPr>
              <w:spacing w:line="480" w:lineRule="auto"/>
              <w:jc w:val="center"/>
              <w:rPr>
                <w:noProof/>
              </w:rPr>
            </w:pPr>
            <w:r>
              <w:rPr>
                <w:noProof/>
              </w:rPr>
              <w:t>1.40</w:t>
            </w:r>
          </w:p>
        </w:tc>
        <w:tc>
          <w:tcPr>
            <w:tcW w:w="1670" w:type="dxa"/>
            <w:vAlign w:val="center"/>
          </w:tcPr>
          <w:p w14:paraId="7EBC6276" w14:textId="6D21380C" w:rsidR="00983A7B" w:rsidRDefault="00983A7B" w:rsidP="00983A7B">
            <w:pPr>
              <w:spacing w:line="480" w:lineRule="auto"/>
              <w:jc w:val="center"/>
              <w:rPr>
                <w:noProof/>
              </w:rPr>
            </w:pPr>
            <w:r>
              <w:rPr>
                <w:noProof/>
              </w:rPr>
              <w:t>0.02 (0.01)</w:t>
            </w:r>
          </w:p>
        </w:tc>
        <w:tc>
          <w:tcPr>
            <w:tcW w:w="1591" w:type="dxa"/>
            <w:vAlign w:val="center"/>
          </w:tcPr>
          <w:p w14:paraId="1C1A35E4" w14:textId="77777777" w:rsidR="00983A7B" w:rsidRDefault="00983A7B" w:rsidP="00983A7B">
            <w:pPr>
              <w:spacing w:line="480" w:lineRule="auto"/>
              <w:jc w:val="center"/>
              <w:rPr>
                <w:noProof/>
              </w:rPr>
            </w:pPr>
            <w:r>
              <w:rPr>
                <w:noProof/>
              </w:rPr>
              <w:t>p = 0.06</w:t>
            </w:r>
          </w:p>
        </w:tc>
      </w:tr>
      <w:tr w:rsidR="00983A7B" w14:paraId="1B0C8DBA" w14:textId="77777777" w:rsidTr="00876DD1">
        <w:trPr>
          <w:jc w:val="center"/>
        </w:trPr>
        <w:tc>
          <w:tcPr>
            <w:tcW w:w="1578" w:type="dxa"/>
            <w:vAlign w:val="center"/>
          </w:tcPr>
          <w:p w14:paraId="667131DE" w14:textId="77777777" w:rsidR="00983A7B" w:rsidRDefault="00983A7B" w:rsidP="00983A7B">
            <w:pPr>
              <w:spacing w:line="480" w:lineRule="auto"/>
              <w:jc w:val="center"/>
              <w:rPr>
                <w:noProof/>
              </w:rPr>
            </w:pPr>
            <w:r>
              <w:rPr>
                <w:noProof/>
              </w:rPr>
              <w:t>Central-grain</w:t>
            </w:r>
          </w:p>
        </w:tc>
        <w:tc>
          <w:tcPr>
            <w:tcW w:w="1515" w:type="dxa"/>
            <w:vAlign w:val="center"/>
          </w:tcPr>
          <w:p w14:paraId="62E52622" w14:textId="77777777" w:rsidR="00983A7B" w:rsidRDefault="00983A7B" w:rsidP="00983A7B">
            <w:pPr>
              <w:spacing w:line="480" w:lineRule="auto"/>
              <w:jc w:val="center"/>
              <w:rPr>
                <w:noProof/>
              </w:rPr>
            </w:pPr>
            <w:r>
              <w:rPr>
                <w:noProof/>
              </w:rPr>
              <w:t>1.28</w:t>
            </w:r>
          </w:p>
        </w:tc>
        <w:tc>
          <w:tcPr>
            <w:tcW w:w="1641" w:type="dxa"/>
            <w:vAlign w:val="center"/>
          </w:tcPr>
          <w:p w14:paraId="3A92B612" w14:textId="15BC9FA1" w:rsidR="00983A7B" w:rsidRDefault="00983A7B" w:rsidP="00983A7B">
            <w:pPr>
              <w:spacing w:line="480" w:lineRule="auto"/>
              <w:jc w:val="center"/>
              <w:rPr>
                <w:noProof/>
              </w:rPr>
            </w:pPr>
            <w:r>
              <w:rPr>
                <w:noProof/>
              </w:rPr>
              <w:t>1.31</w:t>
            </w:r>
          </w:p>
        </w:tc>
        <w:tc>
          <w:tcPr>
            <w:tcW w:w="1670" w:type="dxa"/>
            <w:vAlign w:val="center"/>
          </w:tcPr>
          <w:p w14:paraId="0BF4C1FE" w14:textId="1C8878E5" w:rsidR="00983A7B" w:rsidRDefault="00983A7B" w:rsidP="00983A7B">
            <w:pPr>
              <w:spacing w:line="480" w:lineRule="auto"/>
              <w:jc w:val="center"/>
              <w:rPr>
                <w:noProof/>
              </w:rPr>
            </w:pPr>
            <w:r>
              <w:rPr>
                <w:noProof/>
              </w:rPr>
              <w:t>0.03 (0.01)</w:t>
            </w:r>
          </w:p>
        </w:tc>
        <w:tc>
          <w:tcPr>
            <w:tcW w:w="1591" w:type="dxa"/>
            <w:vAlign w:val="center"/>
          </w:tcPr>
          <w:p w14:paraId="47C2E65E" w14:textId="58AAF2DD" w:rsidR="00983A7B" w:rsidRDefault="00983A7B" w:rsidP="00983A7B">
            <w:pPr>
              <w:spacing w:line="480" w:lineRule="auto"/>
              <w:jc w:val="center"/>
              <w:rPr>
                <w:noProof/>
              </w:rPr>
            </w:pPr>
            <w:r>
              <w:rPr>
                <w:noProof/>
              </w:rPr>
              <w:t xml:space="preserve">p </w:t>
            </w:r>
            <w:r>
              <w:rPr>
                <w:noProof/>
              </w:rPr>
              <w:t>=</w:t>
            </w:r>
            <w:r>
              <w:rPr>
                <w:noProof/>
              </w:rPr>
              <w:t xml:space="preserve"> 0.0</w:t>
            </w:r>
            <w:r>
              <w:rPr>
                <w:noProof/>
              </w:rPr>
              <w:t>1</w:t>
            </w:r>
          </w:p>
        </w:tc>
      </w:tr>
      <w:tr w:rsidR="00983A7B" w14:paraId="7DDF8663" w14:textId="77777777" w:rsidTr="00876DD1">
        <w:trPr>
          <w:jc w:val="center"/>
        </w:trPr>
        <w:tc>
          <w:tcPr>
            <w:tcW w:w="1578" w:type="dxa"/>
            <w:vAlign w:val="center"/>
          </w:tcPr>
          <w:p w14:paraId="4BA5C96C" w14:textId="77777777" w:rsidR="00983A7B" w:rsidRDefault="00983A7B" w:rsidP="00983A7B">
            <w:pPr>
              <w:spacing w:line="480" w:lineRule="auto"/>
              <w:jc w:val="center"/>
              <w:rPr>
                <w:noProof/>
              </w:rPr>
            </w:pPr>
            <w:r>
              <w:rPr>
                <w:noProof/>
              </w:rPr>
              <w:t>East-grain</w:t>
            </w:r>
          </w:p>
        </w:tc>
        <w:tc>
          <w:tcPr>
            <w:tcW w:w="1515" w:type="dxa"/>
            <w:vAlign w:val="center"/>
          </w:tcPr>
          <w:p w14:paraId="07FA2420" w14:textId="4207011D" w:rsidR="00983A7B" w:rsidRDefault="00983A7B" w:rsidP="00983A7B">
            <w:pPr>
              <w:spacing w:line="480" w:lineRule="auto"/>
              <w:jc w:val="center"/>
              <w:rPr>
                <w:noProof/>
              </w:rPr>
            </w:pPr>
            <w:r>
              <w:rPr>
                <w:noProof/>
              </w:rPr>
              <w:t>1.</w:t>
            </w:r>
            <w:r>
              <w:rPr>
                <w:noProof/>
              </w:rPr>
              <w:t>75</w:t>
            </w:r>
          </w:p>
        </w:tc>
        <w:tc>
          <w:tcPr>
            <w:tcW w:w="1641" w:type="dxa"/>
            <w:vAlign w:val="center"/>
          </w:tcPr>
          <w:p w14:paraId="526F0712" w14:textId="0044940C" w:rsidR="00983A7B" w:rsidRDefault="00983A7B" w:rsidP="00983A7B">
            <w:pPr>
              <w:spacing w:line="480" w:lineRule="auto"/>
              <w:jc w:val="center"/>
              <w:rPr>
                <w:noProof/>
              </w:rPr>
            </w:pPr>
            <w:r>
              <w:rPr>
                <w:noProof/>
              </w:rPr>
              <w:t>1.65</w:t>
            </w:r>
          </w:p>
        </w:tc>
        <w:tc>
          <w:tcPr>
            <w:tcW w:w="1670" w:type="dxa"/>
            <w:vAlign w:val="center"/>
          </w:tcPr>
          <w:p w14:paraId="2248A0BD" w14:textId="295F91F4" w:rsidR="00983A7B" w:rsidRDefault="00983A7B" w:rsidP="00983A7B">
            <w:pPr>
              <w:spacing w:line="480" w:lineRule="auto"/>
              <w:jc w:val="center"/>
              <w:rPr>
                <w:noProof/>
              </w:rPr>
            </w:pPr>
            <w:r>
              <w:rPr>
                <w:noProof/>
              </w:rPr>
              <w:t>-0.</w:t>
            </w:r>
            <w:r>
              <w:rPr>
                <w:noProof/>
              </w:rPr>
              <w:t>10</w:t>
            </w:r>
            <w:r>
              <w:rPr>
                <w:noProof/>
              </w:rPr>
              <w:t xml:space="preserve"> (0.01)</w:t>
            </w:r>
            <w:r>
              <w:rPr>
                <w:noProof/>
              </w:rPr>
              <w:t>*</w:t>
            </w:r>
          </w:p>
        </w:tc>
        <w:tc>
          <w:tcPr>
            <w:tcW w:w="1591" w:type="dxa"/>
            <w:vAlign w:val="center"/>
          </w:tcPr>
          <w:p w14:paraId="574B4694" w14:textId="77777777" w:rsidR="00983A7B" w:rsidRDefault="00983A7B" w:rsidP="00983A7B">
            <w:pPr>
              <w:spacing w:line="480" w:lineRule="auto"/>
              <w:jc w:val="center"/>
              <w:rPr>
                <w:noProof/>
              </w:rPr>
            </w:pPr>
            <w:r>
              <w:rPr>
                <w:noProof/>
              </w:rPr>
              <w:t>p &lt; 0.001</w:t>
            </w:r>
          </w:p>
        </w:tc>
      </w:tr>
    </w:tbl>
    <w:p w14:paraId="77B5CF25" w14:textId="3E391E96" w:rsidR="00983A7B" w:rsidRDefault="00983A7B" w:rsidP="00983A7B">
      <w:pPr>
        <w:spacing w:line="480" w:lineRule="auto"/>
        <w:rPr>
          <w:noProof/>
        </w:rPr>
      </w:pPr>
      <w:r>
        <w:rPr>
          <w:noProof/>
        </w:rPr>
        <w:t xml:space="preserve">*Bulk densities </w:t>
      </w:r>
      <w:r>
        <w:rPr>
          <w:noProof/>
        </w:rPr>
        <w:t xml:space="preserve">measured using the core method have a </w:t>
      </w:r>
      <w:r>
        <w:rPr>
          <w:noProof/>
        </w:rPr>
        <w:t xml:space="preserve">10% </w:t>
      </w:r>
      <w:r>
        <w:rPr>
          <w:noProof/>
        </w:rPr>
        <w:t xml:space="preserve">measurement error </w:t>
      </w:r>
      <w:r>
        <w:rPr>
          <w:noProof/>
        </w:rPr>
        <w:t xml:space="preserve">(Han et al. 2016), meaning while this result is statistically significant it is smaller than the sampling error </w:t>
      </w:r>
    </w:p>
    <w:p w14:paraId="045C1E33" w14:textId="6610C527" w:rsidR="00813F82" w:rsidRDefault="00813F82" w:rsidP="00813F82">
      <w:pPr>
        <w:spacing w:line="480" w:lineRule="auto"/>
        <w:rPr>
          <w:noProof/>
        </w:rPr>
      </w:pPr>
    </w:p>
    <w:p w14:paraId="2C686780" w14:textId="77777777" w:rsidR="00813F82" w:rsidRDefault="00813F82" w:rsidP="00813F82">
      <w:pPr>
        <w:spacing w:line="480" w:lineRule="auto"/>
        <w:rPr>
          <w:noProof/>
        </w:rPr>
      </w:pPr>
    </w:p>
    <w:p w14:paraId="6F8162A4" w14:textId="3AB61E9E" w:rsidR="00D17F40" w:rsidRDefault="00D17F40" w:rsidP="00813F82">
      <w:pPr>
        <w:spacing w:line="480" w:lineRule="auto"/>
        <w:rPr>
          <w:noProof/>
        </w:rPr>
      </w:pPr>
      <w:r>
        <w:rPr>
          <w:noProof/>
        </w:rPr>
        <w:t>Organic matter values ranged from 1.8 to 4.6%.  Organic matter at the East-grain site was 1.</w:t>
      </w:r>
      <w:r w:rsidR="00813F82">
        <w:rPr>
          <w:noProof/>
        </w:rPr>
        <w:t>4</w:t>
      </w:r>
      <w:r>
        <w:rPr>
          <w:noProof/>
        </w:rPr>
        <w:t xml:space="preserve"> (</w:t>
      </w:r>
      <w:r w:rsidR="00813F82">
        <w:rPr>
          <w:noProof/>
        </w:rPr>
        <w:t xml:space="preserve">with </w:t>
      </w:r>
      <w:r>
        <w:rPr>
          <w:noProof/>
        </w:rPr>
        <w:t xml:space="preserve">sand adjustment) times higher in the cover crop plots compared to the no-cover plots (p &lt; 0.01, respectively). Cover cropping did not significantly affect soil organic matter at the other three experimets, regardless of sand adjustments (supplemental material). </w:t>
      </w:r>
    </w:p>
    <w:p w14:paraId="0534A2D8" w14:textId="1B27A320" w:rsidR="00042B12" w:rsidRDefault="00244195" w:rsidP="00813F82">
      <w:pPr>
        <w:spacing w:line="480" w:lineRule="auto"/>
        <w:rPr>
          <w:noProof/>
        </w:rPr>
      </w:pPr>
      <w:r>
        <w:rPr>
          <w:noProof/>
        </w:rPr>
        <w:t>1Statistical models included sand content as a covariate and site as a random intercept</w:t>
      </w:r>
    </w:p>
    <w:p w14:paraId="5AA9BF04" w14:textId="51B620AB" w:rsidR="00244195" w:rsidRDefault="00244195" w:rsidP="00813F82">
      <w:pPr>
        <w:spacing w:line="480" w:lineRule="auto"/>
        <w:rPr>
          <w:noProof/>
        </w:rPr>
      </w:pPr>
      <w:r>
        <w:rPr>
          <w:noProof/>
        </w:rPr>
        <w:lastRenderedPageBreak/>
        <w:t>2 XX</w:t>
      </w:r>
    </w:p>
    <w:p w14:paraId="2BC1FD47" w14:textId="77777777" w:rsidR="00042B12" w:rsidRDefault="00042B12" w:rsidP="00813F82">
      <w:pPr>
        <w:spacing w:line="480" w:lineRule="auto"/>
        <w:rPr>
          <w:noProof/>
        </w:rPr>
      </w:pPr>
    </w:p>
    <w:p w14:paraId="51B20D7C" w14:textId="52D1C7CB" w:rsidR="00D17F40" w:rsidRDefault="00A26633" w:rsidP="00813F82">
      <w:pPr>
        <w:spacing w:line="480" w:lineRule="auto"/>
        <w:rPr>
          <w:noProof/>
        </w:rPr>
      </w:pPr>
      <w:r>
        <w:rPr>
          <w:noProof/>
        </w:rPr>
        <w:t>The size of sand particles reduces packing efficiencies compared with clay, meaning a s</w:t>
      </w:r>
      <w:r w:rsidR="00D17F40">
        <w:rPr>
          <w:noProof/>
        </w:rPr>
        <w:t xml:space="preserve">andy soil with the same pore space as a clay soil will have higher apparent bulk densities. Because we were interested in using bulk density as a proxy for pore space, we included sand as a covariate in the models evaluting the effects of cover cropping on bulk densities. Bulk densities varied from 1.2 g cm-3 to 1.7 g cm-3. The bulk densitiy of the cover cropped plots at the East-grain trial were significantly lower than the no-cover plots by 0.1 g cm-3 (SE=0.04, p = 0.02), after adjusting for sand contents. Cover cropping did not significantly affect bulk densities at any other trial (supplemental material). </w:t>
      </w:r>
    </w:p>
    <w:p w14:paraId="36BC3B12" w14:textId="77777777" w:rsidR="00D17F40" w:rsidRPr="0080413E" w:rsidRDefault="00D17F40" w:rsidP="00813F82">
      <w:pPr>
        <w:pStyle w:val="Heading2"/>
        <w:spacing w:line="480" w:lineRule="auto"/>
      </w:pPr>
      <w:r>
        <w:t>Soil hydrological properties</w:t>
      </w:r>
    </w:p>
    <w:p w14:paraId="6E32E007" w14:textId="77777777" w:rsidR="00D17F40" w:rsidRDefault="00D17F40" w:rsidP="00813F82">
      <w:pPr>
        <w:pStyle w:val="Heading3"/>
        <w:spacing w:line="480" w:lineRule="auto"/>
        <w:rPr>
          <w:noProof/>
        </w:rPr>
      </w:pPr>
      <w:r>
        <w:rPr>
          <w:noProof/>
        </w:rPr>
        <w:t>Saturation and field capacity</w:t>
      </w:r>
    </w:p>
    <w:p w14:paraId="30C9591E" w14:textId="77777777" w:rsidR="00D17F40" w:rsidRDefault="00D17F40" w:rsidP="00813F82">
      <w:pPr>
        <w:spacing w:line="480" w:lineRule="auto"/>
        <w:rPr>
          <w:noProof/>
        </w:rPr>
      </w:pPr>
      <w:r>
        <w:rPr>
          <w:noProof/>
        </w:rPr>
        <w:t>Soil volumetric water at saturation is inversely related to bulk density, as it reflects the amount of pore space in a given volume of soil. Consistent with the bulk density results, the East-grain trial was the only trial where cover cropping significantly affected the amount of soil water at saturation (</w:t>
      </w:r>
      <w:r w:rsidRPr="000A01C9">
        <w:rPr>
          <w:b/>
          <w:bCs/>
          <w:noProof/>
        </w:rPr>
        <w:t xml:space="preserve">Figure </w:t>
      </w:r>
      <w:r>
        <w:rPr>
          <w:b/>
          <w:bCs/>
          <w:noProof/>
        </w:rPr>
        <w:t>3</w:t>
      </w:r>
      <w:r>
        <w:rPr>
          <w:noProof/>
        </w:rPr>
        <w:t xml:space="preserve">), increasing it from 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trials. At the West-grain trial, the soil water at field capacity was increased from 35 to 37%, and at the Central-silage trial from 40 to 42%, respectively.  </w:t>
      </w:r>
    </w:p>
    <w:tbl>
      <w:tblPr>
        <w:tblStyle w:val="TableGrid"/>
        <w:tblW w:w="0" w:type="auto"/>
        <w:tblLook w:val="04A0" w:firstRow="1" w:lastRow="0" w:firstColumn="1" w:lastColumn="0" w:noHBand="0" w:noVBand="1"/>
      </w:tblPr>
      <w:tblGrid>
        <w:gridCol w:w="9350"/>
      </w:tblGrid>
      <w:tr w:rsidR="00D17F40" w14:paraId="5AB7725B" w14:textId="77777777" w:rsidTr="00344136">
        <w:tc>
          <w:tcPr>
            <w:tcW w:w="9350" w:type="dxa"/>
          </w:tcPr>
          <w:p w14:paraId="376C8F05" w14:textId="77777777" w:rsidR="00D17F40" w:rsidRDefault="00D17F40" w:rsidP="00813F82">
            <w:pPr>
              <w:spacing w:line="480" w:lineRule="auto"/>
              <w:rPr>
                <w:noProof/>
              </w:rPr>
            </w:pPr>
            <w:r>
              <w:rPr>
                <w:noProof/>
              </w:rPr>
              <w:lastRenderedPageBreak/>
              <w:drawing>
                <wp:inline distT="0" distB="0" distL="0" distR="0" wp14:anchorId="79AD81E8" wp14:editId="105DA72E">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9014" cy="3972974"/>
                          </a:xfrm>
                          <a:prstGeom prst="rect">
                            <a:avLst/>
                          </a:prstGeom>
                        </pic:spPr>
                      </pic:pic>
                    </a:graphicData>
                  </a:graphic>
                </wp:inline>
              </w:drawing>
            </w:r>
          </w:p>
        </w:tc>
      </w:tr>
      <w:tr w:rsidR="00D17F40" w14:paraId="1996D529" w14:textId="77777777" w:rsidTr="00344136">
        <w:tc>
          <w:tcPr>
            <w:tcW w:w="9350" w:type="dxa"/>
          </w:tcPr>
          <w:p w14:paraId="4AAAE819" w14:textId="77777777" w:rsidR="00D17F40" w:rsidRDefault="00D17F40" w:rsidP="00813F82">
            <w:pPr>
              <w:spacing w:line="480" w:lineRule="auto"/>
              <w:rPr>
                <w:noProof/>
              </w:rPr>
            </w:pPr>
            <w:r w:rsidRPr="000A01C9">
              <w:rPr>
                <w:b/>
                <w:bCs/>
                <w:noProof/>
              </w:rPr>
              <w:t xml:space="preserve">Figure </w:t>
            </w:r>
            <w:r>
              <w:rPr>
                <w:b/>
                <w:bCs/>
                <w:noProof/>
              </w:rPr>
              <w:t>3</w:t>
            </w:r>
            <w:r>
              <w:rPr>
                <w:noProof/>
              </w:rPr>
              <w:t xml:space="preserve">. Soil volumetric water contents at saturation and field capacity with 10+ years of winter rye cover cropping (green triangles) or winter fallow (brown circles) in a maize-soybean rotation at four trials. Points are estimated means, line ranges are the standard errors of the estimate, and stars indicate significant differences at a p &lt; 0.10. All estimates include an adjustment for the percent sand in the sample, and the y-axes have different scales for ease of viewing. </w:t>
            </w:r>
          </w:p>
        </w:tc>
      </w:tr>
    </w:tbl>
    <w:p w14:paraId="4A7C43B6" w14:textId="77777777" w:rsidR="00D17F40" w:rsidRDefault="00D17F40" w:rsidP="00813F82">
      <w:pPr>
        <w:spacing w:line="480" w:lineRule="auto"/>
        <w:rPr>
          <w:noProof/>
        </w:rPr>
      </w:pPr>
    </w:p>
    <w:p w14:paraId="1C3E7157" w14:textId="77777777" w:rsidR="00D17F40" w:rsidRDefault="00D17F40" w:rsidP="00813F82">
      <w:pPr>
        <w:pStyle w:val="Heading3"/>
        <w:spacing w:line="480" w:lineRule="auto"/>
        <w:rPr>
          <w:noProof/>
        </w:rPr>
      </w:pPr>
      <w:r>
        <w:rPr>
          <w:noProof/>
        </w:rPr>
        <w:t>Soil water retention curves</w:t>
      </w:r>
    </w:p>
    <w:p w14:paraId="228ED061" w14:textId="77777777" w:rsidR="00D17F40" w:rsidRDefault="00D17F40" w:rsidP="00813F82">
      <w:pPr>
        <w:spacing w:line="480" w:lineRule="auto"/>
        <w:rPr>
          <w:noProof/>
        </w:rPr>
      </w:pPr>
      <w:r>
        <w:t xml:space="preserve">The </w:t>
      </w:r>
      <w:del w:id="11" w:author="Moore, Eric B [AGRON]" w:date="2021-04-05T16:12:00Z">
        <w:r w:rsidDel="00B233F1">
          <w:delText>Gardener</w:delText>
        </w:r>
      </w:del>
      <w:ins w:id="12" w:author="Moore, Eric B [AGRON]" w:date="2021-04-05T16:12:00Z">
        <w:r>
          <w:t>Gardner</w:t>
        </w:r>
      </w:ins>
      <w:r>
        <w:t xml:space="preserve"> equation fit converged for all experimental units (</w:t>
      </w:r>
      <w:r w:rsidRPr="00F5459D">
        <w:rPr>
          <w:b/>
          <w:bCs/>
        </w:rPr>
        <w:t>Figure 4</w:t>
      </w:r>
      <w:r>
        <w:t xml:space="preserve">), with </w:t>
      </w:r>
      <w:r w:rsidRPr="002737D8">
        <w:rPr>
          <w:i/>
          <w:iCs/>
        </w:rPr>
        <w:t>a</w:t>
      </w:r>
      <w:r>
        <w:t xml:space="preserve"> ranging from </w:t>
      </w:r>
      <w:r w:rsidRPr="00D92C51">
        <w:t>0.001</w:t>
      </w:r>
      <w:r>
        <w:t xml:space="preserve"> to </w:t>
      </w:r>
      <w:r w:rsidRPr="00D92C51">
        <w:t>0.284</w:t>
      </w:r>
      <w:r>
        <w:t xml:space="preserve">, and </w:t>
      </w:r>
      <w:r w:rsidRPr="002737D8">
        <w:rPr>
          <w:i/>
          <w:iCs/>
        </w:rPr>
        <w:t>n</w:t>
      </w:r>
      <w:r>
        <w:t xml:space="preserve"> ranging from 0.45 to 1.49 (supplemental material). </w:t>
      </w:r>
      <w:r>
        <w:rPr>
          <w:noProof/>
        </w:rPr>
        <w:t xml:space="preserve">Cover cropping did not significantly affect either parameter. </w:t>
      </w:r>
    </w:p>
    <w:p w14:paraId="5BDCCE70" w14:textId="77777777" w:rsidR="00D17F40" w:rsidRPr="00D92C51" w:rsidRDefault="00D17F40" w:rsidP="00813F82">
      <w:pPr>
        <w:spacing w:line="480" w:lineRule="auto"/>
      </w:pPr>
    </w:p>
    <w:tbl>
      <w:tblPr>
        <w:tblStyle w:val="TableGrid"/>
        <w:tblW w:w="0" w:type="auto"/>
        <w:tblLook w:val="04A0" w:firstRow="1" w:lastRow="0" w:firstColumn="1" w:lastColumn="0" w:noHBand="0" w:noVBand="1"/>
      </w:tblPr>
      <w:tblGrid>
        <w:gridCol w:w="9350"/>
      </w:tblGrid>
      <w:tr w:rsidR="00D17F40" w14:paraId="3130E70B" w14:textId="77777777" w:rsidTr="00344136">
        <w:tc>
          <w:tcPr>
            <w:tcW w:w="9350" w:type="dxa"/>
          </w:tcPr>
          <w:p w14:paraId="40E8772E" w14:textId="77777777" w:rsidR="00D17F40" w:rsidRDefault="00D17F40" w:rsidP="00813F82">
            <w:pPr>
              <w:spacing w:line="480" w:lineRule="auto"/>
              <w:rPr>
                <w:noProof/>
              </w:rPr>
            </w:pPr>
            <w:r>
              <w:rPr>
                <w:noProof/>
              </w:rPr>
              <w:lastRenderedPageBreak/>
              <w:drawing>
                <wp:inline distT="0" distB="0" distL="0" distR="0" wp14:anchorId="73E359F6" wp14:editId="73FF32C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1785"/>
                          </a:xfrm>
                          <a:prstGeom prst="rect">
                            <a:avLst/>
                          </a:prstGeom>
                        </pic:spPr>
                      </pic:pic>
                    </a:graphicData>
                  </a:graphic>
                </wp:inline>
              </w:drawing>
            </w:r>
          </w:p>
        </w:tc>
      </w:tr>
      <w:tr w:rsidR="00D17F40" w14:paraId="28C86A97" w14:textId="77777777" w:rsidTr="00344136">
        <w:tc>
          <w:tcPr>
            <w:tcW w:w="9350" w:type="dxa"/>
          </w:tcPr>
          <w:p w14:paraId="3C1C67D7" w14:textId="77777777" w:rsidR="00D17F40" w:rsidRDefault="00D17F40" w:rsidP="00813F82">
            <w:pPr>
              <w:spacing w:line="480" w:lineRule="auto"/>
              <w:rPr>
                <w:noProof/>
              </w:rPr>
            </w:pPr>
            <w:r w:rsidRPr="00F5459D">
              <w:rPr>
                <w:b/>
                <w:bCs/>
                <w:noProof/>
              </w:rPr>
              <w:t>Figure 4.</w:t>
            </w:r>
            <w:r>
              <w:rPr>
                <w:noProof/>
              </w:rPr>
              <w:t xml:space="preserve"> The </w:t>
            </w:r>
            <w:del w:id="13" w:author="Moore, Eric B [AGRON]" w:date="2021-04-05T16:12:00Z">
              <w:r w:rsidDel="00B233F1">
                <w:rPr>
                  <w:noProof/>
                </w:rPr>
                <w:delText>Gardener</w:delText>
              </w:r>
            </w:del>
            <w:ins w:id="14" w:author="Moore, Eric B [AGRON]" w:date="2021-04-05T16:12:00Z">
              <w:r>
                <w:rPr>
                  <w:noProof/>
                </w:rPr>
                <w:t>Gardner</w:t>
              </w:r>
            </w:ins>
            <w:r>
              <w:rPr>
                <w:noProof/>
              </w:rPr>
              <w:t xml:space="preserve"> equation was fit to each experimental unit, with four (West-grain, East-grain) or five (Central-silage, Central-grain) replicates for each cover crop treatment (no cover and rye, brown and green, respectively).  </w:t>
            </w:r>
          </w:p>
        </w:tc>
      </w:tr>
    </w:tbl>
    <w:p w14:paraId="2BADE146" w14:textId="77777777" w:rsidR="00D17F40" w:rsidRDefault="00D17F40" w:rsidP="00813F82">
      <w:pPr>
        <w:spacing w:line="480" w:lineRule="auto"/>
        <w:rPr>
          <w:noProof/>
        </w:rPr>
      </w:pPr>
      <w:commentRangeStart w:id="15"/>
      <w:commentRangeEnd w:id="15"/>
      <w:r>
        <w:rPr>
          <w:rStyle w:val="CommentReference"/>
        </w:rPr>
        <w:commentReference w:id="15"/>
      </w:r>
    </w:p>
    <w:p w14:paraId="48A7F9AB" w14:textId="77777777" w:rsidR="00D17F40" w:rsidRDefault="00D17F40" w:rsidP="00813F82">
      <w:pPr>
        <w:pStyle w:val="Heading3"/>
        <w:spacing w:line="480" w:lineRule="auto"/>
        <w:rPr>
          <w:noProof/>
        </w:rPr>
      </w:pPr>
      <w:r>
        <w:rPr>
          <w:noProof/>
        </w:rPr>
        <w:t>Causal model</w:t>
      </w:r>
    </w:p>
    <w:p w14:paraId="6F21FAA5" w14:textId="77777777" w:rsidR="00D17F40" w:rsidRDefault="00D17F40" w:rsidP="00813F82">
      <w:pPr>
        <w:spacing w:line="480" w:lineRule="auto"/>
      </w:pPr>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D17F40" w14:paraId="6F57511D" w14:textId="77777777" w:rsidTr="00344136">
        <w:tc>
          <w:tcPr>
            <w:tcW w:w="9350" w:type="dxa"/>
          </w:tcPr>
          <w:p w14:paraId="059990DE" w14:textId="77777777" w:rsidR="00D17F40" w:rsidRPr="00401E51" w:rsidRDefault="00D17F40" w:rsidP="00813F82">
            <w:pPr>
              <w:spacing w:line="480" w:lineRule="auto"/>
              <w:jc w:val="center"/>
              <w:rPr>
                <w:u w:val="single"/>
              </w:rPr>
            </w:pPr>
            <w:r>
              <w:rPr>
                <w:noProof/>
                <w:u w:val="single"/>
              </w:rPr>
              <w:lastRenderedPageBreak/>
              <w:drawing>
                <wp:inline distT="0" distB="0" distL="0" distR="0" wp14:anchorId="204C7C7A" wp14:editId="315008FF">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D17F40" w14:paraId="527D7107" w14:textId="77777777" w:rsidTr="00344136">
        <w:tc>
          <w:tcPr>
            <w:tcW w:w="9350" w:type="dxa"/>
          </w:tcPr>
          <w:p w14:paraId="03CFB5C8" w14:textId="77777777" w:rsidR="00D17F40" w:rsidRDefault="00D17F40" w:rsidP="00813F82">
            <w:pPr>
              <w:spacing w:line="480" w:lineRule="auto"/>
            </w:pPr>
            <w:r w:rsidRPr="00401E51">
              <w:rPr>
                <w:b/>
                <w:bCs/>
              </w:rPr>
              <w:t>Figure 5</w:t>
            </w:r>
            <w:r>
              <w:t xml:space="preserve">. Pathways by which cover crops may affect the pore size distributions, the amount of water stored at field capacity, and the amount of water at saturation in no-till systems. Red arrows indicate an inverse relationship, while black arrows indicate positive relationships. Gray boxes indicate variables that were measured in this experiment. </w:t>
            </w:r>
          </w:p>
        </w:tc>
      </w:tr>
    </w:tbl>
    <w:p w14:paraId="3165FC4D" w14:textId="77777777" w:rsidR="00D17F40" w:rsidRDefault="00D17F40" w:rsidP="00813F82">
      <w:pPr>
        <w:spacing w:line="480" w:lineRule="auto"/>
      </w:pPr>
      <w:commentRangeStart w:id="16"/>
      <w:commentRangeEnd w:id="16"/>
      <w:r>
        <w:rPr>
          <w:rStyle w:val="CommentReference"/>
        </w:rPr>
        <w:commentReference w:id="16"/>
      </w:r>
    </w:p>
    <w:p w14:paraId="308CD8E3" w14:textId="77777777" w:rsidR="00D17F40" w:rsidRDefault="00D17F40" w:rsidP="00813F82">
      <w:pPr>
        <w:spacing w:line="480" w:lineRule="auto"/>
        <w:rPr>
          <w:noProof/>
        </w:rPr>
      </w:pPr>
      <w:r>
        <w:rPr>
          <w:noProof/>
        </w:rPr>
        <w:t xml:space="preserve">The causal model was built using literature (Table X). </w:t>
      </w:r>
    </w:p>
    <w:p w14:paraId="266937CF" w14:textId="77777777" w:rsidR="00D17F40" w:rsidRDefault="00D17F40" w:rsidP="00813F82">
      <w:pPr>
        <w:spacing w:line="480" w:lineRule="auto"/>
        <w:rPr>
          <w:noProof/>
        </w:rPr>
      </w:pPr>
      <w:r>
        <w:rPr>
          <w:noProof/>
        </w:rPr>
        <w:lastRenderedPageBreak/>
        <w:t xml:space="preserve">Table X. </w:t>
      </w:r>
    </w:p>
    <w:tbl>
      <w:tblPr>
        <w:tblStyle w:val="TableGrid"/>
        <w:tblW w:w="0" w:type="auto"/>
        <w:tblLook w:val="04A0" w:firstRow="1" w:lastRow="0" w:firstColumn="1" w:lastColumn="0" w:noHBand="0" w:noVBand="1"/>
      </w:tblPr>
      <w:tblGrid>
        <w:gridCol w:w="4675"/>
        <w:gridCol w:w="4675"/>
      </w:tblGrid>
      <w:tr w:rsidR="00D17F40" w14:paraId="6D9F5898" w14:textId="77777777" w:rsidTr="00344136">
        <w:tc>
          <w:tcPr>
            <w:tcW w:w="4675" w:type="dxa"/>
          </w:tcPr>
          <w:p w14:paraId="2D8ED4A5" w14:textId="77777777" w:rsidR="00D17F40" w:rsidRDefault="00D17F40" w:rsidP="00813F82">
            <w:pPr>
              <w:spacing w:line="480" w:lineRule="auto"/>
              <w:rPr>
                <w:noProof/>
              </w:rPr>
            </w:pPr>
            <w:r>
              <w:rPr>
                <w:noProof/>
              </w:rPr>
              <w:t>Causal arrow</w:t>
            </w:r>
          </w:p>
        </w:tc>
        <w:tc>
          <w:tcPr>
            <w:tcW w:w="4675" w:type="dxa"/>
          </w:tcPr>
          <w:p w14:paraId="5B808C9D" w14:textId="77777777" w:rsidR="00D17F40" w:rsidRDefault="00D17F40" w:rsidP="00813F82">
            <w:pPr>
              <w:spacing w:line="480" w:lineRule="auto"/>
              <w:rPr>
                <w:noProof/>
              </w:rPr>
            </w:pPr>
            <w:r>
              <w:rPr>
                <w:noProof/>
              </w:rPr>
              <w:t>Citation(s)</w:t>
            </w:r>
          </w:p>
        </w:tc>
      </w:tr>
      <w:tr w:rsidR="00D17F40" w14:paraId="52C456FF" w14:textId="77777777" w:rsidTr="00344136">
        <w:tc>
          <w:tcPr>
            <w:tcW w:w="4675" w:type="dxa"/>
          </w:tcPr>
          <w:p w14:paraId="1516BF33" w14:textId="77777777" w:rsidR="00D17F40" w:rsidRDefault="00D17F40" w:rsidP="00813F82">
            <w:pPr>
              <w:spacing w:line="480" w:lineRule="auto"/>
              <w:rPr>
                <w:noProof/>
              </w:rPr>
            </w:pPr>
            <w:r>
              <w:rPr>
                <w:noProof/>
              </w:rPr>
              <w:t>Cover crops increase soil biological activity</w:t>
            </w:r>
          </w:p>
        </w:tc>
        <w:tc>
          <w:tcPr>
            <w:tcW w:w="4675" w:type="dxa"/>
          </w:tcPr>
          <w:p w14:paraId="24B1C44C" w14:textId="77777777" w:rsidR="00D17F40" w:rsidRDefault="00D17F40" w:rsidP="00813F82">
            <w:pPr>
              <w:spacing w:line="480" w:lineRule="auto"/>
              <w:rPr>
                <w:noProof/>
              </w:rPr>
            </w:pPr>
          </w:p>
        </w:tc>
      </w:tr>
      <w:tr w:rsidR="00D17F40" w14:paraId="4633B345" w14:textId="77777777" w:rsidTr="00344136">
        <w:tc>
          <w:tcPr>
            <w:tcW w:w="4675" w:type="dxa"/>
          </w:tcPr>
          <w:p w14:paraId="514A681A" w14:textId="77777777" w:rsidR="00D17F40" w:rsidRDefault="00D17F40" w:rsidP="00813F82">
            <w:pPr>
              <w:spacing w:line="480" w:lineRule="auto"/>
              <w:rPr>
                <w:noProof/>
              </w:rPr>
            </w:pPr>
            <w:r>
              <w:rPr>
                <w:noProof/>
              </w:rPr>
              <w:t>Above-ground and below-ground biomass reduces soil erosion independently of one another</w:t>
            </w:r>
          </w:p>
        </w:tc>
        <w:tc>
          <w:tcPr>
            <w:tcW w:w="4675" w:type="dxa"/>
          </w:tcPr>
          <w:p w14:paraId="2E8883C4" w14:textId="77777777" w:rsidR="00D17F40" w:rsidRDefault="00D17F40" w:rsidP="00813F82">
            <w:pPr>
              <w:spacing w:line="480" w:lineRule="auto"/>
              <w:rPr>
                <w:noProof/>
              </w:rPr>
            </w:pPr>
          </w:p>
        </w:tc>
      </w:tr>
      <w:tr w:rsidR="00D17F40" w14:paraId="3A5195F4" w14:textId="77777777" w:rsidTr="00344136">
        <w:tc>
          <w:tcPr>
            <w:tcW w:w="4675" w:type="dxa"/>
          </w:tcPr>
          <w:p w14:paraId="48713954" w14:textId="77777777" w:rsidR="00D17F40" w:rsidRDefault="00D17F40" w:rsidP="00813F82">
            <w:pPr>
              <w:spacing w:line="480" w:lineRule="auto"/>
              <w:rPr>
                <w:noProof/>
              </w:rPr>
            </w:pPr>
            <w:r>
              <w:rPr>
                <w:noProof/>
              </w:rPr>
              <w:t>Soil erosion reduces soil aggregation, soil porosity, soil organic matter, and soil structure</w:t>
            </w:r>
          </w:p>
        </w:tc>
        <w:tc>
          <w:tcPr>
            <w:tcW w:w="4675" w:type="dxa"/>
          </w:tcPr>
          <w:p w14:paraId="3AB12E7F" w14:textId="77777777" w:rsidR="00D17F40" w:rsidRDefault="00D17F40" w:rsidP="00813F82">
            <w:pPr>
              <w:spacing w:line="480" w:lineRule="auto"/>
              <w:rPr>
                <w:noProof/>
              </w:rPr>
            </w:pPr>
          </w:p>
        </w:tc>
      </w:tr>
      <w:tr w:rsidR="00D17F40" w14:paraId="5A820E02" w14:textId="77777777" w:rsidTr="00344136">
        <w:tc>
          <w:tcPr>
            <w:tcW w:w="4675" w:type="dxa"/>
          </w:tcPr>
          <w:p w14:paraId="66F286FB" w14:textId="77777777" w:rsidR="00D17F40" w:rsidRDefault="00D17F40" w:rsidP="00813F82">
            <w:pPr>
              <w:spacing w:line="480" w:lineRule="auto"/>
              <w:rPr>
                <w:noProof/>
              </w:rPr>
            </w:pPr>
            <w:r>
              <w:rPr>
                <w:noProof/>
              </w:rPr>
              <w:t>Above-ground and below-ground biomass contributions to soil organic matter may be independent</w:t>
            </w:r>
          </w:p>
        </w:tc>
        <w:tc>
          <w:tcPr>
            <w:tcW w:w="4675" w:type="dxa"/>
          </w:tcPr>
          <w:p w14:paraId="0131471F" w14:textId="77777777" w:rsidR="00D17F40" w:rsidRDefault="00D17F40" w:rsidP="00813F82">
            <w:pPr>
              <w:spacing w:line="480" w:lineRule="auto"/>
              <w:rPr>
                <w:noProof/>
              </w:rPr>
            </w:pPr>
          </w:p>
        </w:tc>
      </w:tr>
      <w:tr w:rsidR="00D17F40" w14:paraId="5CAF87B3" w14:textId="77777777" w:rsidTr="00344136">
        <w:tc>
          <w:tcPr>
            <w:tcW w:w="4675" w:type="dxa"/>
          </w:tcPr>
          <w:p w14:paraId="4A6040D6" w14:textId="77777777" w:rsidR="00D17F40" w:rsidRDefault="00D17F40" w:rsidP="00813F82">
            <w:pPr>
              <w:spacing w:line="480" w:lineRule="auto"/>
              <w:rPr>
                <w:noProof/>
              </w:rPr>
            </w:pPr>
            <w:r>
              <w:rPr>
                <w:noProof/>
              </w:rPr>
              <w:t>Soil organic matter increases soil structure, soil aggregation, and soil porosity</w:t>
            </w:r>
          </w:p>
        </w:tc>
        <w:tc>
          <w:tcPr>
            <w:tcW w:w="4675" w:type="dxa"/>
          </w:tcPr>
          <w:p w14:paraId="69A43C70" w14:textId="77777777" w:rsidR="00D17F40" w:rsidRDefault="00D17F40" w:rsidP="00813F82">
            <w:pPr>
              <w:spacing w:line="480" w:lineRule="auto"/>
              <w:rPr>
                <w:noProof/>
              </w:rPr>
            </w:pPr>
          </w:p>
        </w:tc>
      </w:tr>
      <w:tr w:rsidR="00D17F40" w14:paraId="7562205D" w14:textId="77777777" w:rsidTr="00344136">
        <w:tc>
          <w:tcPr>
            <w:tcW w:w="4675" w:type="dxa"/>
          </w:tcPr>
          <w:p w14:paraId="54F5D743" w14:textId="77777777" w:rsidR="00D17F40" w:rsidRDefault="00D17F40" w:rsidP="00813F82">
            <w:pPr>
              <w:spacing w:line="480" w:lineRule="auto"/>
              <w:rPr>
                <w:noProof/>
              </w:rPr>
            </w:pPr>
            <w:r>
              <w:rPr>
                <w:noProof/>
              </w:rPr>
              <w:t>Soil aggregation increases soil strucutre independently of soil organic matter</w:t>
            </w:r>
          </w:p>
        </w:tc>
        <w:tc>
          <w:tcPr>
            <w:tcW w:w="4675" w:type="dxa"/>
          </w:tcPr>
          <w:p w14:paraId="764FFB21" w14:textId="77777777" w:rsidR="00D17F40" w:rsidRDefault="00D17F40" w:rsidP="00813F82">
            <w:pPr>
              <w:spacing w:line="480" w:lineRule="auto"/>
              <w:rPr>
                <w:noProof/>
              </w:rPr>
            </w:pPr>
          </w:p>
        </w:tc>
      </w:tr>
      <w:tr w:rsidR="00D17F40" w14:paraId="4E249732" w14:textId="77777777" w:rsidTr="00344136">
        <w:tc>
          <w:tcPr>
            <w:tcW w:w="4675" w:type="dxa"/>
          </w:tcPr>
          <w:p w14:paraId="508087E5" w14:textId="77777777" w:rsidR="00D17F40" w:rsidRDefault="00D17F40" w:rsidP="00813F82">
            <w:pPr>
              <w:spacing w:line="480" w:lineRule="auto"/>
              <w:rPr>
                <w:noProof/>
              </w:rPr>
            </w:pPr>
            <w:r>
              <w:rPr>
                <w:noProof/>
              </w:rPr>
              <w:t>Below-ground biomass (roots) increase soil porosity and stimulate soil biology</w:t>
            </w:r>
          </w:p>
        </w:tc>
        <w:tc>
          <w:tcPr>
            <w:tcW w:w="4675" w:type="dxa"/>
          </w:tcPr>
          <w:p w14:paraId="6DEA3C9F" w14:textId="77777777" w:rsidR="00D17F40" w:rsidRDefault="00D17F40" w:rsidP="00813F82">
            <w:pPr>
              <w:spacing w:line="480" w:lineRule="auto"/>
              <w:rPr>
                <w:noProof/>
              </w:rPr>
            </w:pPr>
          </w:p>
        </w:tc>
      </w:tr>
      <w:tr w:rsidR="00D17F40" w14:paraId="411E7FA2" w14:textId="77777777" w:rsidTr="00344136">
        <w:tc>
          <w:tcPr>
            <w:tcW w:w="4675" w:type="dxa"/>
          </w:tcPr>
          <w:p w14:paraId="6CC947AE" w14:textId="77777777" w:rsidR="00D17F40" w:rsidRDefault="00D17F40" w:rsidP="00813F82">
            <w:pPr>
              <w:spacing w:line="480" w:lineRule="auto"/>
              <w:rPr>
                <w:noProof/>
              </w:rPr>
            </w:pPr>
            <w:r>
              <w:rPr>
                <w:noProof/>
              </w:rPr>
              <w:t>Soil biology (worms) increase soil porosity</w:t>
            </w:r>
          </w:p>
        </w:tc>
        <w:tc>
          <w:tcPr>
            <w:tcW w:w="4675" w:type="dxa"/>
          </w:tcPr>
          <w:p w14:paraId="00CFDB58" w14:textId="77777777" w:rsidR="00D17F40" w:rsidRDefault="00D17F40" w:rsidP="00813F82">
            <w:pPr>
              <w:spacing w:line="480" w:lineRule="auto"/>
              <w:rPr>
                <w:noProof/>
              </w:rPr>
            </w:pPr>
          </w:p>
        </w:tc>
      </w:tr>
      <w:tr w:rsidR="00D17F40" w14:paraId="575377BA" w14:textId="77777777" w:rsidTr="00344136">
        <w:tc>
          <w:tcPr>
            <w:tcW w:w="4675" w:type="dxa"/>
          </w:tcPr>
          <w:p w14:paraId="4A133A53" w14:textId="77777777" w:rsidR="00D17F40" w:rsidRDefault="00D17F40" w:rsidP="00813F82">
            <w:pPr>
              <w:spacing w:line="480" w:lineRule="auto"/>
              <w:rPr>
                <w:noProof/>
              </w:rPr>
            </w:pPr>
            <w:r>
              <w:rPr>
                <w:noProof/>
              </w:rPr>
              <w:t>Soil structure and bulk density affect soil water at field capacity</w:t>
            </w:r>
          </w:p>
        </w:tc>
        <w:tc>
          <w:tcPr>
            <w:tcW w:w="4675" w:type="dxa"/>
          </w:tcPr>
          <w:p w14:paraId="5EB16A9A" w14:textId="77777777" w:rsidR="00D17F40" w:rsidRDefault="00D17F40" w:rsidP="00813F82">
            <w:pPr>
              <w:spacing w:line="480" w:lineRule="auto"/>
              <w:rPr>
                <w:noProof/>
              </w:rPr>
            </w:pPr>
          </w:p>
        </w:tc>
      </w:tr>
    </w:tbl>
    <w:p w14:paraId="3824F5FC" w14:textId="77777777" w:rsidR="00D17F40" w:rsidRDefault="00D17F40" w:rsidP="00813F82">
      <w:pPr>
        <w:spacing w:line="480" w:lineRule="auto"/>
        <w:rPr>
          <w:noProof/>
        </w:rPr>
      </w:pPr>
    </w:p>
    <w:p w14:paraId="7CFD8F19" w14:textId="77777777" w:rsidR="00D17F40" w:rsidRDefault="00D17F40" w:rsidP="00813F82">
      <w:pPr>
        <w:spacing w:line="480" w:lineRule="auto"/>
        <w:rPr>
          <w:noProof/>
        </w:rPr>
      </w:pPr>
      <w:r>
        <w:rPr>
          <w:noProof/>
        </w:rPr>
        <w:lastRenderedPageBreak/>
        <w:t xml:space="preserve">Graphical analysis of the causal model identified belowground biomass as a necessary measured variable for assessing the strength of each path connecting the effect of cover crops on soil water at saturation and field capacity.    </w:t>
      </w:r>
    </w:p>
    <w:p w14:paraId="4E2359D1" w14:textId="77777777" w:rsidR="00D17F40" w:rsidRPr="00C24A1F" w:rsidRDefault="00D17F40" w:rsidP="00813F82">
      <w:pPr>
        <w:pStyle w:val="ParaText"/>
        <w:spacing w:line="480" w:lineRule="auto"/>
        <w:rPr>
          <w:szCs w:val="24"/>
        </w:rPr>
      </w:pPr>
    </w:p>
    <w:p w14:paraId="00835B5E" w14:textId="77777777" w:rsidR="009C53F2" w:rsidRPr="00C24A1F" w:rsidRDefault="009C53F2" w:rsidP="00813F82">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813F82">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813F82">
      <w:pPr>
        <w:pStyle w:val="H1"/>
        <w:spacing w:line="480" w:lineRule="auto"/>
        <w:rPr>
          <w:sz w:val="24"/>
          <w:szCs w:val="24"/>
        </w:rPr>
      </w:pPr>
      <w:r w:rsidRPr="00C24A1F">
        <w:rPr>
          <w:sz w:val="24"/>
          <w:szCs w:val="24"/>
        </w:rPr>
        <w:t>Supplemental Material</w:t>
      </w:r>
    </w:p>
    <w:p w14:paraId="05EE1BEC" w14:textId="77777777" w:rsidR="009C53F2" w:rsidRPr="00C24A1F" w:rsidRDefault="009C53F2" w:rsidP="00813F82">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When using supplemental material to shorten the text of a manuscript, keep in mind that the Materials and Methods section should provide enough detail to allow the reader to determine whether the interpretations are supported by the data. For more information on acceptable file types and formatting, please see our style guide, chapter 1, page 10.</w:t>
      </w:r>
    </w:p>
    <w:p w14:paraId="1AB1DA71" w14:textId="77777777" w:rsidR="00AE1D24" w:rsidRPr="00C24A1F" w:rsidRDefault="004E3968" w:rsidP="00813F82">
      <w:pPr>
        <w:pStyle w:val="H1"/>
        <w:spacing w:line="480" w:lineRule="auto"/>
        <w:rPr>
          <w:sz w:val="24"/>
          <w:szCs w:val="24"/>
        </w:rPr>
      </w:pPr>
      <w:r w:rsidRPr="00C24A1F">
        <w:rPr>
          <w:sz w:val="24"/>
          <w:szCs w:val="24"/>
        </w:rPr>
        <w:t>Optional Sections</w:t>
      </w:r>
    </w:p>
    <w:p w14:paraId="3415F340" w14:textId="77777777" w:rsidR="00AE1D24" w:rsidRPr="00C24A1F" w:rsidRDefault="004E3968" w:rsidP="00813F82">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and conflict of interest. Please list each separately and make sure they are properly labeled.</w:t>
      </w:r>
    </w:p>
    <w:p w14:paraId="49219BB1" w14:textId="77777777" w:rsidR="00AE1D24" w:rsidRPr="00C24A1F" w:rsidRDefault="00AE1D24" w:rsidP="00813F82">
      <w:pPr>
        <w:pStyle w:val="BibTitle"/>
        <w:spacing w:line="480" w:lineRule="auto"/>
        <w:rPr>
          <w:szCs w:val="24"/>
        </w:rPr>
      </w:pPr>
      <w:r w:rsidRPr="00C24A1F">
        <w:rPr>
          <w:szCs w:val="24"/>
        </w:rPr>
        <w:t>References</w:t>
      </w:r>
    </w:p>
    <w:p w14:paraId="295EAD0B" w14:textId="77777777" w:rsidR="00AE1D24" w:rsidRPr="00C24A1F" w:rsidRDefault="009C53F2" w:rsidP="00813F82">
      <w:pPr>
        <w:pStyle w:val="BibReference"/>
        <w:spacing w:line="480" w:lineRule="auto"/>
        <w:rPr>
          <w:sz w:val="24"/>
          <w:szCs w:val="24"/>
        </w:rPr>
      </w:pPr>
      <w:r w:rsidRPr="00C24A1F">
        <w:rPr>
          <w:sz w:val="24"/>
          <w:szCs w:val="24"/>
        </w:rPr>
        <w:t>All in-text reference citations must be formatted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813F82">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813F82">
      <w:pPr>
        <w:pStyle w:val="BibTitle"/>
        <w:spacing w:line="480" w:lineRule="auto"/>
        <w:rPr>
          <w:szCs w:val="24"/>
        </w:rPr>
      </w:pPr>
      <w:r w:rsidRPr="00C24A1F">
        <w:rPr>
          <w:szCs w:val="24"/>
        </w:rPr>
        <w:lastRenderedPageBreak/>
        <w:t>Figures and Tables</w:t>
      </w:r>
    </w:p>
    <w:p w14:paraId="4C2E01A0" w14:textId="77777777" w:rsidR="00E6641B" w:rsidRPr="00C24A1F" w:rsidRDefault="00597109" w:rsidP="00813F82">
      <w:pPr>
        <w:pStyle w:val="FigureLegend"/>
        <w:spacing w:line="480" w:lineRule="auto"/>
        <w:rPr>
          <w:szCs w:val="24"/>
        </w:rPr>
      </w:pPr>
      <w:r w:rsidRPr="00C24A1F">
        <w:rPr>
          <w:szCs w:val="24"/>
        </w:rPr>
        <w:t>All tables and figures should be listed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must be created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813F82">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813F82">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813F82">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813F82">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813F82">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813F82">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813F82">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813F82">
            <w:pPr>
              <w:pStyle w:val="TableBody"/>
              <w:spacing w:line="480" w:lineRule="auto"/>
              <w:rPr>
                <w:sz w:val="24"/>
                <w:szCs w:val="24"/>
              </w:rPr>
            </w:pPr>
          </w:p>
        </w:tc>
        <w:tc>
          <w:tcPr>
            <w:tcW w:w="3830" w:type="dxa"/>
            <w:gridSpan w:val="2"/>
          </w:tcPr>
          <w:p w14:paraId="7408433A" w14:textId="77777777" w:rsidR="004451A7" w:rsidRPr="00C24A1F" w:rsidRDefault="004451A7" w:rsidP="00813F82">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813F82">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813F82">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813F82">
            <w:pPr>
              <w:pStyle w:val="TableBody"/>
              <w:spacing w:line="480" w:lineRule="auto"/>
              <w:rPr>
                <w:sz w:val="24"/>
                <w:szCs w:val="24"/>
              </w:rPr>
            </w:pPr>
            <w:r w:rsidRPr="00C24A1F">
              <w:rPr>
                <w:sz w:val="24"/>
                <w:szCs w:val="24"/>
              </w:rPr>
              <w:t>Asdf</w:t>
            </w:r>
          </w:p>
        </w:tc>
        <w:tc>
          <w:tcPr>
            <w:tcW w:w="1915" w:type="dxa"/>
          </w:tcPr>
          <w:p w14:paraId="4B46833E"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813F82">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813F82">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813F82">
            <w:pPr>
              <w:pStyle w:val="TableBody"/>
              <w:spacing w:line="480" w:lineRule="auto"/>
              <w:rPr>
                <w:sz w:val="24"/>
                <w:szCs w:val="24"/>
              </w:rPr>
            </w:pPr>
            <w:r w:rsidRPr="00C24A1F">
              <w:rPr>
                <w:sz w:val="24"/>
                <w:szCs w:val="24"/>
              </w:rPr>
              <w:t>Asdf</w:t>
            </w:r>
          </w:p>
        </w:tc>
        <w:tc>
          <w:tcPr>
            <w:tcW w:w="1915" w:type="dxa"/>
          </w:tcPr>
          <w:p w14:paraId="11EF831C"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813F82">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813F82">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813F82">
            <w:pPr>
              <w:pStyle w:val="TableBody"/>
              <w:spacing w:line="480" w:lineRule="auto"/>
              <w:rPr>
                <w:sz w:val="24"/>
                <w:szCs w:val="24"/>
              </w:rPr>
            </w:pPr>
            <w:r w:rsidRPr="00C24A1F">
              <w:rPr>
                <w:sz w:val="24"/>
                <w:szCs w:val="24"/>
              </w:rPr>
              <w:t>Asdf</w:t>
            </w:r>
          </w:p>
        </w:tc>
        <w:tc>
          <w:tcPr>
            <w:tcW w:w="1915" w:type="dxa"/>
          </w:tcPr>
          <w:p w14:paraId="6FFDAAD9" w14:textId="77777777" w:rsidR="00AE1D24" w:rsidRPr="00C24A1F" w:rsidRDefault="00AE1D24" w:rsidP="00813F82">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813F82">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813F82">
            <w:pPr>
              <w:pStyle w:val="TableBody"/>
              <w:spacing w:line="480" w:lineRule="auto"/>
              <w:rPr>
                <w:sz w:val="24"/>
                <w:szCs w:val="24"/>
              </w:rPr>
            </w:pPr>
            <w:r w:rsidRPr="00C24A1F">
              <w:rPr>
                <w:sz w:val="24"/>
                <w:szCs w:val="24"/>
              </w:rPr>
              <w:t>Data</w:t>
            </w:r>
          </w:p>
        </w:tc>
      </w:tr>
    </w:tbl>
    <w:p w14:paraId="1B3F6048" w14:textId="04F2DB30" w:rsidR="0041501B" w:rsidRDefault="004157FF" w:rsidP="00813F82">
      <w:pPr>
        <w:pStyle w:val="TableFootnote"/>
        <w:spacing w:line="480" w:lineRule="auto"/>
        <w:rPr>
          <w:sz w:val="24"/>
          <w:szCs w:val="24"/>
        </w:rPr>
      </w:pPr>
      <w:r w:rsidRPr="00C24A1F">
        <w:rPr>
          <w:sz w:val="24"/>
          <w:szCs w:val="24"/>
        </w:rPr>
        <w:t>†</w:t>
      </w:r>
      <w:r w:rsidR="0041501B" w:rsidRPr="00C24A1F">
        <w:rPr>
          <w:sz w:val="24"/>
          <w:szCs w:val="24"/>
        </w:rPr>
        <w:t>Table footnote</w:t>
      </w:r>
    </w:p>
    <w:p w14:paraId="73CF7196" w14:textId="476C78D5" w:rsidR="004541CA" w:rsidRDefault="004541CA" w:rsidP="00813F82">
      <w:pPr>
        <w:pStyle w:val="TableFootnote"/>
        <w:spacing w:line="480" w:lineRule="auto"/>
        <w:rPr>
          <w:sz w:val="24"/>
          <w:szCs w:val="24"/>
        </w:rPr>
      </w:pPr>
    </w:p>
    <w:p w14:paraId="27644C10" w14:textId="5BEFAFC8" w:rsidR="004541CA" w:rsidRDefault="004541CA" w:rsidP="00813F82">
      <w:pPr>
        <w:pStyle w:val="TableFootnote"/>
        <w:spacing w:line="480" w:lineRule="auto"/>
        <w:rPr>
          <w:sz w:val="24"/>
          <w:szCs w:val="24"/>
        </w:rPr>
      </w:pPr>
      <w:r>
        <w:rPr>
          <w:sz w:val="24"/>
          <w:szCs w:val="24"/>
        </w:rPr>
        <w:t>Ramblings</w:t>
      </w:r>
    </w:p>
    <w:p w14:paraId="7A93491C" w14:textId="77777777" w:rsidR="004541CA" w:rsidRDefault="004541CA" w:rsidP="00813F82">
      <w:pPr>
        <w:spacing w:line="480" w:lineRule="auto"/>
      </w:pPr>
    </w:p>
    <w:p w14:paraId="7F689DAC" w14:textId="77777777" w:rsidR="004541CA" w:rsidRPr="00992B43" w:rsidRDefault="004541CA" w:rsidP="00813F82">
      <w:pPr>
        <w:spacing w:line="480" w:lineRule="auto"/>
      </w:pPr>
    </w:p>
    <w:p w14:paraId="6B75BBE7" w14:textId="77777777" w:rsidR="004541CA" w:rsidRDefault="004541CA" w:rsidP="00813F82">
      <w:pPr>
        <w:spacing w:line="480" w:lineRule="auto"/>
      </w:pPr>
      <w:r>
        <w:t xml:space="preserve">Cover crops may improve crop-water relationships through increased soil water-holding capacity, faster infiltration, and mulching effects (Unger and Vigil 1998), which in theory could lead to more stable crop yields with the use of cover crops. Short term use of rye cover crops has, on average, a neutral effect on crop yields (Maricllo and Miguez 2017), </w:t>
      </w:r>
    </w:p>
    <w:p w14:paraId="1EB686D4" w14:textId="77777777" w:rsidR="004541CA" w:rsidRDefault="004541CA" w:rsidP="00813F82">
      <w:pPr>
        <w:spacing w:line="480" w:lineRule="auto"/>
      </w:pPr>
      <w:r>
        <w:lastRenderedPageBreak/>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813F82">
      <w:pPr>
        <w:spacing w:line="480" w:lineRule="auto"/>
      </w:pPr>
      <w:r>
        <w:t xml:space="preserve">isolate the impacts of cover crops on soil-related impacts from yield studies alone (Daigh et al. 2014, Leuthold et al. 2021),. </w:t>
      </w:r>
    </w:p>
    <w:p w14:paraId="6F625E44" w14:textId="77777777" w:rsidR="004541CA" w:rsidRDefault="004541CA" w:rsidP="00813F82">
      <w:pPr>
        <w:spacing w:line="480" w:lineRule="auto"/>
      </w:pPr>
    </w:p>
    <w:p w14:paraId="2BC74E11" w14:textId="77777777" w:rsidR="004541CA" w:rsidRDefault="004541CA" w:rsidP="00813F82">
      <w:pPr>
        <w:spacing w:line="480"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180AA34B" w14:textId="77777777" w:rsidR="004541CA" w:rsidRDefault="004541CA" w:rsidP="00813F82">
      <w:pPr>
        <w:spacing w:line="480" w:lineRule="auto"/>
      </w:pPr>
      <w:r>
        <w:t>In some circumstances, cover crops may increase soil carbon, water stable aggregate size, and soil porosity (Villamil et al. 2006, Moore et al. 2014, Rorick and Kladivko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 \).</w:t>
      </w:r>
    </w:p>
    <w:p w14:paraId="6B2721CD" w14:textId="77777777" w:rsidR="004541CA" w:rsidRDefault="004541CA" w:rsidP="00813F82">
      <w:pPr>
        <w:spacing w:line="480" w:lineRule="auto"/>
      </w:pPr>
    </w:p>
    <w:p w14:paraId="5748A018" w14:textId="77777777" w:rsidR="004541CA" w:rsidRDefault="004541CA" w:rsidP="00813F82">
      <w:pPr>
        <w:spacing w:line="480" w:lineRule="auto"/>
      </w:pPr>
      <w:r>
        <w:t xml:space="preserve">The casual 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 when and where cover crops will be most effective. </w:t>
      </w:r>
    </w:p>
    <w:p w14:paraId="1832A4D8" w14:textId="77777777" w:rsidR="004541CA" w:rsidRDefault="004541CA" w:rsidP="00813F82">
      <w:pPr>
        <w:spacing w:line="480" w:lineRule="auto"/>
      </w:pPr>
      <w:r>
        <w:lastRenderedPageBreak/>
        <w:t xml:space="preserve">In a global meta-analysis, the authors found cover crops increase the amount of water stored at field capacity and soil porosity compared to no-cover controls (Basche and DeLonge 2017). However, that dataset included only one study from a winter cover crop in a Midwestern row crop system (Basche et al. 2016), and to our knowledge there are few additional studies from this region. </w:t>
      </w:r>
    </w:p>
    <w:p w14:paraId="69EAAA10" w14:textId="77777777" w:rsidR="004541CA" w:rsidRDefault="004541CA" w:rsidP="00813F82">
      <w:pPr>
        <w:spacing w:line="480" w:lineRule="auto"/>
      </w:pPr>
    </w:p>
    <w:p w14:paraId="6A8B1F79" w14:textId="77777777" w:rsidR="004541CA" w:rsidRDefault="004541CA" w:rsidP="00813F82">
      <w:pPr>
        <w:spacing w:line="480" w:lineRule="auto"/>
      </w:pPr>
      <w:r>
        <w:t>Old text</w:t>
      </w:r>
    </w:p>
    <w:p w14:paraId="764341DD" w14:textId="7A8CB8AA" w:rsidR="004541CA" w:rsidRDefault="004541CA" w:rsidP="00813F82">
      <w:pPr>
        <w:spacing w:line="480" w:lineRule="auto"/>
      </w:pPr>
      <w:r>
        <w:rPr>
          <w:bCs/>
        </w:rPr>
        <w:t xml:space="preserve">Cover cropping can significantly reduce </w:t>
      </w:r>
      <w:r>
        <w:t>soil erosion and nitrate leaching from Midwestern cropping systems, thus reducing the negative environmental impacts of annual cropping (</w:t>
      </w:r>
      <w:ins w:id="17" w:author="Moore, Eric B [AGRON]" w:date="2021-04-05T16:10:00Z">
        <w:r>
          <w:t>Kaspar et al. 2001, Kaspar et al. 2007</w:t>
        </w:r>
      </w:ins>
      <w:r>
        <w:t>, Kladivko et al. 2014). The effects of cover cropping on crop yields is less straightforward.</w:t>
      </w:r>
    </w:p>
    <w:p w14:paraId="03954753" w14:textId="5FE53866" w:rsidR="007D157B" w:rsidRPr="007D157B" w:rsidRDefault="007D157B" w:rsidP="00813F82">
      <w:pPr>
        <w:spacing w:line="480" w:lineRule="auto"/>
        <w:rPr>
          <w:b/>
          <w:bCs/>
        </w:rPr>
      </w:pPr>
    </w:p>
    <w:p w14:paraId="77B1963D" w14:textId="5B872A73" w:rsidR="007D157B" w:rsidRPr="007D157B" w:rsidRDefault="007D157B" w:rsidP="00813F82">
      <w:pPr>
        <w:spacing w:line="480" w:lineRule="auto"/>
        <w:rPr>
          <w:b/>
          <w:bCs/>
        </w:rPr>
      </w:pPr>
      <w:r w:rsidRPr="007D157B">
        <w:rPr>
          <w:b/>
          <w:bCs/>
        </w:rPr>
        <w:t>References</w:t>
      </w:r>
    </w:p>
    <w:p w14:paraId="6B747476" w14:textId="2DFBA2BA" w:rsidR="007D157B" w:rsidRPr="00F91F77" w:rsidRDefault="007D157B" w:rsidP="00813F82">
      <w:pPr>
        <w:spacing w:line="480" w:lineRule="auto"/>
      </w:pPr>
      <w:r>
        <w:rPr>
          <w:rFonts w:ascii="Arial" w:hAnsi="Arial" w:cs="Arial"/>
          <w:color w:val="222222"/>
          <w:sz w:val="20"/>
          <w:szCs w:val="20"/>
          <w:shd w:val="clear" w:color="auto" w:fill="FFFFFF"/>
        </w:rPr>
        <w:t>Sakamoto, Yosiyuki, Makio Ishiguro, and Genshiro Kitagawa. "Akaike information criterion statistics." </w:t>
      </w:r>
      <w:r>
        <w:rPr>
          <w:rFonts w:ascii="Arial" w:hAnsi="Arial" w:cs="Arial"/>
          <w:i/>
          <w:iCs/>
          <w:color w:val="222222"/>
          <w:sz w:val="20"/>
          <w:szCs w:val="20"/>
          <w:shd w:val="clear" w:color="auto" w:fill="FFFFFF"/>
        </w:rPr>
        <w:t>Dordrecht, The Netherlands: D. Reidel</w:t>
      </w:r>
      <w:r>
        <w:rPr>
          <w:rFonts w:ascii="Arial" w:hAnsi="Arial" w:cs="Arial"/>
          <w:color w:val="222222"/>
          <w:sz w:val="20"/>
          <w:szCs w:val="20"/>
          <w:shd w:val="clear" w:color="auto" w:fill="FFFFFF"/>
        </w:rPr>
        <w:t> 81, no. 10.5555 (1986): 26853.</w:t>
      </w:r>
    </w:p>
    <w:p w14:paraId="1537723C" w14:textId="77777777" w:rsidR="004541CA" w:rsidRPr="00C24A1F" w:rsidRDefault="004541CA" w:rsidP="00813F82">
      <w:pPr>
        <w:pStyle w:val="TableFootnote"/>
        <w:spacing w:line="480" w:lineRule="auto"/>
        <w:rPr>
          <w:sz w:val="24"/>
          <w:szCs w:val="24"/>
        </w:rPr>
      </w:pPr>
    </w:p>
    <w:sectPr w:rsidR="004541CA" w:rsidRPr="00C24A1F" w:rsidSect="007D4C1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 w:id="8" w:author="Moore, Eric B [AGRON]" w:date="2021-04-05T16:47:00Z" w:initials="MEB[">
    <w:p w14:paraId="2E77C059" w14:textId="77777777" w:rsidR="00DD0244" w:rsidRDefault="00DD0244" w:rsidP="00DD0244">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15" w:author="Moore, Eric B [AGRON]" w:date="2021-04-05T17:02:00Z" w:initials="MEB[">
    <w:p w14:paraId="5506E64C" w14:textId="77777777" w:rsidR="00D17F40" w:rsidRDefault="00D17F40" w:rsidP="00D17F40">
      <w:pPr>
        <w:pStyle w:val="CommentText"/>
      </w:pPr>
      <w:r>
        <w:rPr>
          <w:rStyle w:val="CommentReference"/>
        </w:rPr>
        <w:annotationRef/>
      </w:r>
      <w:r>
        <w:t xml:space="preserve">I think that for consistantcy we should express all pressures in cmH2O instead of switching to kPA. </w:t>
      </w:r>
    </w:p>
    <w:p w14:paraId="04BDC5D5" w14:textId="77777777" w:rsidR="00D17F40" w:rsidRDefault="00D17F40" w:rsidP="00D17F40">
      <w:pPr>
        <w:pStyle w:val="CommentText"/>
      </w:pPr>
    </w:p>
    <w:p w14:paraId="7F5B3625" w14:textId="77777777" w:rsidR="00D17F40" w:rsidRDefault="00D17F40" w:rsidP="00D17F40">
      <w:pPr>
        <w:pStyle w:val="CommentText"/>
      </w:pPr>
      <w:r>
        <w:t xml:space="preserve">Also this log-scale schema may make it difficult to clearly identify air-entry and FC. It might be worthwhile to consider another representation of the x-axis. </w:t>
      </w:r>
    </w:p>
  </w:comment>
  <w:comment w:id="16" w:author="Moore, Eric B [AGRON]" w:date="2021-04-05T17:04:00Z" w:initials="MEB[">
    <w:p w14:paraId="69392B5D" w14:textId="77777777" w:rsidR="00D17F40" w:rsidRDefault="00D17F40" w:rsidP="00D17F40">
      <w:pPr>
        <w:pStyle w:val="CommentText"/>
      </w:pPr>
      <w:r>
        <w:rPr>
          <w:rStyle w:val="CommentReference"/>
        </w:rPr>
        <w:annotationRef/>
      </w:r>
      <w:r>
        <w:t xml:space="preserve">SOM is also less dense than soil particles and can therefore directly reduce bulk density.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00A13" w15:done="1"/>
  <w15:commentEx w15:paraId="2E77C059" w15:done="0"/>
  <w15:commentEx w15:paraId="7F5B3625" w15:done="0"/>
  <w15:commentEx w15:paraId="69392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00A13" w16cid:durableId="241EF2AE"/>
  <w16cid:commentId w16cid:paraId="2E77C059" w16cid:durableId="241EF2B0"/>
  <w16cid:commentId w16cid:paraId="7F5B3625" w16cid:durableId="24522CC0"/>
  <w16cid:commentId w16cid:paraId="69392B5D" w16cid:durableId="24522C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4DA0" w14:textId="77777777" w:rsidR="00816EC3" w:rsidRDefault="00816EC3">
      <w:pPr>
        <w:spacing w:after="0" w:line="240" w:lineRule="auto"/>
      </w:pPr>
      <w:r>
        <w:separator/>
      </w:r>
    </w:p>
  </w:endnote>
  <w:endnote w:type="continuationSeparator" w:id="0">
    <w:p w14:paraId="0AE5CB12" w14:textId="77777777" w:rsidR="00816EC3" w:rsidRDefault="0081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816EC3"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5B88" w14:textId="77777777" w:rsidR="00816EC3" w:rsidRDefault="00816EC3">
      <w:pPr>
        <w:spacing w:after="0" w:line="240" w:lineRule="auto"/>
      </w:pPr>
      <w:r>
        <w:separator/>
      </w:r>
    </w:p>
  </w:footnote>
  <w:footnote w:type="continuationSeparator" w:id="0">
    <w:p w14:paraId="6762D4F7" w14:textId="77777777" w:rsidR="00816EC3" w:rsidRDefault="00816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Publisher: AGRONOMY; Journal: AGROJNL:Agronomy Journal; Copyright: Will notify...</w:t>
    </w:r>
  </w:p>
  <w:p w14:paraId="2A914C3A" w14:textId="77777777" w:rsidR="00E60724" w:rsidRPr="00E60724" w:rsidRDefault="002356C4" w:rsidP="00E60724">
    <w:pPr>
      <w:jc w:val="center"/>
    </w:pPr>
    <w:r w:rsidRPr="00E60724">
      <w:t>Volume: Will notify...; Issue: Will notify...; Manuscript: aj-2017-08-0123-a; DOI: ; PII: &lt;txtPII&gt;</w:t>
    </w:r>
  </w:p>
  <w:p w14:paraId="232609C4"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816EC3"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Publisher: AGRONOMY; Journal: AGROJNL:Agronomy Journal; Copyright: Will notify...</w:t>
    </w:r>
  </w:p>
  <w:p w14:paraId="3DA1D762" w14:textId="77777777" w:rsidR="00E60724" w:rsidRPr="00E60724" w:rsidRDefault="002356C4" w:rsidP="00E60724">
    <w:pPr>
      <w:jc w:val="center"/>
    </w:pPr>
    <w:r w:rsidRPr="00E60724">
      <w:t>Volume: Will notify...; Issue: Will notify...; Manuscript: aj-2017-08-0123-a; DOI: ; PII: &lt;txtPII&gt;</w:t>
    </w:r>
  </w:p>
  <w:p w14:paraId="04D0960F" w14:textId="77777777" w:rsidR="00E60724" w:rsidRPr="00E60724" w:rsidRDefault="002356C4" w:rsidP="00E60724">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AGRON]">
    <w15:presenceInfo w15:providerId="None" w15:userId="Nichols, Virginia A [AGRON]"/>
  </w15:person>
  <w15:person w15:author="Moore, Eric B [AGRON]">
    <w15:presenceInfo w15:providerId="None" w15:userId="Moore, Eric B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54E8"/>
    <w:rsid w:val="00036088"/>
    <w:rsid w:val="00042B12"/>
    <w:rsid w:val="00073D91"/>
    <w:rsid w:val="0009397B"/>
    <w:rsid w:val="0018033B"/>
    <w:rsid w:val="001F39F8"/>
    <w:rsid w:val="002251BF"/>
    <w:rsid w:val="002356C4"/>
    <w:rsid w:val="00244195"/>
    <w:rsid w:val="00294C3A"/>
    <w:rsid w:val="002A3A8F"/>
    <w:rsid w:val="00394817"/>
    <w:rsid w:val="003B2754"/>
    <w:rsid w:val="003E7703"/>
    <w:rsid w:val="0041501B"/>
    <w:rsid w:val="004157FF"/>
    <w:rsid w:val="00426094"/>
    <w:rsid w:val="00433191"/>
    <w:rsid w:val="004451A7"/>
    <w:rsid w:val="004509F1"/>
    <w:rsid w:val="004541CA"/>
    <w:rsid w:val="00476053"/>
    <w:rsid w:val="00485002"/>
    <w:rsid w:val="004877C3"/>
    <w:rsid w:val="004C2555"/>
    <w:rsid w:val="004E3968"/>
    <w:rsid w:val="00533091"/>
    <w:rsid w:val="005832C4"/>
    <w:rsid w:val="00597109"/>
    <w:rsid w:val="00630237"/>
    <w:rsid w:val="00632BCA"/>
    <w:rsid w:val="006852A1"/>
    <w:rsid w:val="006D587B"/>
    <w:rsid w:val="007D157B"/>
    <w:rsid w:val="007D3B20"/>
    <w:rsid w:val="007D4C1F"/>
    <w:rsid w:val="007F1996"/>
    <w:rsid w:val="007F6715"/>
    <w:rsid w:val="00810F19"/>
    <w:rsid w:val="00813F82"/>
    <w:rsid w:val="00816EC3"/>
    <w:rsid w:val="0084698D"/>
    <w:rsid w:val="00857930"/>
    <w:rsid w:val="00870683"/>
    <w:rsid w:val="00877B03"/>
    <w:rsid w:val="008E3D4B"/>
    <w:rsid w:val="0091745B"/>
    <w:rsid w:val="00972BBC"/>
    <w:rsid w:val="00983A7B"/>
    <w:rsid w:val="009C53F2"/>
    <w:rsid w:val="00A26633"/>
    <w:rsid w:val="00A70040"/>
    <w:rsid w:val="00AE1D24"/>
    <w:rsid w:val="00AF2B0E"/>
    <w:rsid w:val="00B2027B"/>
    <w:rsid w:val="00B40F44"/>
    <w:rsid w:val="00B752E8"/>
    <w:rsid w:val="00B83118"/>
    <w:rsid w:val="00BB0586"/>
    <w:rsid w:val="00BC0159"/>
    <w:rsid w:val="00C24A1F"/>
    <w:rsid w:val="00C36480"/>
    <w:rsid w:val="00D068E0"/>
    <w:rsid w:val="00D17F40"/>
    <w:rsid w:val="00D26F68"/>
    <w:rsid w:val="00D34018"/>
    <w:rsid w:val="00D35495"/>
    <w:rsid w:val="00D446D7"/>
    <w:rsid w:val="00D63017"/>
    <w:rsid w:val="00DC1010"/>
    <w:rsid w:val="00DD0244"/>
    <w:rsid w:val="00DF446A"/>
    <w:rsid w:val="00E0105B"/>
    <w:rsid w:val="00E048A2"/>
    <w:rsid w:val="00E42200"/>
    <w:rsid w:val="00E6641B"/>
    <w:rsid w:val="00EB61BE"/>
    <w:rsid w:val="00EB6D44"/>
    <w:rsid w:val="00EE549A"/>
    <w:rsid w:val="00F321AF"/>
    <w:rsid w:val="00F54BE2"/>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oleObject" Target="embeddings/oleObject1.bin"/><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11544-3277-4B1E-8114-5DF57BF7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23</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 [AGRON]</cp:lastModifiedBy>
  <cp:revision>5</cp:revision>
  <dcterms:created xsi:type="dcterms:W3CDTF">2021-05-19T00:23:00Z</dcterms:created>
  <dcterms:modified xsi:type="dcterms:W3CDTF">2021-05-21T19:01:00Z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