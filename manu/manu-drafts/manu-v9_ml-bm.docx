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b/>
          <w:color w:val="000000"/>
          <w:sz w:val="24"/>
          <w:szCs w:val="24"/>
        </w:rPr>
        <w:t xml:space="preserve">To be submitted to </w:t>
      </w:r>
      <w:r>
        <w:rPr>
          <w:rFonts w:ascii="Times New Roman" w:eastAsia="Times New Roman" w:hAnsi="Times New Roman" w:cs="Times New Roman"/>
          <w:i/>
          <w:color w:val="000000"/>
          <w:sz w:val="24"/>
          <w:szCs w:val="24"/>
        </w:rPr>
        <w:t>Agrosystems, Geosciences &amp; Environment</w:t>
      </w:r>
      <w:r>
        <w:rPr>
          <w:rFonts w:ascii="Times New Roman" w:eastAsia="Times New Roman" w:hAnsi="Times New Roman" w:cs="Times New Roman"/>
          <w:color w:val="000000"/>
          <w:sz w:val="24"/>
          <w:szCs w:val="24"/>
        </w:rPr>
        <w:t xml:space="preserve">. </w:t>
      </w:r>
      <w:hyperlink r:id="rId8">
        <w:r>
          <w:rPr>
            <w:rFonts w:ascii="Times New Roman" w:eastAsia="Times New Roman" w:hAnsi="Times New Roman" w:cs="Times New Roman"/>
            <w:color w:val="0000FF"/>
            <w:sz w:val="24"/>
            <w:szCs w:val="24"/>
            <w:u w:val="single"/>
          </w:rPr>
          <w:t>https://dl.sciencesocieties.org/publications/style/</w:t>
        </w:r>
      </w:hyperlink>
      <w:r>
        <w:rPr>
          <w:rFonts w:ascii="Times New Roman" w:eastAsia="Times New Roman" w:hAnsi="Times New Roman" w:cs="Times New Roman"/>
          <w:color w:val="000000"/>
          <w:sz w:val="24"/>
          <w:szCs w:val="24"/>
        </w:rPr>
        <w:t>.</w:t>
      </w:r>
    </w:p>
    <w:p w14:paraId="00000002" w14:textId="77777777" w:rsidR="005C5628" w:rsidRDefault="005C5628">
      <w:p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p>
    <w:p w14:paraId="00000003"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Core ideas (3-5 impact statements, 85 char max for each)</w:t>
      </w:r>
    </w:p>
    <w:p w14:paraId="00000004" w14:textId="77777777" w:rsidR="005C5628" w:rsidRDefault="00021896">
      <w:pPr>
        <w:numPr>
          <w:ilvl w:val="0"/>
          <w:numId w:val="1"/>
        </w:num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Effects of cover cropping on soil water parameters at 14 cm depth varied by site</w:t>
      </w:r>
    </w:p>
    <w:p w14:paraId="00000005" w14:textId="77777777" w:rsidR="005C5628" w:rsidRDefault="00021896">
      <w:pPr>
        <w:numPr>
          <w:ilvl w:val="0"/>
          <w:numId w:val="1"/>
        </w:num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Cover crops increased water held at field capacity in two of four trials</w:t>
      </w:r>
    </w:p>
    <w:p w14:paraId="00000006" w14:textId="77777777" w:rsidR="005C5628" w:rsidRDefault="00021896">
      <w:pPr>
        <w:numPr>
          <w:ilvl w:val="0"/>
          <w:numId w:val="1"/>
        </w:num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Cover crops did not affect water held at saturation or increase percentage of macropores (&gt;30 um) at a</w:t>
      </w:r>
      <w:r>
        <w:rPr>
          <w:rFonts w:ascii="Times New Roman" w:eastAsia="Times New Roman" w:hAnsi="Times New Roman" w:cs="Times New Roman"/>
          <w:color w:val="000000"/>
          <w:sz w:val="24"/>
          <w:szCs w:val="24"/>
        </w:rPr>
        <w:t>ny trial</w:t>
      </w:r>
    </w:p>
    <w:p w14:paraId="00000007" w14:textId="77777777" w:rsidR="005C5628" w:rsidRDefault="00021896">
      <w:pPr>
        <w:numPr>
          <w:ilvl w:val="0"/>
          <w:numId w:val="1"/>
        </w:num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causal model shows cover crop root measurements may be key to understanding site-specific effects</w:t>
      </w:r>
    </w:p>
    <w:p w14:paraId="00000008" w14:textId="77777777" w:rsidR="005C5628" w:rsidRDefault="00021896">
      <w:pPr>
        <w:keepNext/>
        <w:pBdr>
          <w:top w:val="nil"/>
          <w:left w:val="nil"/>
          <w:bottom w:val="nil"/>
          <w:right w:val="nil"/>
          <w:between w:val="nil"/>
        </w:pBdr>
        <w:spacing w:before="240" w:after="12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Effects of Winter Cover Cropping on Soil Water-holding Capacity Varies by Site</w:t>
      </w:r>
    </w:p>
    <w:p w14:paraId="00000009" w14:textId="77777777" w:rsidR="005C5628" w:rsidRDefault="00021896">
      <w:pPr>
        <w:pBdr>
          <w:top w:val="nil"/>
          <w:left w:val="nil"/>
          <w:bottom w:val="nil"/>
          <w:right w:val="nil"/>
          <w:between w:val="nil"/>
        </w:pBdr>
        <w:spacing w:before="240"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 Nichols1, E. B. Moore1, S</w:t>
      </w:r>
      <w:sdt>
        <w:sdtPr>
          <w:tag w:val="goog_rdk_0"/>
          <w:id w:val="544416265"/>
        </w:sdtPr>
        <w:sdtEndPr/>
        <w:sdtContent>
          <w:ins w:id="1" w:author="Liebman, Matthew Z [AGRON]" w:date="2021-06-07T12:22:00Z">
            <w:r>
              <w:rPr>
                <w:rFonts w:ascii="Times New Roman" w:eastAsia="Times New Roman" w:hAnsi="Times New Roman" w:cs="Times New Roman"/>
                <w:color w:val="000000"/>
                <w:sz w:val="24"/>
                <w:szCs w:val="24"/>
              </w:rPr>
              <w:t>.</w:t>
            </w:r>
          </w:ins>
        </w:sdtContent>
      </w:sdt>
      <w:r>
        <w:rPr>
          <w:rFonts w:ascii="Times New Roman" w:eastAsia="Times New Roman" w:hAnsi="Times New Roman" w:cs="Times New Roman"/>
          <w:color w:val="000000"/>
          <w:sz w:val="24"/>
          <w:szCs w:val="24"/>
        </w:rPr>
        <w:t xml:space="preserve"> Gailans2, M</w:t>
      </w:r>
      <w:sdt>
        <w:sdtPr>
          <w:tag w:val="goog_rdk_1"/>
          <w:id w:val="90980304"/>
        </w:sdtPr>
        <w:sdtEndPr/>
        <w:sdtContent>
          <w:ins w:id="2" w:author="Liebman, Matthew Z [AGRON]" w:date="2021-06-07T12:22:00Z">
            <w:r>
              <w:rPr>
                <w:rFonts w:ascii="Times New Roman" w:eastAsia="Times New Roman" w:hAnsi="Times New Roman" w:cs="Times New Roman"/>
                <w:color w:val="000000"/>
                <w:sz w:val="24"/>
                <w:szCs w:val="24"/>
              </w:rPr>
              <w:t>.</w:t>
            </w:r>
          </w:ins>
        </w:sdtContent>
      </w:sdt>
      <w:r>
        <w:rPr>
          <w:rFonts w:ascii="Times New Roman" w:eastAsia="Times New Roman" w:hAnsi="Times New Roman" w:cs="Times New Roman"/>
          <w:color w:val="000000"/>
          <w:sz w:val="24"/>
          <w:szCs w:val="24"/>
        </w:rPr>
        <w:t xml:space="preserve"> </w:t>
      </w:r>
      <w:sdt>
        <w:sdtPr>
          <w:tag w:val="goog_rdk_2"/>
          <w:id w:val="1587654190"/>
        </w:sdtPr>
        <w:sdtEndPr/>
        <w:sdtContent>
          <w:del w:id="3" w:author="Liebman, Matthew Z [AGRON]" w:date="2021-06-07T12:22:00Z">
            <w:r>
              <w:rPr>
                <w:rFonts w:ascii="Times New Roman" w:eastAsia="Times New Roman" w:hAnsi="Times New Roman" w:cs="Times New Roman"/>
                <w:color w:val="000000"/>
                <w:sz w:val="24"/>
                <w:szCs w:val="24"/>
              </w:rPr>
              <w:delText>Liebamn1</w:delText>
            </w:r>
          </w:del>
        </w:sdtContent>
      </w:sdt>
      <w:sdt>
        <w:sdtPr>
          <w:tag w:val="goog_rdk_3"/>
          <w:id w:val="-2145345072"/>
        </w:sdtPr>
        <w:sdtEndPr/>
        <w:sdtContent>
          <w:ins w:id="4" w:author="Liebman, Matthew Z [AGRON]" w:date="2021-06-07T12:22:00Z">
            <w:r>
              <w:rPr>
                <w:rFonts w:ascii="Times New Roman" w:eastAsia="Times New Roman" w:hAnsi="Times New Roman" w:cs="Times New Roman"/>
                <w:color w:val="000000"/>
                <w:sz w:val="24"/>
                <w:szCs w:val="24"/>
              </w:rPr>
              <w:t>Liebman1</w:t>
            </w:r>
          </w:ins>
        </w:sdtContent>
      </w:sdt>
    </w:p>
    <w:p w14:paraId="0000000A" w14:textId="77777777" w:rsidR="005C5628" w:rsidRDefault="00021896">
      <w:pPr>
        <w:pBdr>
          <w:top w:val="nil"/>
          <w:left w:val="nil"/>
          <w:bottom w:val="nil"/>
          <w:right w:val="nil"/>
          <w:between w:val="nil"/>
        </w:pBdr>
        <w:spacing w:before="24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Affiliations:</w:t>
      </w:r>
    </w:p>
    <w:p w14:paraId="0000000B" w14:textId="77777777" w:rsidR="005C5628" w:rsidRDefault="00021896">
      <w:pPr>
        <w:pBdr>
          <w:top w:val="nil"/>
          <w:left w:val="nil"/>
          <w:bottom w:val="nil"/>
          <w:right w:val="nil"/>
          <w:between w:val="nil"/>
        </w:pBdr>
        <w:spacing w:before="24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Department of Agronomy, Iowa State University</w:t>
      </w:r>
    </w:p>
    <w:p w14:paraId="0000000C" w14:textId="77777777" w:rsidR="005C5628" w:rsidRDefault="00021896">
      <w:pPr>
        <w:pBdr>
          <w:top w:val="nil"/>
          <w:left w:val="nil"/>
          <w:bottom w:val="nil"/>
          <w:right w:val="nil"/>
          <w:between w:val="nil"/>
        </w:pBdr>
        <w:spacing w:before="24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Practical Farmers of Iowa</w:t>
      </w:r>
    </w:p>
    <w:p w14:paraId="0000000D"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Abbreviations: </w:t>
      </w:r>
    </w:p>
    <w:p w14:paraId="0000000E"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 cover crop</w:t>
      </w:r>
    </w:p>
    <w:p w14:paraId="0000000F"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USDA, United States Department of Agriculture</w:t>
      </w:r>
    </w:p>
    <w:p w14:paraId="00000010"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Abstract</w:t>
      </w:r>
    </w:p>
    <w:p w14:paraId="00000011" w14:textId="77777777" w:rsidR="005C5628" w:rsidRDefault="000218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an over-wintering cereal rye (</w:t>
      </w:r>
      <w:r>
        <w:rPr>
          <w:rFonts w:ascii="Times New Roman" w:eastAsia="Times New Roman" w:hAnsi="Times New Roman" w:cs="Times New Roman"/>
          <w:i/>
          <w:sz w:val="24"/>
          <w:szCs w:val="24"/>
        </w:rPr>
        <w:t>Secale cereal</w:t>
      </w:r>
      <w:sdt>
        <w:sdtPr>
          <w:tag w:val="goog_rdk_4"/>
          <w:id w:val="101546114"/>
        </w:sdtPr>
        <w:sdtEndPr/>
        <w:sdtContent>
          <w:ins w:id="5" w:author="Liebman, Matthew Z [AGRON]" w:date="2021-06-07T12:22:00Z">
            <w:r>
              <w:rPr>
                <w:rFonts w:ascii="Times New Roman" w:eastAsia="Times New Roman" w:hAnsi="Times New Roman" w:cs="Times New Roman"/>
                <w:i/>
                <w:sz w:val="24"/>
                <w:szCs w:val="24"/>
              </w:rPr>
              <w:t>e</w:t>
            </w:r>
          </w:ins>
        </w:sdtContent>
      </w:sdt>
      <w:r>
        <w:rPr>
          <w:rFonts w:ascii="Times New Roman" w:eastAsia="Times New Roman" w:hAnsi="Times New Roman" w:cs="Times New Roman"/>
          <w:sz w:val="24"/>
          <w:szCs w:val="24"/>
        </w:rPr>
        <w:t>) cover crop (CC) to Midwestern maize (</w:t>
      </w:r>
      <w:r>
        <w:rPr>
          <w:rFonts w:ascii="Times New Roman" w:eastAsia="Times New Roman" w:hAnsi="Times New Roman" w:cs="Times New Roman"/>
          <w:i/>
          <w:sz w:val="24"/>
          <w:szCs w:val="24"/>
        </w:rPr>
        <w:t>Zea mays</w:t>
      </w:r>
      <w:r>
        <w:rPr>
          <w:rFonts w:ascii="Times New Roman" w:eastAsia="Times New Roman" w:hAnsi="Times New Roman" w:cs="Times New Roman"/>
          <w:sz w:val="24"/>
          <w:szCs w:val="24"/>
        </w:rPr>
        <w:t xml:space="preserve">)-based systems </w:t>
      </w:r>
      <w:sdt>
        <w:sdtPr>
          <w:tag w:val="goog_rdk_5"/>
          <w:id w:val="1551657771"/>
        </w:sdtPr>
        <w:sdtEndPr/>
        <w:sdtContent>
          <w:ins w:id="6" w:author="Liebman, Matthew Z [AGRON]" w:date="2021-06-07T12:23:00Z">
            <w:r>
              <w:rPr>
                <w:rFonts w:ascii="Times New Roman" w:eastAsia="Times New Roman" w:hAnsi="Times New Roman" w:cs="Times New Roman"/>
                <w:sz w:val="24"/>
                <w:szCs w:val="24"/>
              </w:rPr>
              <w:t xml:space="preserve">potentially </w:t>
            </w:r>
          </w:ins>
        </w:sdtContent>
      </w:sdt>
      <w:r>
        <w:rPr>
          <w:rFonts w:ascii="Times New Roman" w:eastAsia="Times New Roman" w:hAnsi="Times New Roman" w:cs="Times New Roman"/>
          <w:sz w:val="24"/>
          <w:szCs w:val="24"/>
        </w:rPr>
        <w:t xml:space="preserve">offers several environmental benefits, but the long-term effects on soil hydrological properties </w:t>
      </w:r>
      <w:sdt>
        <w:sdtPr>
          <w:tag w:val="goog_rdk_6"/>
          <w:id w:val="-1208408770"/>
        </w:sdtPr>
        <w:sdtEndPr/>
        <w:sdtContent>
          <w:del w:id="7" w:author="Liebman, Matthew Z [AGRON]" w:date="2021-06-07T12:23:00Z">
            <w:r>
              <w:rPr>
                <w:rFonts w:ascii="Times New Roman" w:eastAsia="Times New Roman" w:hAnsi="Times New Roman" w:cs="Times New Roman"/>
                <w:sz w:val="24"/>
                <w:szCs w:val="24"/>
              </w:rPr>
              <w:delText xml:space="preserve">is </w:delText>
            </w:r>
          </w:del>
        </w:sdtContent>
      </w:sdt>
      <w:sdt>
        <w:sdtPr>
          <w:tag w:val="goog_rdk_7"/>
          <w:id w:val="94370766"/>
        </w:sdtPr>
        <w:sdtEndPr/>
        <w:sdtContent>
          <w:ins w:id="8" w:author="Liebman, Matthew Z [AGRON]" w:date="2021-06-07T12:23:00Z">
            <w:r>
              <w:rPr>
                <w:rFonts w:ascii="Times New Roman" w:eastAsia="Times New Roman" w:hAnsi="Times New Roman" w:cs="Times New Roman"/>
                <w:sz w:val="24"/>
                <w:szCs w:val="24"/>
              </w:rPr>
              <w:t xml:space="preserve">are </w:t>
            </w:r>
          </w:ins>
        </w:sdtContent>
      </w:sdt>
      <w:r>
        <w:rPr>
          <w:rFonts w:ascii="Times New Roman" w:eastAsia="Times New Roman" w:hAnsi="Times New Roman" w:cs="Times New Roman"/>
          <w:sz w:val="24"/>
          <w:szCs w:val="24"/>
        </w:rPr>
        <w:t>not well-understood. We utilized four long-term (10+ year) no-till tria</w:t>
      </w:r>
      <w:r>
        <w:rPr>
          <w:rFonts w:ascii="Times New Roman" w:eastAsia="Times New Roman" w:hAnsi="Times New Roman" w:cs="Times New Roman"/>
          <w:sz w:val="24"/>
          <w:szCs w:val="24"/>
        </w:rPr>
        <w:t xml:space="preserve">ls in Iowa, USA that included a replicated winter rye CC and </w:t>
      </w:r>
      <w:sdt>
        <w:sdtPr>
          <w:tag w:val="goog_rdk_8"/>
          <w:id w:val="1862862723"/>
        </w:sdtPr>
        <w:sdtEndPr/>
        <w:sdtContent>
          <w:ins w:id="9" w:author="Liebman, Matthew Z [AGRON]" w:date="2021-06-07T12:24:00Z">
            <w:r>
              <w:rPr>
                <w:rFonts w:ascii="Times New Roman" w:eastAsia="Times New Roman" w:hAnsi="Times New Roman" w:cs="Times New Roman"/>
                <w:sz w:val="24"/>
                <w:szCs w:val="24"/>
              </w:rPr>
              <w:t xml:space="preserve">a </w:t>
            </w:r>
          </w:ins>
        </w:sdtContent>
      </w:sdt>
      <w:r>
        <w:rPr>
          <w:rFonts w:ascii="Times New Roman" w:eastAsia="Times New Roman" w:hAnsi="Times New Roman" w:cs="Times New Roman"/>
          <w:sz w:val="24"/>
          <w:szCs w:val="24"/>
        </w:rPr>
        <w:t>no-cover treatment in systems with a maize crop (grain or silage) rotated with soybean (</w:t>
      </w:r>
      <w:r>
        <w:rPr>
          <w:rFonts w:ascii="Times New Roman" w:eastAsia="Times New Roman" w:hAnsi="Times New Roman" w:cs="Times New Roman"/>
          <w:i/>
          <w:sz w:val="24"/>
          <w:szCs w:val="24"/>
        </w:rPr>
        <w:t>Glycine max</w:t>
      </w:r>
      <w:r>
        <w:rPr>
          <w:rFonts w:ascii="Times New Roman" w:eastAsia="Times New Roman" w:hAnsi="Times New Roman" w:cs="Times New Roman"/>
          <w:sz w:val="24"/>
          <w:szCs w:val="24"/>
        </w:rPr>
        <w:t>). At each trial, we took intact 7.62</w:t>
      </w:r>
      <w:sdt>
        <w:sdtPr>
          <w:tag w:val="goog_rdk_9"/>
          <w:id w:val="1706446059"/>
        </w:sdtPr>
        <w:sdtEndPr/>
        <w:sdtContent>
          <w:ins w:id="10" w:author="Liebman, Matthew Z [AGRON]" w:date="2021-06-07T12:24:00Z">
            <w:r>
              <w:rPr>
                <w:rFonts w:ascii="Times New Roman" w:eastAsia="Times New Roman" w:hAnsi="Times New Roman" w:cs="Times New Roman"/>
                <w:sz w:val="24"/>
                <w:szCs w:val="24"/>
              </w:rPr>
              <w:t xml:space="preserve"> cm</w:t>
            </w:r>
          </w:ins>
        </w:sdtContent>
      </w:sdt>
      <w:r>
        <w:rPr>
          <w:rFonts w:ascii="Times New Roman" w:eastAsia="Times New Roman" w:hAnsi="Times New Roman" w:cs="Times New Roman"/>
          <w:sz w:val="24"/>
          <w:szCs w:val="24"/>
        </w:rPr>
        <w:t xml:space="preserve"> diameter soil samples from a 10-18 cm depth incre</w:t>
      </w:r>
      <w:r>
        <w:rPr>
          <w:rFonts w:ascii="Times New Roman" w:eastAsia="Times New Roman" w:hAnsi="Times New Roman" w:cs="Times New Roman"/>
          <w:sz w:val="24"/>
          <w:szCs w:val="24"/>
        </w:rPr>
        <w:t xml:space="preserve">ment shortly after cash crop planting in the spring of 2019. Soil volumetric water content was measured at saturation and matric potentials of -2.5, -10, -25, -50, -100, -200 and -500 cmH2O. Additionally, we measured organic matter, </w:t>
      </w:r>
      <w:sdt>
        <w:sdtPr>
          <w:tag w:val="goog_rdk_10"/>
          <w:id w:val="387536473"/>
        </w:sdtPr>
        <w:sdtEndPr/>
        <w:sdtContent>
          <w:del w:id="11" w:author="Liebman, Matthew Z [AGRON]" w:date="2021-06-07T12:25:00Z">
            <w:r>
              <w:rPr>
                <w:rFonts w:ascii="Times New Roman" w:eastAsia="Times New Roman" w:hAnsi="Times New Roman" w:cs="Times New Roman"/>
                <w:sz w:val="24"/>
                <w:szCs w:val="24"/>
              </w:rPr>
              <w:delText xml:space="preserve">soil </w:delText>
            </w:r>
          </w:del>
        </w:sdtContent>
      </w:sdt>
      <w:r>
        <w:rPr>
          <w:rFonts w:ascii="Times New Roman" w:eastAsia="Times New Roman" w:hAnsi="Times New Roman" w:cs="Times New Roman"/>
          <w:sz w:val="24"/>
          <w:szCs w:val="24"/>
        </w:rPr>
        <w:t>textur</w:t>
      </w:r>
      <w:sdt>
        <w:sdtPr>
          <w:tag w:val="goog_rdk_11"/>
          <w:id w:val="-302317649"/>
        </w:sdtPr>
        <w:sdtEndPr/>
        <w:sdtContent>
          <w:ins w:id="12" w:author="Liebman, Matthew Z [AGRON]" w:date="2021-06-07T12:25:00Z">
            <w:r>
              <w:rPr>
                <w:rFonts w:ascii="Times New Roman" w:eastAsia="Times New Roman" w:hAnsi="Times New Roman" w:cs="Times New Roman"/>
                <w:sz w:val="24"/>
                <w:szCs w:val="24"/>
              </w:rPr>
              <w:t>al composition</w:t>
            </w:r>
          </w:ins>
        </w:sdtContent>
      </w:sdt>
      <w:sdt>
        <w:sdtPr>
          <w:tag w:val="goog_rdk_12"/>
          <w:id w:val="1307907759"/>
        </w:sdtPr>
        <w:sdtEndPr/>
        <w:sdtContent>
          <w:del w:id="13" w:author="Liebman, Matthew Z [AGRON]" w:date="2021-06-07T12:25:00Z">
            <w:r>
              <w:rPr>
                <w:rFonts w:ascii="Times New Roman" w:eastAsia="Times New Roman" w:hAnsi="Times New Roman" w:cs="Times New Roman"/>
                <w:sz w:val="24"/>
                <w:szCs w:val="24"/>
              </w:rPr>
              <w:delText>e</w:delText>
            </w:r>
          </w:del>
        </w:sdtContent>
      </w:sdt>
      <w:r>
        <w:rPr>
          <w:rFonts w:ascii="Times New Roman" w:eastAsia="Times New Roman" w:hAnsi="Times New Roman" w:cs="Times New Roman"/>
          <w:sz w:val="24"/>
          <w:szCs w:val="24"/>
        </w:rPr>
        <w:t xml:space="preserve">, and bulk densities of the samples. Pore-size distribution indices and air-entry potentials were estimated from non-linear models fit to the soil water retention curves, and percent macropores (&gt;30 um) </w:t>
      </w:r>
      <w:sdt>
        <w:sdtPr>
          <w:tag w:val="goog_rdk_13"/>
          <w:id w:val="2056191105"/>
        </w:sdtPr>
        <w:sdtEndPr/>
        <w:sdtContent>
          <w:del w:id="14" w:author="Liebman, Matthew Z [AGRON]" w:date="2021-06-07T12:25:00Z">
            <w:r>
              <w:rPr>
                <w:rFonts w:ascii="Times New Roman" w:eastAsia="Times New Roman" w:hAnsi="Times New Roman" w:cs="Times New Roman"/>
                <w:sz w:val="24"/>
                <w:szCs w:val="24"/>
              </w:rPr>
              <w:delText xml:space="preserve">were </w:delText>
            </w:r>
          </w:del>
        </w:sdtContent>
      </w:sdt>
      <w:sdt>
        <w:sdtPr>
          <w:tag w:val="goog_rdk_14"/>
          <w:id w:val="1577630829"/>
        </w:sdtPr>
        <w:sdtEndPr/>
        <w:sdtContent>
          <w:ins w:id="15" w:author="Liebman, Matthew Z [AGRON]" w:date="2021-06-07T12:25:00Z">
            <w:r>
              <w:rPr>
                <w:rFonts w:ascii="Times New Roman" w:eastAsia="Times New Roman" w:hAnsi="Times New Roman" w:cs="Times New Roman"/>
                <w:sz w:val="24"/>
                <w:szCs w:val="24"/>
              </w:rPr>
              <w:t xml:space="preserve">was </w:t>
            </w:r>
          </w:ins>
        </w:sdtContent>
      </w:sdt>
      <w:r>
        <w:rPr>
          <w:rFonts w:ascii="Times New Roman" w:eastAsia="Times New Roman" w:hAnsi="Times New Roman" w:cs="Times New Roman"/>
          <w:sz w:val="24"/>
          <w:szCs w:val="24"/>
        </w:rPr>
        <w:t>estimated from the ca</w:t>
      </w:r>
      <w:r>
        <w:rPr>
          <w:rFonts w:ascii="Times New Roman" w:eastAsia="Times New Roman" w:hAnsi="Times New Roman" w:cs="Times New Roman"/>
          <w:sz w:val="24"/>
          <w:szCs w:val="24"/>
        </w:rPr>
        <w:t xml:space="preserve">pillary rise equation. Water contents at saturation and at field capacity (0 and -100 cmH2O, respectively) were taken directly from soil water retention curve data. Neither pore-size distribution nor air-entry potential (model parameters) were affected by </w:t>
      </w:r>
      <w:r>
        <w:rPr>
          <w:rFonts w:ascii="Times New Roman" w:eastAsia="Times New Roman" w:hAnsi="Times New Roman" w:cs="Times New Roman"/>
          <w:sz w:val="24"/>
          <w:szCs w:val="24"/>
        </w:rPr>
        <w:t xml:space="preserve">CCs. At </w:t>
      </w:r>
      <w:sdt>
        <w:sdtPr>
          <w:tag w:val="goog_rdk_15"/>
          <w:id w:val="-97261784"/>
        </w:sdtPr>
        <w:sdtEndPr/>
        <w:sdtContent>
          <w:del w:id="16" w:author="Liebman, Matthew Z [AGRON]" w:date="2021-06-07T12:26:00Z">
            <w:r>
              <w:rPr>
                <w:rFonts w:ascii="Times New Roman" w:eastAsia="Times New Roman" w:hAnsi="Times New Roman" w:cs="Times New Roman"/>
                <w:sz w:val="24"/>
                <w:szCs w:val="24"/>
              </w:rPr>
              <w:delText xml:space="preserve">this </w:delText>
            </w:r>
          </w:del>
        </w:sdtContent>
      </w:sdt>
      <w:sdt>
        <w:sdtPr>
          <w:tag w:val="goog_rdk_16"/>
          <w:id w:val="1722475012"/>
        </w:sdtPr>
        <w:sdtEndPr/>
        <w:sdtContent>
          <w:ins w:id="17" w:author="Liebman, Matthew Z [AGRON]" w:date="2021-06-07T12:26:00Z">
            <w:r>
              <w:rPr>
                <w:rFonts w:ascii="Times New Roman" w:eastAsia="Times New Roman" w:hAnsi="Times New Roman" w:cs="Times New Roman"/>
                <w:sz w:val="24"/>
                <w:szCs w:val="24"/>
              </w:rPr>
              <w:t xml:space="preserve">the </w:t>
            </w:r>
          </w:ins>
        </w:sdtContent>
      </w:sdt>
      <w:r>
        <w:rPr>
          <w:rFonts w:ascii="Times New Roman" w:eastAsia="Times New Roman" w:hAnsi="Times New Roman" w:cs="Times New Roman"/>
          <w:sz w:val="24"/>
          <w:szCs w:val="24"/>
        </w:rPr>
        <w:t>depth</w:t>
      </w:r>
      <w:sdt>
        <w:sdtPr>
          <w:tag w:val="goog_rdk_17"/>
          <w:id w:val="653574369"/>
        </w:sdtPr>
        <w:sdtEndPr/>
        <w:sdtContent>
          <w:ins w:id="18" w:author="Liebman, Matthew Z [AGRON]" w:date="2021-06-07T12:26:00Z">
            <w:r>
              <w:rPr>
                <w:rFonts w:ascii="Times New Roman" w:eastAsia="Times New Roman" w:hAnsi="Times New Roman" w:cs="Times New Roman"/>
                <w:sz w:val="24"/>
                <w:szCs w:val="24"/>
              </w:rPr>
              <w:t xml:space="preserve"> sampled</w:t>
            </w:r>
          </w:ins>
        </w:sdtContent>
      </w:sdt>
      <w:r>
        <w:rPr>
          <w:rFonts w:ascii="Times New Roman" w:eastAsia="Times New Roman" w:hAnsi="Times New Roman" w:cs="Times New Roman"/>
          <w:sz w:val="24"/>
          <w:szCs w:val="24"/>
        </w:rPr>
        <w:t>, CCs did not meaningfully affect bulk density or water contents at saturation at any trial, nor did CCs increase the percent macropores. At two trials, soil water content at field capacity was increased by 2.5% (SE: 1.2</w:t>
      </w:r>
      <w:r>
        <w:rPr>
          <w:rFonts w:ascii="Times New Roman" w:eastAsia="Times New Roman" w:hAnsi="Times New Roman" w:cs="Times New Roman"/>
          <w:sz w:val="24"/>
          <w:szCs w:val="24"/>
        </w:rPr>
        <w:t xml:space="preserve">%) and 2.4% (SE:1.3%), respectively. The presence or absence of a CC effect on field capacity was not related to CC above-ground biomass production or </w:t>
      </w:r>
      <w:sdt>
        <w:sdtPr>
          <w:tag w:val="goog_rdk_18"/>
          <w:id w:val="-866446064"/>
        </w:sdtPr>
        <w:sdtEndPr/>
        <w:sdtContent>
          <w:del w:id="19" w:author="Liebman, Matthew Z [AGRON]" w:date="2021-06-07T12:26:00Z">
            <w:r>
              <w:rPr>
                <w:rFonts w:ascii="Times New Roman" w:eastAsia="Times New Roman" w:hAnsi="Times New Roman" w:cs="Times New Roman"/>
                <w:sz w:val="24"/>
                <w:szCs w:val="24"/>
              </w:rPr>
              <w:delText xml:space="preserve">trial </w:delText>
            </w:r>
          </w:del>
        </w:sdtContent>
      </w:sdt>
      <w:sdt>
        <w:sdtPr>
          <w:tag w:val="goog_rdk_19"/>
          <w:id w:val="1385598866"/>
        </w:sdtPr>
        <w:sdtEndPr/>
        <w:sdtContent>
          <w:ins w:id="20" w:author="Liebman, Matthew Z [AGRON]" w:date="2021-06-07T12:26:00Z">
            <w:r>
              <w:rPr>
                <w:rFonts w:ascii="Times New Roman" w:eastAsia="Times New Roman" w:hAnsi="Times New Roman" w:cs="Times New Roman"/>
                <w:sz w:val="24"/>
                <w:szCs w:val="24"/>
              </w:rPr>
              <w:t xml:space="preserve">soil </w:t>
            </w:r>
          </w:ins>
        </w:sdtContent>
      </w:sdt>
      <w:r>
        <w:rPr>
          <w:rFonts w:ascii="Times New Roman" w:eastAsia="Times New Roman" w:hAnsi="Times New Roman" w:cs="Times New Roman"/>
          <w:sz w:val="24"/>
          <w:szCs w:val="24"/>
        </w:rPr>
        <w:t>texture</w:t>
      </w:r>
      <w:sdt>
        <w:sdtPr>
          <w:tag w:val="goog_rdk_20"/>
          <w:id w:val="948814885"/>
        </w:sdtPr>
        <w:sdtEndPr/>
        <w:sdtContent>
          <w:ins w:id="21" w:author="Liebman, Matthew Z [AGRON]" w:date="2021-06-07T12:26:00Z">
            <w:r>
              <w:rPr>
                <w:rFonts w:ascii="Times New Roman" w:eastAsia="Times New Roman" w:hAnsi="Times New Roman" w:cs="Times New Roman"/>
                <w:sz w:val="24"/>
                <w:szCs w:val="24"/>
              </w:rPr>
              <w:t xml:space="preserve"> at the trial sites</w:t>
            </w:r>
          </w:ins>
        </w:sdtContent>
      </w:sdt>
      <w:r>
        <w:rPr>
          <w:rFonts w:ascii="Times New Roman" w:eastAsia="Times New Roman" w:hAnsi="Times New Roman" w:cs="Times New Roman"/>
          <w:sz w:val="24"/>
          <w:szCs w:val="24"/>
        </w:rPr>
        <w:t>. We propose a causal model relating CCs to soil properties re</w:t>
      </w:r>
      <w:r>
        <w:rPr>
          <w:rFonts w:ascii="Times New Roman" w:eastAsia="Times New Roman" w:hAnsi="Times New Roman" w:cs="Times New Roman"/>
          <w:sz w:val="24"/>
          <w:szCs w:val="24"/>
        </w:rPr>
        <w:t>levant to soil water</w:t>
      </w:r>
      <w:sdt>
        <w:sdtPr>
          <w:tag w:val="goog_rdk_21"/>
          <w:id w:val="460844070"/>
        </w:sdtPr>
        <w:sdtEndPr/>
        <w:sdtContent>
          <w:del w:id="22" w:author="Liebman, Matthew Z [AGRON]" w:date="2021-06-07T12:27:00Z">
            <w:r>
              <w:rPr>
                <w:rFonts w:ascii="Times New Roman" w:eastAsia="Times New Roman" w:hAnsi="Times New Roman" w:cs="Times New Roman"/>
                <w:sz w:val="24"/>
                <w:szCs w:val="24"/>
              </w:rPr>
              <w:delText>, which</w:delText>
            </w:r>
          </w:del>
        </w:sdtContent>
      </w:sdt>
      <w:sdt>
        <w:sdtPr>
          <w:tag w:val="goog_rdk_22"/>
          <w:id w:val="-765384008"/>
        </w:sdtPr>
        <w:sdtEndPr/>
        <w:sdtContent>
          <w:ins w:id="23" w:author="Liebman, Matthew Z [AGRON]" w:date="2021-06-07T12:27:00Z">
            <w:r>
              <w:rPr>
                <w:rFonts w:ascii="Times New Roman" w:eastAsia="Times New Roman" w:hAnsi="Times New Roman" w:cs="Times New Roman"/>
                <w:sz w:val="24"/>
                <w:szCs w:val="24"/>
              </w:rPr>
              <w:t xml:space="preserve"> that</w:t>
            </w:r>
          </w:ins>
        </w:sdtContent>
      </w:sdt>
      <w:r>
        <w:rPr>
          <w:rFonts w:ascii="Times New Roman" w:eastAsia="Times New Roman" w:hAnsi="Times New Roman" w:cs="Times New Roman"/>
          <w:sz w:val="24"/>
          <w:szCs w:val="24"/>
        </w:rPr>
        <w:t xml:space="preserve"> indicates root </w:t>
      </w:r>
      <w:sdt>
        <w:sdtPr>
          <w:tag w:val="goog_rdk_23"/>
          <w:id w:val="704213817"/>
        </w:sdtPr>
        <w:sdtEndPr/>
        <w:sdtContent>
          <w:del w:id="24" w:author="Liebman, Matthew Z [AGRON]" w:date="2021-06-07T12:27:00Z">
            <w:r>
              <w:rPr>
                <w:rFonts w:ascii="Times New Roman" w:eastAsia="Times New Roman" w:hAnsi="Times New Roman" w:cs="Times New Roman"/>
                <w:sz w:val="24"/>
                <w:szCs w:val="24"/>
              </w:rPr>
              <w:delText xml:space="preserve">measurements </w:delText>
            </w:r>
          </w:del>
        </w:sdtContent>
      </w:sdt>
      <w:sdt>
        <w:sdtPr>
          <w:tag w:val="goog_rdk_24"/>
          <w:id w:val="-1662461166"/>
        </w:sdtPr>
        <w:sdtEndPr/>
        <w:sdtContent>
          <w:ins w:id="25" w:author="Liebman, Matthew Z [AGRON]" w:date="2021-06-07T12:27:00Z">
            <w:r>
              <w:rPr>
                <w:rFonts w:ascii="Times New Roman" w:eastAsia="Times New Roman" w:hAnsi="Times New Roman" w:cs="Times New Roman"/>
                <w:sz w:val="24"/>
                <w:szCs w:val="24"/>
              </w:rPr>
              <w:t xml:space="preserve">characteristics </w:t>
            </w:r>
          </w:ins>
        </w:sdtContent>
      </w:sdt>
      <w:r>
        <w:rPr>
          <w:rFonts w:ascii="Times New Roman" w:eastAsia="Times New Roman" w:hAnsi="Times New Roman" w:cs="Times New Roman"/>
          <w:sz w:val="24"/>
          <w:szCs w:val="24"/>
        </w:rPr>
        <w:t xml:space="preserve">may be key to understanding variable effects of CCs on soil water storage. Our results </w:t>
      </w:r>
      <w:sdt>
        <w:sdtPr>
          <w:tag w:val="goog_rdk_25"/>
          <w:id w:val="-1319563441"/>
        </w:sdtPr>
        <w:sdtEndPr/>
        <w:sdtContent>
          <w:del w:id="26" w:author="Liebman, Matthew Z [AGRON]" w:date="2021-06-07T12:27:00Z">
            <w:r>
              <w:rPr>
                <w:rFonts w:ascii="Times New Roman" w:eastAsia="Times New Roman" w:hAnsi="Times New Roman" w:cs="Times New Roman"/>
                <w:sz w:val="24"/>
                <w:szCs w:val="24"/>
              </w:rPr>
              <w:delText xml:space="preserve">demonstrate </w:delText>
            </w:r>
          </w:del>
        </w:sdtContent>
      </w:sdt>
      <w:sdt>
        <w:sdtPr>
          <w:tag w:val="goog_rdk_26"/>
          <w:id w:val="-1556078763"/>
        </w:sdtPr>
        <w:sdtEndPr/>
        <w:sdtContent>
          <w:ins w:id="27" w:author="Liebman, Matthew Z [AGRON]" w:date="2021-06-07T12:27:00Z">
            <w:r>
              <w:rPr>
                <w:rFonts w:ascii="Times New Roman" w:eastAsia="Times New Roman" w:hAnsi="Times New Roman" w:cs="Times New Roman"/>
                <w:sz w:val="24"/>
                <w:szCs w:val="24"/>
              </w:rPr>
              <w:t xml:space="preserve">indicate </w:t>
            </w:r>
          </w:ins>
        </w:sdtContent>
      </w:sdt>
      <w:r>
        <w:rPr>
          <w:rFonts w:ascii="Times New Roman" w:eastAsia="Times New Roman" w:hAnsi="Times New Roman" w:cs="Times New Roman"/>
          <w:sz w:val="24"/>
          <w:szCs w:val="24"/>
        </w:rPr>
        <w:t xml:space="preserve">more research is needed on the exact mechanisms by which CCs can </w:t>
      </w:r>
      <w:sdt>
        <w:sdtPr>
          <w:tag w:val="goog_rdk_27"/>
          <w:id w:val="1455446170"/>
        </w:sdtPr>
        <w:sdtEndPr/>
        <w:sdtContent>
          <w:del w:id="28" w:author="Liebman, Matthew Z [AGRON]" w:date="2021-06-07T12:27:00Z">
            <w:r>
              <w:rPr>
                <w:rFonts w:ascii="Times New Roman" w:eastAsia="Times New Roman" w:hAnsi="Times New Roman" w:cs="Times New Roman"/>
                <w:sz w:val="24"/>
                <w:szCs w:val="24"/>
              </w:rPr>
              <w:delText xml:space="preserve">improve </w:delText>
            </w:r>
          </w:del>
        </w:sdtContent>
      </w:sdt>
      <w:sdt>
        <w:sdtPr>
          <w:tag w:val="goog_rdk_28"/>
          <w:id w:val="1891610439"/>
        </w:sdtPr>
        <w:sdtEndPr/>
        <w:sdtContent>
          <w:ins w:id="29" w:author="Liebman, Matthew Z [AGRON]" w:date="2021-06-07T12:27:00Z">
            <w:r>
              <w:rPr>
                <w:rFonts w:ascii="Times New Roman" w:eastAsia="Times New Roman" w:hAnsi="Times New Roman" w:cs="Times New Roman"/>
                <w:sz w:val="24"/>
                <w:szCs w:val="24"/>
              </w:rPr>
              <w:t xml:space="preserve">affect </w:t>
            </w:r>
          </w:ins>
        </w:sdtContent>
      </w:sdt>
      <w:r>
        <w:rPr>
          <w:rFonts w:ascii="Times New Roman" w:eastAsia="Times New Roman" w:hAnsi="Times New Roman" w:cs="Times New Roman"/>
          <w:sz w:val="24"/>
          <w:szCs w:val="24"/>
        </w:rPr>
        <w:t xml:space="preserve">soil water storage, as well as when and where </w:t>
      </w:r>
      <w:sdt>
        <w:sdtPr>
          <w:tag w:val="goog_rdk_29"/>
          <w:id w:val="-1617522624"/>
        </w:sdtPr>
        <w:sdtEndPr/>
        <w:sdtContent>
          <w:del w:id="30" w:author="Liebman, Matthew Z [AGRON]" w:date="2021-06-07T12:27:00Z">
            <w:r>
              <w:rPr>
                <w:rFonts w:ascii="Times New Roman" w:eastAsia="Times New Roman" w:hAnsi="Times New Roman" w:cs="Times New Roman"/>
                <w:sz w:val="24"/>
                <w:szCs w:val="24"/>
              </w:rPr>
              <w:delText xml:space="preserve">those </w:delText>
            </w:r>
          </w:del>
        </w:sdtContent>
      </w:sdt>
      <w:sdt>
        <w:sdtPr>
          <w:tag w:val="goog_rdk_30"/>
          <w:id w:val="1422522613"/>
        </w:sdtPr>
        <w:sdtEndPr/>
        <w:sdtContent>
          <w:ins w:id="31" w:author="Liebman, Matthew Z [AGRON]" w:date="2021-06-07T12:27:00Z">
            <w:r>
              <w:rPr>
                <w:rFonts w:ascii="Times New Roman" w:eastAsia="Times New Roman" w:hAnsi="Times New Roman" w:cs="Times New Roman"/>
                <w:sz w:val="24"/>
                <w:szCs w:val="24"/>
              </w:rPr>
              <w:t xml:space="preserve">potential </w:t>
            </w:r>
          </w:ins>
        </w:sdtContent>
      </w:sdt>
      <w:r>
        <w:rPr>
          <w:rFonts w:ascii="Times New Roman" w:eastAsia="Times New Roman" w:hAnsi="Times New Roman" w:cs="Times New Roman"/>
          <w:sz w:val="24"/>
          <w:szCs w:val="24"/>
        </w:rPr>
        <w:t xml:space="preserve">benefits may be most easily realized.  </w:t>
      </w:r>
    </w:p>
    <w:p w14:paraId="00000012"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Introduction</w:t>
      </w:r>
    </w:p>
    <w:p w14:paraId="00000013"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Addition of an over-wintering cereal rye (</w:t>
      </w:r>
      <w:r>
        <w:rPr>
          <w:rFonts w:ascii="Times New Roman" w:eastAsia="Times New Roman" w:hAnsi="Times New Roman" w:cs="Times New Roman"/>
          <w:i/>
        </w:rPr>
        <w:t>Secale cere</w:t>
      </w:r>
      <w:r>
        <w:rPr>
          <w:rFonts w:ascii="Times New Roman" w:eastAsia="Times New Roman" w:hAnsi="Times New Roman" w:cs="Times New Roman"/>
          <w:i/>
        </w:rPr>
        <w:t>al</w:t>
      </w:r>
      <w:sdt>
        <w:sdtPr>
          <w:tag w:val="goog_rdk_31"/>
          <w:id w:val="1014877129"/>
        </w:sdtPr>
        <w:sdtEndPr/>
        <w:sdtContent>
          <w:ins w:id="32" w:author="Liebman, Matthew Z [AGRON]" w:date="2021-06-07T12:28:00Z">
            <w:r>
              <w:rPr>
                <w:rFonts w:ascii="Times New Roman" w:eastAsia="Times New Roman" w:hAnsi="Times New Roman" w:cs="Times New Roman"/>
                <w:i/>
              </w:rPr>
              <w:t>e</w:t>
            </w:r>
          </w:ins>
        </w:sdtContent>
      </w:sdt>
      <w:r>
        <w:rPr>
          <w:rFonts w:ascii="Times New Roman" w:eastAsia="Times New Roman" w:hAnsi="Times New Roman" w:cs="Times New Roman"/>
        </w:rPr>
        <w:t>) cover crop (CC) to Midwestern maize (</w:t>
      </w:r>
      <w:r>
        <w:rPr>
          <w:rFonts w:ascii="Times New Roman" w:eastAsia="Times New Roman" w:hAnsi="Times New Roman" w:cs="Times New Roman"/>
          <w:i/>
        </w:rPr>
        <w:t>Zea mays</w:t>
      </w:r>
      <w:r>
        <w:rPr>
          <w:rFonts w:ascii="Times New Roman" w:eastAsia="Times New Roman" w:hAnsi="Times New Roman" w:cs="Times New Roman"/>
        </w:rPr>
        <w:t xml:space="preserve">)-based systems </w:t>
      </w:r>
      <w:sdt>
        <w:sdtPr>
          <w:tag w:val="goog_rdk_32"/>
          <w:id w:val="1091812345"/>
        </w:sdtPr>
        <w:sdtEndPr/>
        <w:sdtContent>
          <w:ins w:id="33" w:author="Liebman, Matthew Z [AGRON]" w:date="2021-06-07T12:28:00Z">
            <w:r>
              <w:rPr>
                <w:rFonts w:ascii="Times New Roman" w:eastAsia="Times New Roman" w:hAnsi="Times New Roman" w:cs="Times New Roman"/>
              </w:rPr>
              <w:t xml:space="preserve">potentially </w:t>
            </w:r>
          </w:ins>
        </w:sdtContent>
      </w:sdt>
      <w:r>
        <w:rPr>
          <w:rFonts w:ascii="Times New Roman" w:eastAsia="Times New Roman" w:hAnsi="Times New Roman" w:cs="Times New Roman"/>
        </w:rPr>
        <w:t>offers several environmental benefits including reduced soil erosion and nutrient pollution (Kaspar et al. 2001, Strock et al. 2004, Kaspar et al. 2007, Kladivko et al. 2014</w:t>
      </w:r>
      <w:sdt>
        <w:sdtPr>
          <w:tag w:val="goog_rdk_33"/>
          <w:id w:val="-1677105523"/>
        </w:sdtPr>
        <w:sdtEndPr/>
        <w:sdtContent>
          <w:del w:id="34" w:author="Liebman, Matthew Z [AGRON]" w:date="2021-06-07T12:28:00Z">
            <w:r>
              <w:rPr>
                <w:rFonts w:ascii="Times New Roman" w:eastAsia="Times New Roman" w:hAnsi="Times New Roman" w:cs="Times New Roman"/>
              </w:rPr>
              <w:delText xml:space="preserve"> </w:delText>
            </w:r>
          </w:del>
        </w:sdtContent>
      </w:sdt>
      <w:r>
        <w:rPr>
          <w:rFonts w:ascii="Times New Roman" w:eastAsia="Times New Roman" w:hAnsi="Times New Roman" w:cs="Times New Roman"/>
        </w:rPr>
        <w:t xml:space="preserve">). On average, rye CCs have no effect on maize yields compared to winter fallow in the short term (Marcillo and Miguez 2017), but it is possible </w:t>
      </w:r>
      <w:sdt>
        <w:sdtPr>
          <w:tag w:val="goog_rdk_34"/>
          <w:id w:val="-1964948244"/>
        </w:sdtPr>
        <w:sdtEndPr/>
        <w:sdtContent>
          <w:ins w:id="35" w:author="Liebman, Matthew Z [AGRON]" w:date="2021-06-07T12:28:00Z">
            <w:r>
              <w:rPr>
                <w:rFonts w:ascii="Times New Roman" w:eastAsia="Times New Roman" w:hAnsi="Times New Roman" w:cs="Times New Roman"/>
              </w:rPr>
              <w:t xml:space="preserve">that </w:t>
            </w:r>
          </w:ins>
        </w:sdtContent>
      </w:sdt>
      <w:r>
        <w:rPr>
          <w:rFonts w:ascii="Times New Roman" w:eastAsia="Times New Roman" w:hAnsi="Times New Roman" w:cs="Times New Roman"/>
        </w:rPr>
        <w:t>long-term cover cropping could stabilize crop yields. In Midwestern rain-fed systems, crops rely on st</w:t>
      </w:r>
      <w:r>
        <w:rPr>
          <w:rFonts w:ascii="Times New Roman" w:eastAsia="Times New Roman" w:hAnsi="Times New Roman" w:cs="Times New Roman"/>
        </w:rPr>
        <w:t xml:space="preserve">ored soil water and often suffer from </w:t>
      </w:r>
      <w:sdt>
        <w:sdtPr>
          <w:tag w:val="goog_rdk_35"/>
          <w:id w:val="1442413631"/>
        </w:sdtPr>
        <w:sdtEndPr/>
        <w:sdtContent>
          <w:del w:id="36" w:author="Liebman, Matthew Z [AGRON]" w:date="2021-06-07T12:29:00Z">
            <w:r>
              <w:rPr>
                <w:rFonts w:ascii="Times New Roman" w:eastAsia="Times New Roman" w:hAnsi="Times New Roman" w:cs="Times New Roman"/>
              </w:rPr>
              <w:delText xml:space="preserve">terminal </w:delText>
            </w:r>
          </w:del>
        </w:sdtContent>
      </w:sdt>
      <w:r>
        <w:rPr>
          <w:rFonts w:ascii="Times New Roman" w:eastAsia="Times New Roman" w:hAnsi="Times New Roman" w:cs="Times New Roman"/>
        </w:rPr>
        <w:t xml:space="preserve">drought stress (Campos et al. 2006). In these systems, CCs may induce </w:t>
      </w:r>
      <w:sdt>
        <w:sdtPr>
          <w:tag w:val="goog_rdk_36"/>
          <w:id w:val="-862209405"/>
        </w:sdtPr>
        <w:sdtEndPr/>
        <w:sdtContent>
          <w:del w:id="37" w:author="Liebman, Matthew Z [AGRON]" w:date="2021-06-07T12:29:00Z">
            <w:r>
              <w:rPr>
                <w:rFonts w:ascii="Times New Roman" w:eastAsia="Times New Roman" w:hAnsi="Times New Roman" w:cs="Times New Roman"/>
              </w:rPr>
              <w:delText xml:space="preserve">soil </w:delText>
            </w:r>
          </w:del>
        </w:sdtContent>
      </w:sdt>
      <w:r>
        <w:rPr>
          <w:rFonts w:ascii="Times New Roman" w:eastAsia="Times New Roman" w:hAnsi="Times New Roman" w:cs="Times New Roman"/>
        </w:rPr>
        <w:t xml:space="preserve">changes </w:t>
      </w:r>
      <w:sdt>
        <w:sdtPr>
          <w:tag w:val="goog_rdk_37"/>
          <w:id w:val="-1669552421"/>
        </w:sdtPr>
        <w:sdtEndPr/>
        <w:sdtContent>
          <w:ins w:id="38" w:author="Liebman, Matthew Z [AGRON]" w:date="2021-06-07T12:29:00Z">
            <w:r>
              <w:rPr>
                <w:rFonts w:ascii="Times New Roman" w:eastAsia="Times New Roman" w:hAnsi="Times New Roman" w:cs="Times New Roman"/>
              </w:rPr>
              <w:t xml:space="preserve">in soil characteristics </w:t>
            </w:r>
          </w:ins>
        </w:sdtContent>
      </w:sdt>
      <w:r>
        <w:rPr>
          <w:rFonts w:ascii="Times New Roman" w:eastAsia="Times New Roman" w:hAnsi="Times New Roman" w:cs="Times New Roman"/>
        </w:rPr>
        <w:t>such as increased organic matter, lower bulk densities, and more macro-pores (Haruna et al. 2020</w:t>
      </w:r>
      <w:r>
        <w:rPr>
          <w:rFonts w:ascii="Times New Roman" w:eastAsia="Times New Roman" w:hAnsi="Times New Roman" w:cs="Times New Roman"/>
        </w:rPr>
        <w:t xml:space="preserve">). In theory, these changes could result in more water storage capacity (Hudson 1994, Minasni et al. 2018, King et al. 2020), and therefore buffer crop yields against drought stress (Williams et al. 2016, Kane et al. 2021). Cover crops </w:t>
      </w:r>
      <w:sdt>
        <w:sdtPr>
          <w:tag w:val="goog_rdk_38"/>
          <w:id w:val="1895469883"/>
        </w:sdtPr>
        <w:sdtEndPr/>
        <w:sdtContent>
          <w:del w:id="39" w:author="Liebman, Matthew Z [AGRON]" w:date="2021-06-07T12:30:00Z">
            <w:r>
              <w:rPr>
                <w:rFonts w:ascii="Times New Roman" w:eastAsia="Times New Roman" w:hAnsi="Times New Roman" w:cs="Times New Roman"/>
              </w:rPr>
              <w:delText xml:space="preserve">may </w:delText>
            </w:r>
          </w:del>
        </w:sdtContent>
      </w:sdt>
      <w:sdt>
        <w:sdtPr>
          <w:tag w:val="goog_rdk_39"/>
          <w:id w:val="-1601640751"/>
        </w:sdtPr>
        <w:sdtEndPr/>
        <w:sdtContent>
          <w:ins w:id="40" w:author="Liebman, Matthew Z [AGRON]" w:date="2021-06-07T12:30:00Z">
            <w:r>
              <w:rPr>
                <w:rFonts w:ascii="Times New Roman" w:eastAsia="Times New Roman" w:hAnsi="Times New Roman" w:cs="Times New Roman"/>
              </w:rPr>
              <w:t xml:space="preserve">might </w:t>
            </w:r>
          </w:ins>
        </w:sdtContent>
      </w:sdt>
      <w:r>
        <w:rPr>
          <w:rFonts w:ascii="Times New Roman" w:eastAsia="Times New Roman" w:hAnsi="Times New Roman" w:cs="Times New Roman"/>
        </w:rPr>
        <w:t>also b</w:t>
      </w:r>
      <w:r>
        <w:rPr>
          <w:rFonts w:ascii="Times New Roman" w:eastAsia="Times New Roman" w:hAnsi="Times New Roman" w:cs="Times New Roman"/>
        </w:rPr>
        <w:t xml:space="preserve">enefit crop-water relations by increasing water infiltration or </w:t>
      </w:r>
      <w:sdt>
        <w:sdtPr>
          <w:tag w:val="goog_rdk_40"/>
          <w:id w:val="988673010"/>
        </w:sdtPr>
        <w:sdtEndPr/>
        <w:sdtContent>
          <w:ins w:id="41" w:author="Liebman, Matthew Z [AGRON]" w:date="2021-06-07T12:30:00Z">
            <w:r>
              <w:rPr>
                <w:rFonts w:ascii="Times New Roman" w:eastAsia="Times New Roman" w:hAnsi="Times New Roman" w:cs="Times New Roman"/>
              </w:rPr>
              <w:t xml:space="preserve">reducing evaporation </w:t>
            </w:r>
          </w:ins>
        </w:sdtContent>
      </w:sdt>
      <w:r>
        <w:rPr>
          <w:rFonts w:ascii="Times New Roman" w:eastAsia="Times New Roman" w:hAnsi="Times New Roman" w:cs="Times New Roman"/>
        </w:rPr>
        <w:t>through a mulching effect (Unger and Vigil 1998, Leuthold et al. 2021). Two global meta-analyses suggest CCs increase soil’s capacity to store water and increase infiltr</w:t>
      </w:r>
      <w:r>
        <w:rPr>
          <w:rFonts w:ascii="Times New Roman" w:eastAsia="Times New Roman" w:hAnsi="Times New Roman" w:cs="Times New Roman"/>
        </w:rPr>
        <w:t>ation rates (Basche and DeLonge 2017, Basche and DeLonge 2019). However, to our knowledge there are few studies supporting these findings in Midwestern cover cropping contexts, and the few existing studies report contradicting results (Villamil et al. 2006</w:t>
      </w:r>
      <w:r>
        <w:rPr>
          <w:rFonts w:ascii="Times New Roman" w:eastAsia="Times New Roman" w:hAnsi="Times New Roman" w:cs="Times New Roman"/>
        </w:rPr>
        <w:t>, Haruna and Nkongolo 2015, Basche et al. 2016, Rorick and Kladivko 2017, Irmak et al. 2018). Region-specific studies are needed, as climatic and managerial constraints of maize-soybean rotations can limit CC options and growth potential (Strock et al. 200</w:t>
      </w:r>
      <w:r>
        <w:rPr>
          <w:rFonts w:ascii="Times New Roman" w:eastAsia="Times New Roman" w:hAnsi="Times New Roman" w:cs="Times New Roman"/>
        </w:rPr>
        <w:t>4, Baker and Griffis 2009, Nichols and Martinez-Feria 2021).</w:t>
      </w:r>
    </w:p>
    <w:p w14:paraId="00000014"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regional differences in CC effects, the duration of </w:t>
      </w:r>
      <w:sdt>
        <w:sdtPr>
          <w:tag w:val="goog_rdk_41"/>
          <w:id w:val="189738391"/>
        </w:sdtPr>
        <w:sdtEndPr/>
        <w:sdtContent>
          <w:del w:id="42" w:author="Liebman, Matthew Z [AGRON]" w:date="2021-06-07T12:31:00Z">
            <w:r>
              <w:rPr>
                <w:rFonts w:ascii="Times New Roman" w:eastAsia="Times New Roman" w:hAnsi="Times New Roman" w:cs="Times New Roman"/>
              </w:rPr>
              <w:delText xml:space="preserve">CCing </w:delText>
            </w:r>
          </w:del>
        </w:sdtContent>
      </w:sdt>
      <w:sdt>
        <w:sdtPr>
          <w:tag w:val="goog_rdk_42"/>
          <w:id w:val="966628832"/>
        </w:sdtPr>
        <w:sdtEndPr/>
        <w:sdtContent>
          <w:ins w:id="43" w:author="Liebman, Matthew Z [AGRON]" w:date="2021-06-07T12:31:00Z">
            <w:r>
              <w:rPr>
                <w:rFonts w:ascii="Times New Roman" w:eastAsia="Times New Roman" w:hAnsi="Times New Roman" w:cs="Times New Roman"/>
              </w:rPr>
              <w:t xml:space="preserve">cover cropping </w:t>
            </w:r>
          </w:ins>
        </w:sdtContent>
      </w:sdt>
      <w:r>
        <w:rPr>
          <w:rFonts w:ascii="Times New Roman" w:eastAsia="Times New Roman" w:hAnsi="Times New Roman" w:cs="Times New Roman"/>
        </w:rPr>
        <w:t>may also influence whether changes in soil are detected. Long-term studies on tillage have shown signif</w:t>
      </w:r>
      <w:r>
        <w:rPr>
          <w:rFonts w:ascii="Times New Roman" w:eastAsia="Times New Roman" w:hAnsi="Times New Roman" w:cs="Times New Roman"/>
        </w:rPr>
        <w:t>icant, but slow</w:t>
      </w:r>
      <w:sdt>
        <w:sdtPr>
          <w:tag w:val="goog_rdk_43"/>
          <w:id w:val="382373141"/>
        </w:sdtPr>
        <w:sdtEndPr/>
        <w:sdtContent>
          <w:ins w:id="44" w:author="Liebman, Matthew Z [AGRON]" w:date="2021-06-07T12:31:00Z">
            <w:r>
              <w:rPr>
                <w:rFonts w:ascii="Times New Roman" w:eastAsia="Times New Roman" w:hAnsi="Times New Roman" w:cs="Times New Roman"/>
              </w:rPr>
              <w:t>,</w:t>
            </w:r>
          </w:ins>
        </w:sdtContent>
      </w:sdt>
      <w:r>
        <w:rPr>
          <w:rFonts w:ascii="Times New Roman" w:eastAsia="Times New Roman" w:hAnsi="Times New Roman" w:cs="Times New Roman"/>
        </w:rPr>
        <w:t xml:space="preserve"> changes to the soil after implementing </w:t>
      </w:r>
      <w:sdt>
        <w:sdtPr>
          <w:tag w:val="goog_rdk_44"/>
          <w:id w:val="-1353342662"/>
        </w:sdtPr>
        <w:sdtEndPr/>
        <w:sdtContent>
          <w:del w:id="45" w:author="Liebman, Matthew Z [AGRON]" w:date="2021-06-07T12:31:00Z">
            <w:r>
              <w:rPr>
                <w:rFonts w:ascii="Times New Roman" w:eastAsia="Times New Roman" w:hAnsi="Times New Roman" w:cs="Times New Roman"/>
              </w:rPr>
              <w:delText>no-till</w:delText>
            </w:r>
          </w:del>
        </w:sdtContent>
      </w:sdt>
      <w:sdt>
        <w:sdtPr>
          <w:tag w:val="goog_rdk_45"/>
          <w:id w:val="-1828121330"/>
        </w:sdtPr>
        <w:sdtEndPr/>
        <w:sdtContent>
          <w:ins w:id="46" w:author="Liebman, Matthew Z [AGRON]" w:date="2021-06-07T12:31:00Z">
            <w:r>
              <w:rPr>
                <w:rFonts w:ascii="Times New Roman" w:eastAsia="Times New Roman" w:hAnsi="Times New Roman" w:cs="Times New Roman"/>
              </w:rPr>
              <w:t>zero tillage management</w:t>
            </w:r>
          </w:ins>
        </w:sdtContent>
      </w:sdt>
      <w:r>
        <w:rPr>
          <w:rFonts w:ascii="Times New Roman" w:eastAsia="Times New Roman" w:hAnsi="Times New Roman" w:cs="Times New Roman"/>
        </w:rPr>
        <w:t xml:space="preserve"> (al-Kaisi et al. 2014, Cusser et al. 2020). Addition of CCs </w:t>
      </w:r>
      <w:sdt>
        <w:sdtPr>
          <w:tag w:val="goog_rdk_46"/>
          <w:id w:val="268513367"/>
        </w:sdtPr>
        <w:sdtEndPr/>
        <w:sdtContent>
          <w:del w:id="47" w:author="Liebman, Matthew Z [AGRON]" w:date="2021-06-07T12:32:00Z">
            <w:r>
              <w:rPr>
                <w:rFonts w:ascii="Times New Roman" w:eastAsia="Times New Roman" w:hAnsi="Times New Roman" w:cs="Times New Roman"/>
              </w:rPr>
              <w:delText xml:space="preserve">may </w:delText>
            </w:r>
          </w:del>
        </w:sdtContent>
      </w:sdt>
      <w:sdt>
        <w:sdtPr>
          <w:tag w:val="goog_rdk_47"/>
          <w:id w:val="-658846054"/>
        </w:sdtPr>
        <w:sdtEndPr/>
        <w:sdtContent>
          <w:ins w:id="48" w:author="Liebman, Matthew Z [AGRON]" w:date="2021-06-07T12:32:00Z">
            <w:r>
              <w:rPr>
                <w:rFonts w:ascii="Times New Roman" w:eastAsia="Times New Roman" w:hAnsi="Times New Roman" w:cs="Times New Roman"/>
              </w:rPr>
              <w:t xml:space="preserve">might </w:t>
            </w:r>
          </w:ins>
        </w:sdtContent>
      </w:sdt>
      <w:r>
        <w:rPr>
          <w:rFonts w:ascii="Times New Roman" w:eastAsia="Times New Roman" w:hAnsi="Times New Roman" w:cs="Times New Roman"/>
        </w:rPr>
        <w:t xml:space="preserve">likewise require several years before improved soil hydrological properties can be detected, necessitating data collection from long-term experiments.  Furthermore, while shallow soil </w:t>
      </w:r>
      <w:r>
        <w:rPr>
          <w:rFonts w:ascii="Times New Roman" w:eastAsia="Times New Roman" w:hAnsi="Times New Roman" w:cs="Times New Roman"/>
        </w:rPr>
        <w:lastRenderedPageBreak/>
        <w:t>depths (0-10</w:t>
      </w:r>
      <w:sdt>
        <w:sdtPr>
          <w:tag w:val="goog_rdk_48"/>
          <w:id w:val="1424290440"/>
        </w:sdtPr>
        <w:sdtEndPr/>
        <w:sdtContent>
          <w:ins w:id="49" w:author="Liebman, Matthew Z [AGRON]" w:date="2021-06-07T12:32:00Z">
            <w:r>
              <w:rPr>
                <w:rFonts w:ascii="Times New Roman" w:eastAsia="Times New Roman" w:hAnsi="Times New Roman" w:cs="Times New Roman"/>
              </w:rPr>
              <w:t xml:space="preserve"> </w:t>
            </w:r>
          </w:ins>
        </w:sdtContent>
      </w:sdt>
      <w:r>
        <w:rPr>
          <w:rFonts w:ascii="Times New Roman" w:eastAsia="Times New Roman" w:hAnsi="Times New Roman" w:cs="Times New Roman"/>
        </w:rPr>
        <w:t>cm) may be more responsive to CC effects (e.g.</w:t>
      </w:r>
      <w:sdt>
        <w:sdtPr>
          <w:tag w:val="goog_rdk_49"/>
          <w:id w:val="-1253973001"/>
        </w:sdtPr>
        <w:sdtEndPr/>
        <w:sdtContent>
          <w:ins w:id="50" w:author="Liebman, Matthew Z [AGRON]" w:date="2021-06-07T12:32:00Z">
            <w:r>
              <w:rPr>
                <w:rFonts w:ascii="Times New Roman" w:eastAsia="Times New Roman" w:hAnsi="Times New Roman" w:cs="Times New Roman"/>
              </w:rPr>
              <w:t>,</w:t>
            </w:r>
          </w:ins>
        </w:sdtContent>
      </w:sdt>
      <w:r>
        <w:rPr>
          <w:rFonts w:ascii="Times New Roman" w:eastAsia="Times New Roman" w:hAnsi="Times New Roman" w:cs="Times New Roman"/>
        </w:rPr>
        <w:t xml:space="preserve"> Kaspar </w:t>
      </w:r>
      <w:r>
        <w:rPr>
          <w:rFonts w:ascii="Times New Roman" w:eastAsia="Times New Roman" w:hAnsi="Times New Roman" w:cs="Times New Roman"/>
        </w:rPr>
        <w:t>et al. 2006, Moore et al. 2014, Atwood and Wood 2020), deeper depths may be more important when considering the soil’s contribution to the crop’s water supply (Asbjornsen et al 2008, Williams et al. 2008, Rizzo et al. 2018).</w:t>
      </w:r>
    </w:p>
    <w:p w14:paraId="00000015"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Lastly, to our knowledge the ca</w:t>
      </w:r>
      <w:r>
        <w:rPr>
          <w:rFonts w:ascii="Times New Roman" w:eastAsia="Times New Roman" w:hAnsi="Times New Roman" w:cs="Times New Roman"/>
        </w:rPr>
        <w:t>usal relationships between CCs and soil water storage have not been explicitly presented. Causal models can help identify data needs, and when sufficient data is available can be used to construct structural equation models that estimate the relative stren</w:t>
      </w:r>
      <w:r>
        <w:rPr>
          <w:rFonts w:ascii="Times New Roman" w:eastAsia="Times New Roman" w:hAnsi="Times New Roman" w:cs="Times New Roman"/>
        </w:rPr>
        <w:t xml:space="preserve">gth of causal paths. </w:t>
      </w:r>
      <w:sdt>
        <w:sdtPr>
          <w:tag w:val="goog_rdk_50"/>
          <w:id w:val="-465584384"/>
        </w:sdtPr>
        <w:sdtEndPr/>
        <w:sdtContent>
          <w:del w:id="51" w:author="Liebman, Matthew Z [AGRON]" w:date="2021-06-07T12:33:00Z">
            <w:r>
              <w:rPr>
                <w:rFonts w:ascii="Times New Roman" w:eastAsia="Times New Roman" w:hAnsi="Times New Roman" w:cs="Times New Roman"/>
              </w:rPr>
              <w:delText xml:space="preserve">It </w:delText>
            </w:r>
          </w:del>
        </w:sdtContent>
      </w:sdt>
      <w:sdt>
        <w:sdtPr>
          <w:tag w:val="goog_rdk_51"/>
          <w:id w:val="-847704803"/>
        </w:sdtPr>
        <w:sdtEndPr/>
        <w:sdtContent>
          <w:ins w:id="52" w:author="Liebman, Matthew Z [AGRON]" w:date="2021-06-07T12:33:00Z">
            <w:r>
              <w:rPr>
                <w:rFonts w:ascii="Times New Roman" w:eastAsia="Times New Roman" w:hAnsi="Times New Roman" w:cs="Times New Roman"/>
              </w:rPr>
              <w:t xml:space="preserve">Modeling </w:t>
            </w:r>
          </w:ins>
        </w:sdtContent>
      </w:sdt>
      <w:r>
        <w:rPr>
          <w:rFonts w:ascii="Times New Roman" w:eastAsia="Times New Roman" w:hAnsi="Times New Roman" w:cs="Times New Roman"/>
        </w:rPr>
        <w:t xml:space="preserve">can also be used to frame hypotheses, resulting in more targeted research questions that directly test the presence or absence of causal links. Therefore, a </w:t>
      </w:r>
      <w:sdt>
        <w:sdtPr>
          <w:tag w:val="goog_rdk_52"/>
          <w:id w:val="1269200320"/>
        </w:sdtPr>
        <w:sdtEndPr/>
        <w:sdtContent>
          <w:del w:id="53" w:author="Liebman, Matthew Z [AGRON]" w:date="2021-06-07T12:33:00Z">
            <w:r>
              <w:rPr>
                <w:rFonts w:ascii="Times New Roman" w:eastAsia="Times New Roman" w:hAnsi="Times New Roman" w:cs="Times New Roman"/>
              </w:rPr>
              <w:delText xml:space="preserve">proposed </w:delText>
            </w:r>
          </w:del>
        </w:sdtContent>
      </w:sdt>
      <w:sdt>
        <w:sdtPr>
          <w:tag w:val="goog_rdk_53"/>
          <w:id w:val="-1766990523"/>
        </w:sdtPr>
        <w:sdtEndPr/>
        <w:sdtContent>
          <w:ins w:id="54" w:author="Liebman, Matthew Z [AGRON]" w:date="2021-06-07T12:33:00Z">
            <w:r>
              <w:rPr>
                <w:rFonts w:ascii="Times New Roman" w:eastAsia="Times New Roman" w:hAnsi="Times New Roman" w:cs="Times New Roman"/>
              </w:rPr>
              <w:t xml:space="preserve">credible </w:t>
            </w:r>
          </w:ins>
        </w:sdtContent>
      </w:sdt>
      <w:r>
        <w:rPr>
          <w:rFonts w:ascii="Times New Roman" w:eastAsia="Times New Roman" w:hAnsi="Times New Roman" w:cs="Times New Roman"/>
        </w:rPr>
        <w:t>causal model can greatly aid in advancin</w:t>
      </w:r>
      <w:r>
        <w:rPr>
          <w:rFonts w:ascii="Times New Roman" w:eastAsia="Times New Roman" w:hAnsi="Times New Roman" w:cs="Times New Roman"/>
        </w:rPr>
        <w:t xml:space="preserve">g future research.    </w:t>
      </w:r>
    </w:p>
    <w:p w14:paraId="00000016"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Given the need to quantify long-term benefits of cover cropping, the scarcity of Midwest-specific data, and lack of a framework for organizing </w:t>
      </w:r>
      <w:sdt>
        <w:sdtPr>
          <w:tag w:val="goog_rdk_54"/>
          <w:id w:val="-86084789"/>
        </w:sdtPr>
        <w:sdtEndPr/>
        <w:sdtContent>
          <w:ins w:id="55" w:author="Liebman, Matthew Z [AGRON]" w:date="2021-06-07T12:33:00Z">
            <w:r>
              <w:rPr>
                <w:rFonts w:ascii="Times New Roman" w:eastAsia="Times New Roman" w:hAnsi="Times New Roman" w:cs="Times New Roman"/>
              </w:rPr>
              <w:t xml:space="preserve">relevant </w:t>
            </w:r>
          </w:ins>
        </w:sdtContent>
      </w:sdt>
      <w:r>
        <w:rPr>
          <w:rFonts w:ascii="Times New Roman" w:eastAsia="Times New Roman" w:hAnsi="Times New Roman" w:cs="Times New Roman"/>
        </w:rPr>
        <w:t xml:space="preserve">knowledge, the objectives of our study were to (1) determine what aspects of a </w:t>
      </w:r>
      <w:r>
        <w:rPr>
          <w:rFonts w:ascii="Times New Roman" w:eastAsia="Times New Roman" w:hAnsi="Times New Roman" w:cs="Times New Roman"/>
        </w:rPr>
        <w:t xml:space="preserve">soil’s hydrological </w:t>
      </w:r>
      <w:sdt>
        <w:sdtPr>
          <w:tag w:val="goog_rdk_55"/>
          <w:id w:val="1793783051"/>
        </w:sdtPr>
        <w:sdtEndPr/>
        <w:sdtContent>
          <w:del w:id="56" w:author="Liebman, Matthew Z [AGRON]" w:date="2021-06-07T12:33:00Z">
            <w:r>
              <w:rPr>
                <w:rFonts w:ascii="Times New Roman" w:eastAsia="Times New Roman" w:hAnsi="Times New Roman" w:cs="Times New Roman"/>
              </w:rPr>
              <w:delText xml:space="preserve">profile </w:delText>
            </w:r>
          </w:del>
        </w:sdtContent>
      </w:sdt>
      <w:sdt>
        <w:sdtPr>
          <w:tag w:val="goog_rdk_56"/>
          <w:id w:val="347146310"/>
        </w:sdtPr>
        <w:sdtEndPr/>
        <w:sdtContent>
          <w:ins w:id="57" w:author="Liebman, Matthew Z [AGRON]" w:date="2021-06-07T12:33:00Z">
            <w:r>
              <w:rPr>
                <w:rFonts w:ascii="Times New Roman" w:eastAsia="Times New Roman" w:hAnsi="Times New Roman" w:cs="Times New Roman"/>
              </w:rPr>
              <w:t xml:space="preserve">characteristics </w:t>
            </w:r>
          </w:ins>
        </w:sdtContent>
      </w:sdt>
      <w:r>
        <w:rPr>
          <w:rFonts w:ascii="Times New Roman" w:eastAsia="Times New Roman" w:hAnsi="Times New Roman" w:cs="Times New Roman"/>
        </w:rPr>
        <w:t>are affected by long-term cover cropping at a depth relevant to crop production, and (2) use our findings to propose a causal model connecting CCs to changes in soil properties to aid in targeting future rese</w:t>
      </w:r>
      <w:r>
        <w:rPr>
          <w:rFonts w:ascii="Times New Roman" w:eastAsia="Times New Roman" w:hAnsi="Times New Roman" w:cs="Times New Roman"/>
        </w:rPr>
        <w:t>arch. We collected soil samples at a 10-18 cm depth increment from four long-term (10+ years) no-till cover crop trials located in Iowa, USA. Two trials were on-farm production fields, and two trials were part of a larger research experiment. We assessed t</w:t>
      </w:r>
      <w:r>
        <w:rPr>
          <w:rFonts w:ascii="Times New Roman" w:eastAsia="Times New Roman" w:hAnsi="Times New Roman" w:cs="Times New Roman"/>
        </w:rPr>
        <w:t>he effects of long-term cover cropping on soil water content at saturation, soil water content at matric potentials approximating field capacity on the shallow water tables that characterize landscapes in the region (-100 cm H</w:t>
      </w:r>
      <w:r>
        <w:rPr>
          <w:rFonts w:ascii="Times New Roman" w:eastAsia="Times New Roman" w:hAnsi="Times New Roman" w:cs="Times New Roman"/>
          <w:vertAlign w:val="subscript"/>
        </w:rPr>
        <w:t>2</w:t>
      </w:r>
      <w:r>
        <w:rPr>
          <w:rFonts w:ascii="Times New Roman" w:eastAsia="Times New Roman" w:hAnsi="Times New Roman" w:cs="Times New Roman"/>
        </w:rPr>
        <w:t>O,</w:t>
      </w:r>
      <w:r>
        <w:rPr>
          <w:rFonts w:ascii="Times New Roman" w:eastAsia="Times New Roman" w:hAnsi="Times New Roman" w:cs="Times New Roman"/>
          <w:color w:val="FF0000"/>
        </w:rPr>
        <w:t xml:space="preserve"> </w:t>
      </w:r>
      <w:sdt>
        <w:sdtPr>
          <w:tag w:val="goog_rdk_57"/>
          <w:id w:val="-1359425894"/>
        </w:sdtPr>
        <w:sdtEndPr/>
        <w:sdtContent>
          <w:commentRangeStart w:id="58"/>
        </w:sdtContent>
      </w:sdt>
      <w:r>
        <w:rPr>
          <w:rFonts w:ascii="Times New Roman" w:eastAsia="Times New Roman" w:hAnsi="Times New Roman" w:cs="Times New Roman"/>
          <w:color w:val="FF0000"/>
        </w:rPr>
        <w:t>Moore 2021</w:t>
      </w:r>
      <w:r>
        <w:rPr>
          <w:rFonts w:ascii="Times New Roman" w:eastAsia="Times New Roman" w:hAnsi="Times New Roman" w:cs="Times New Roman"/>
        </w:rPr>
        <w:t>)</w:t>
      </w:r>
      <w:commentRangeEnd w:id="58"/>
      <w:r>
        <w:commentReference w:id="58"/>
      </w:r>
      <w:r>
        <w:rPr>
          <w:rFonts w:ascii="Times New Roman" w:eastAsia="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w:t>
      </w:r>
      <w:r>
        <w:rPr>
          <w:rFonts w:ascii="Times New Roman" w:eastAsia="Times New Roman" w:hAnsi="Times New Roman" w:cs="Times New Roman"/>
        </w:rPr>
        <w:t xml:space="preserve">evious literature to construct a proposed causal model (Pearl 2008). </w:t>
      </w:r>
    </w:p>
    <w:p w14:paraId="00000017"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Materials and Methods</w:t>
      </w:r>
    </w:p>
    <w:p w14:paraId="00000018" w14:textId="77777777" w:rsidR="005C5628" w:rsidRDefault="00021896">
      <w:pPr>
        <w:pStyle w:val="Heading2"/>
        <w:spacing w:line="480" w:lineRule="auto"/>
        <w:ind w:left="567" w:hanging="567"/>
        <w:rPr>
          <w:i/>
          <w:sz w:val="22"/>
          <w:szCs w:val="22"/>
        </w:rPr>
      </w:pPr>
      <w:r>
        <w:rPr>
          <w:i/>
        </w:rPr>
        <w:t>Site descriptions</w:t>
      </w:r>
    </w:p>
    <w:p w14:paraId="00000019"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Three long-term sites were used for this study (</w:t>
      </w:r>
      <w:r>
        <w:rPr>
          <w:rFonts w:ascii="Times New Roman" w:eastAsia="Times New Roman" w:hAnsi="Times New Roman" w:cs="Times New Roman"/>
          <w:b/>
        </w:rPr>
        <w:t>Figure 1</w:t>
      </w:r>
      <w:r>
        <w:rPr>
          <w:rFonts w:ascii="Times New Roman" w:eastAsia="Times New Roman" w:hAnsi="Times New Roman" w:cs="Times New Roman"/>
        </w:rPr>
        <w:t>), with one site having two trials. Therefore, a total of four trials were sampled (</w:t>
      </w:r>
      <w:r>
        <w:rPr>
          <w:rFonts w:ascii="Times New Roman" w:eastAsia="Times New Roman" w:hAnsi="Times New Roman" w:cs="Times New Roman"/>
          <w:b/>
        </w:rPr>
        <w:t xml:space="preserve">Table </w:t>
      </w:r>
      <w:r>
        <w:rPr>
          <w:rFonts w:ascii="Times New Roman" w:eastAsia="Times New Roman" w:hAnsi="Times New Roman" w:cs="Times New Roman"/>
          <w:b/>
        </w:rPr>
        <w:t>1</w:t>
      </w:r>
      <w:r>
        <w:rPr>
          <w:rFonts w:ascii="Times New Roman" w:eastAsia="Times New Roman" w:hAnsi="Times New Roman" w:cs="Times New Roman"/>
        </w:rPr>
        <w:t xml:space="preserve">). Each trial consisted of two treatments that had been in place for at least 10 years: (1) a maize/soybean rotation (either grain- or silage-based) with a winter rye CC planted yearly in the fall following cash crop harvest and terminated in the spring, </w:t>
      </w:r>
      <w:r>
        <w:rPr>
          <w:rFonts w:ascii="Times New Roman" w:eastAsia="Times New Roman" w:hAnsi="Times New Roman" w:cs="Times New Roman"/>
        </w:rPr>
        <w:t>and (2) the same rotation without a CC. Every trial was arranged in a randomized complete block design with four (West and East) or five (Central) replicates. The plots within each trial were managed identically save for the planting of the CC in the fall.</w:t>
      </w:r>
      <w:r>
        <w:rPr>
          <w:rFonts w:ascii="Times New Roman" w:eastAsia="Times New Roman" w:hAnsi="Times New Roman" w:cs="Times New Roman"/>
        </w:rPr>
        <w:t xml:space="preserve"> The exact herbicide and nutrient programs varied by site, reflective of their particular managers and contexts (</w:t>
      </w:r>
      <w:r>
        <w:rPr>
          <w:rFonts w:ascii="Times New Roman" w:eastAsia="Times New Roman" w:hAnsi="Times New Roman" w:cs="Times New Roman"/>
          <w:b/>
        </w:rPr>
        <w:t>supplementary material</w:t>
      </w:r>
      <w:r>
        <w:rPr>
          <w:rFonts w:ascii="Times New Roman" w:eastAsia="Times New Roman" w:hAnsi="Times New Roman" w:cs="Times New Roman"/>
        </w:rPr>
        <w:t>). More detailed accounts of agronomic management have been published elsewhere for the research site (Moore et al., 2014</w:t>
      </w:r>
      <w:r>
        <w:rPr>
          <w:rFonts w:ascii="Times New Roman" w:eastAsia="Times New Roman" w:hAnsi="Times New Roman" w:cs="Times New Roman"/>
        </w:rPr>
        <w:t xml:space="preserve">) and </w:t>
      </w:r>
      <w:sdt>
        <w:sdtPr>
          <w:tag w:val="goog_rdk_58"/>
          <w:id w:val="-2114198237"/>
        </w:sdtPr>
        <w:sdtEndPr/>
        <w:sdtContent>
          <w:ins w:id="59" w:author="Liebman, Matthew Z [AGRON]" w:date="2021-06-07T12:36:00Z">
            <w:r>
              <w:rPr>
                <w:rFonts w:ascii="Times New Roman" w:eastAsia="Times New Roman" w:hAnsi="Times New Roman" w:cs="Times New Roman"/>
              </w:rPr>
              <w:t xml:space="preserve">commercial </w:t>
            </w:r>
          </w:ins>
        </w:sdtContent>
      </w:sdt>
      <w:sdt>
        <w:sdtPr>
          <w:tag w:val="goog_rdk_59"/>
          <w:id w:val="-634719540"/>
        </w:sdtPr>
        <w:sdtEndPr/>
        <w:sdtContent>
          <w:del w:id="60" w:author="Liebman, Matthew Z [AGRON]" w:date="2021-06-07T12:36:00Z">
            <w:r>
              <w:rPr>
                <w:rFonts w:ascii="Times New Roman" w:eastAsia="Times New Roman" w:hAnsi="Times New Roman" w:cs="Times New Roman"/>
              </w:rPr>
              <w:delText xml:space="preserve">production </w:delText>
            </w:r>
          </w:del>
        </w:sdtContent>
      </w:sdt>
      <w:sdt>
        <w:sdtPr>
          <w:tag w:val="goog_rdk_60"/>
          <w:id w:val="-624003495"/>
        </w:sdtPr>
        <w:sdtEndPr/>
        <w:sdtContent>
          <w:ins w:id="61" w:author="Liebman, Matthew Z [AGRON]" w:date="2021-06-07T12:36:00Z">
            <w:r>
              <w:rPr>
                <w:rFonts w:ascii="Times New Roman" w:eastAsia="Times New Roman" w:hAnsi="Times New Roman" w:cs="Times New Roman"/>
              </w:rPr>
              <w:t xml:space="preserve">farm </w:t>
            </w:r>
          </w:ins>
        </w:sdtContent>
      </w:sdt>
      <w:r>
        <w:rPr>
          <w:rFonts w:ascii="Times New Roman" w:eastAsia="Times New Roman" w:hAnsi="Times New Roman" w:cs="Times New Roman"/>
        </w:rPr>
        <w:t>sites (Nichols et al. 2020). All sites had sub-surface tile drainage and were managed without tillage since initiation</w:t>
      </w:r>
      <w:sdt>
        <w:sdtPr>
          <w:tag w:val="goog_rdk_61"/>
          <w:id w:val="2139600280"/>
        </w:sdtPr>
        <w:sdtEndPr/>
        <w:sdtContent>
          <w:ins w:id="62" w:author="Liebman, Matthew Z [AGRON]" w:date="2021-06-07T12:36:00Z">
            <w:r>
              <w:rPr>
                <w:rFonts w:ascii="Times New Roman" w:eastAsia="Times New Roman" w:hAnsi="Times New Roman" w:cs="Times New Roman"/>
              </w:rPr>
              <w:t xml:space="preserve"> of the trials</w:t>
            </w:r>
          </w:ins>
        </w:sdtContent>
      </w:sdt>
      <w:r>
        <w:rPr>
          <w:rFonts w:ascii="Times New Roman" w:eastAsia="Times New Roman" w:hAnsi="Times New Roman" w:cs="Times New Roman"/>
        </w:rPr>
        <w: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C5628" w14:paraId="78FA3A38" w14:textId="77777777">
        <w:tc>
          <w:tcPr>
            <w:tcW w:w="9350" w:type="dxa"/>
          </w:tcPr>
          <w:p w14:paraId="0000001A"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121785"/>
                  <wp:effectExtent l="0" t="0" r="0" b="0"/>
                  <wp:docPr id="14" name="image1.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low confidence"/>
                          <pic:cNvPicPr preferRelativeResize="0"/>
                        </pic:nvPicPr>
                        <pic:blipFill>
                          <a:blip r:embed="rId11"/>
                          <a:srcRect/>
                          <a:stretch>
                            <a:fillRect/>
                          </a:stretch>
                        </pic:blipFill>
                        <pic:spPr>
                          <a:xfrm>
                            <a:off x="0" y="0"/>
                            <a:ext cx="5943600" cy="4121785"/>
                          </a:xfrm>
                          <a:prstGeom prst="rect">
                            <a:avLst/>
                          </a:prstGeom>
                          <a:ln/>
                        </pic:spPr>
                      </pic:pic>
                    </a:graphicData>
                  </a:graphic>
                </wp:inline>
              </w:drawing>
            </w:r>
          </w:p>
        </w:tc>
      </w:tr>
    </w:tbl>
    <w:sdt>
      <w:sdtPr>
        <w:tag w:val="goog_rdk_64"/>
        <w:id w:val="-484246181"/>
      </w:sdtPr>
      <w:sdtEndPr/>
      <w:sdtContent>
        <w:p w14:paraId="0000001B" w14:textId="77777777" w:rsidR="005C5628" w:rsidRDefault="00021896">
          <w:pPr>
            <w:spacing w:line="480" w:lineRule="auto"/>
            <w:rPr>
              <w:ins w:id="63" w:author="Nichols, Virginia A [AGRON]" w:date="2021-04-12T16:49:00Z"/>
              <w:rFonts w:ascii="Times New Roman" w:eastAsia="Times New Roman" w:hAnsi="Times New Roman" w:cs="Times New Roman"/>
            </w:rPr>
          </w:pPr>
          <w:sdt>
            <w:sdtPr>
              <w:tag w:val="goog_rdk_63"/>
              <w:id w:val="1697658041"/>
            </w:sdtPr>
            <w:sdtEndPr/>
            <w:sdtContent/>
          </w:sdt>
        </w:p>
      </w:sdtContent>
    </w:sdt>
    <w:sdt>
      <w:sdtPr>
        <w:tag w:val="goog_rdk_66"/>
        <w:id w:val="-1256743129"/>
      </w:sdtPr>
      <w:sdtEndPr/>
      <w:sdtContent>
        <w:p w14:paraId="0000001C" w14:textId="77777777" w:rsidR="005C5628" w:rsidRDefault="00021896">
          <w:pPr>
            <w:spacing w:line="480" w:lineRule="auto"/>
            <w:rPr>
              <w:ins w:id="64" w:author="Nichols, Virginia A [AGRON]" w:date="2021-04-12T16:49:00Z"/>
              <w:rFonts w:ascii="Times New Roman" w:eastAsia="Times New Roman" w:hAnsi="Times New Roman" w:cs="Times New Roman"/>
            </w:rPr>
          </w:pPr>
          <w:sdt>
            <w:sdtPr>
              <w:tag w:val="goog_rdk_65"/>
              <w:id w:val="219717687"/>
            </w:sdtPr>
            <w:sdtEndPr/>
            <w:sdtContent/>
          </w:sdt>
        </w:p>
      </w:sdtContent>
    </w:sdt>
    <w:sdt>
      <w:sdtPr>
        <w:tag w:val="goog_rdk_68"/>
        <w:id w:val="-76682557"/>
      </w:sdtPr>
      <w:sdtEndPr/>
      <w:sdtContent>
        <w:p w14:paraId="0000001D" w14:textId="77777777" w:rsidR="005C5628" w:rsidRDefault="00021896">
          <w:pPr>
            <w:spacing w:line="480" w:lineRule="auto"/>
            <w:rPr>
              <w:ins w:id="65" w:author="Nichols, Virginia A [AGRON]" w:date="2021-04-12T16:49:00Z"/>
              <w:rFonts w:ascii="Times New Roman" w:eastAsia="Times New Roman" w:hAnsi="Times New Roman" w:cs="Times New Roman"/>
            </w:rPr>
          </w:pPr>
          <w:sdt>
            <w:sdtPr>
              <w:tag w:val="goog_rdk_67"/>
              <w:id w:val="-205181320"/>
            </w:sdtPr>
            <w:sdtEndPr/>
            <w:sdtContent/>
          </w:sdt>
        </w:p>
      </w:sdtContent>
    </w:sdt>
    <w:sdt>
      <w:sdtPr>
        <w:tag w:val="goog_rdk_70"/>
        <w:id w:val="-89015554"/>
      </w:sdtPr>
      <w:sdtEndPr/>
      <w:sdtContent>
        <w:p w14:paraId="0000001E" w14:textId="77777777" w:rsidR="005C5628" w:rsidRDefault="00021896">
          <w:pPr>
            <w:spacing w:line="480" w:lineRule="auto"/>
            <w:rPr>
              <w:ins w:id="66" w:author="Nichols, Virginia A [AGRON]" w:date="2021-04-12T16:49:00Z"/>
              <w:rFonts w:ascii="Times New Roman" w:eastAsia="Times New Roman" w:hAnsi="Times New Roman" w:cs="Times New Roman"/>
            </w:rPr>
          </w:pPr>
          <w:sdt>
            <w:sdtPr>
              <w:tag w:val="goog_rdk_69"/>
              <w:id w:val="-1395647385"/>
            </w:sdtPr>
            <w:sdtEndPr/>
            <w:sdtContent/>
          </w:sdt>
        </w:p>
      </w:sdtContent>
    </w:sdt>
    <w:sdt>
      <w:sdtPr>
        <w:tag w:val="goog_rdk_72"/>
        <w:id w:val="461465791"/>
      </w:sdtPr>
      <w:sdtEndPr/>
      <w:sdtContent>
        <w:p w14:paraId="0000001F" w14:textId="77777777" w:rsidR="005C5628" w:rsidRDefault="00021896">
          <w:pPr>
            <w:spacing w:line="480" w:lineRule="auto"/>
            <w:rPr>
              <w:ins w:id="67" w:author="Nichols, Virginia A [AGRON]" w:date="2021-04-12T16:49:00Z"/>
              <w:rFonts w:ascii="Times New Roman" w:eastAsia="Times New Roman" w:hAnsi="Times New Roman" w:cs="Times New Roman"/>
            </w:rPr>
          </w:pPr>
          <w:sdt>
            <w:sdtPr>
              <w:tag w:val="goog_rdk_71"/>
              <w:id w:val="286944386"/>
            </w:sdtPr>
            <w:sdtEndPr/>
            <w:sdtContent/>
          </w:sdt>
        </w:p>
      </w:sdtContent>
    </w:sdt>
    <w:p w14:paraId="00000020" w14:textId="77777777" w:rsidR="005C5628" w:rsidRDefault="005C5628">
      <w:pPr>
        <w:spacing w:line="480" w:lineRule="auto"/>
        <w:rPr>
          <w:rFonts w:ascii="Times New Roman" w:eastAsia="Times New Roman" w:hAnsi="Times New Roman" w:cs="Times New Roman"/>
        </w:rPr>
      </w:pPr>
    </w:p>
    <w:p w14:paraId="00000021" w14:textId="77777777" w:rsidR="005C5628" w:rsidRDefault="005C5628">
      <w:pPr>
        <w:spacing w:line="480" w:lineRule="auto"/>
        <w:rPr>
          <w:rFonts w:ascii="Times New Roman" w:eastAsia="Times New Roman" w:hAnsi="Times New Roman" w:cs="Times New Roman"/>
        </w:rPr>
      </w:pPr>
    </w:p>
    <w:p w14:paraId="00000022" w14:textId="77777777" w:rsidR="005C5628" w:rsidRDefault="005C5628">
      <w:pPr>
        <w:spacing w:line="480" w:lineRule="auto"/>
        <w:rPr>
          <w:rFonts w:ascii="Times New Roman" w:eastAsia="Times New Roman" w:hAnsi="Times New Roman" w:cs="Times New Roman"/>
        </w:rPr>
      </w:pPr>
    </w:p>
    <w:tbl>
      <w:tblPr>
        <w:tblStyle w:val="a0"/>
        <w:tblW w:w="10710" w:type="dxa"/>
        <w:tblLayout w:type="fixed"/>
        <w:tblLook w:val="0400" w:firstRow="0" w:lastRow="0" w:firstColumn="0" w:lastColumn="0" w:noHBand="0" w:noVBand="1"/>
      </w:tblPr>
      <w:tblGrid>
        <w:gridCol w:w="1165"/>
        <w:gridCol w:w="1260"/>
        <w:gridCol w:w="1080"/>
        <w:gridCol w:w="990"/>
        <w:gridCol w:w="1350"/>
        <w:gridCol w:w="1350"/>
        <w:gridCol w:w="275"/>
        <w:gridCol w:w="630"/>
        <w:gridCol w:w="630"/>
        <w:gridCol w:w="990"/>
        <w:gridCol w:w="990"/>
      </w:tblGrid>
      <w:tr w:rsidR="005C5628" w14:paraId="59ADA9AF" w14:textId="77777777">
        <w:trPr>
          <w:trHeight w:val="303"/>
        </w:trPr>
        <w:tc>
          <w:tcPr>
            <w:tcW w:w="1165" w:type="dxa"/>
            <w:vMerge w:val="restart"/>
            <w:tcBorders>
              <w:top w:val="single" w:sz="4" w:space="0" w:color="000000"/>
            </w:tcBorders>
            <w:shd w:val="clear" w:color="auto" w:fill="auto"/>
            <w:vAlign w:val="center"/>
          </w:tcPr>
          <w:p w14:paraId="00000023" w14:textId="77777777" w:rsidR="005C5628" w:rsidRDefault="00021896">
            <w:pPr>
              <w:spacing w:after="0" w:line="480" w:lineRule="auto"/>
              <w:jc w:val="center"/>
              <w:rPr>
                <w:rFonts w:ascii="Times New Roman" w:eastAsia="Times New Roman" w:hAnsi="Times New Roman" w:cs="Times New Roman"/>
                <w:b/>
                <w:sz w:val="20"/>
                <w:szCs w:val="20"/>
              </w:rPr>
            </w:pPr>
            <w:bookmarkStart w:id="68" w:name="_heading=h.gjdgxs" w:colFirst="0" w:colLast="0"/>
            <w:bookmarkEnd w:id="68"/>
            <w:r>
              <w:rPr>
                <w:rFonts w:ascii="Times New Roman" w:eastAsia="Times New Roman" w:hAnsi="Times New Roman" w:cs="Times New Roman"/>
                <w:b/>
                <w:sz w:val="20"/>
                <w:szCs w:val="20"/>
              </w:rPr>
              <w:t>Plot Size and Average Slope</w:t>
            </w:r>
            <w:r>
              <w:rPr>
                <w:rFonts w:ascii="Times New Roman" w:eastAsia="Times New Roman" w:hAnsi="Times New Roman" w:cs="Times New Roman"/>
                <w:b/>
                <w:sz w:val="20"/>
                <w:szCs w:val="20"/>
                <w:vertAlign w:val="superscript"/>
              </w:rPr>
              <w:t>*</w:t>
            </w:r>
          </w:p>
        </w:tc>
        <w:tc>
          <w:tcPr>
            <w:tcW w:w="1260" w:type="dxa"/>
            <w:vMerge w:val="restart"/>
            <w:tcBorders>
              <w:top w:val="single" w:sz="4" w:space="0" w:color="000000"/>
            </w:tcBorders>
            <w:vAlign w:val="center"/>
          </w:tcPr>
          <w:p w14:paraId="00000024"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Treatment Replications</w:t>
            </w:r>
          </w:p>
        </w:tc>
        <w:tc>
          <w:tcPr>
            <w:tcW w:w="1080" w:type="dxa"/>
            <w:vMerge w:val="restart"/>
            <w:tcBorders>
              <w:top w:val="single" w:sz="4" w:space="0" w:color="000000"/>
            </w:tcBorders>
            <w:vAlign w:val="center"/>
          </w:tcPr>
          <w:p w14:paraId="00000025"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Dominant Soil Types</w:t>
            </w:r>
            <w:r>
              <w:rPr>
                <w:rFonts w:ascii="Times New Roman" w:eastAsia="Times New Roman" w:hAnsi="Times New Roman" w:cs="Times New Roman"/>
                <w:b/>
                <w:sz w:val="20"/>
                <w:szCs w:val="20"/>
                <w:vertAlign w:val="superscript"/>
              </w:rPr>
              <w:t>*</w:t>
            </w:r>
          </w:p>
        </w:tc>
        <w:tc>
          <w:tcPr>
            <w:tcW w:w="990" w:type="dxa"/>
            <w:vMerge w:val="restart"/>
            <w:tcBorders>
              <w:top w:val="single" w:sz="4" w:space="0" w:color="000000"/>
            </w:tcBorders>
            <w:vAlign w:val="center"/>
          </w:tcPr>
          <w:p w14:paraId="00000026"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 Depth to Water Table</w:t>
            </w:r>
            <w:r>
              <w:rPr>
                <w:rFonts w:ascii="Times New Roman" w:eastAsia="Times New Roman" w:hAnsi="Times New Roman" w:cs="Times New Roman"/>
                <w:b/>
                <w:sz w:val="20"/>
                <w:szCs w:val="20"/>
                <w:vertAlign w:val="superscript"/>
              </w:rPr>
              <w:t>*</w:t>
            </w:r>
          </w:p>
        </w:tc>
        <w:tc>
          <w:tcPr>
            <w:tcW w:w="2700" w:type="dxa"/>
            <w:gridSpan w:val="2"/>
            <w:tcBorders>
              <w:top w:val="single" w:sz="4" w:space="0" w:color="000000"/>
              <w:bottom w:val="single" w:sz="4" w:space="0" w:color="000000"/>
            </w:tcBorders>
            <w:shd w:val="clear" w:color="auto" w:fill="auto"/>
            <w:vAlign w:val="center"/>
          </w:tcPr>
          <w:p w14:paraId="00000027"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30-year Annual Mean</w:t>
            </w:r>
          </w:p>
        </w:tc>
        <w:tc>
          <w:tcPr>
            <w:tcW w:w="275" w:type="dxa"/>
            <w:tcBorders>
              <w:top w:val="single" w:sz="4" w:space="0" w:color="000000"/>
            </w:tcBorders>
          </w:tcPr>
          <w:p w14:paraId="00000029" w14:textId="77777777" w:rsidR="005C5628" w:rsidRDefault="005C5628">
            <w:pPr>
              <w:spacing w:after="0" w:line="480" w:lineRule="auto"/>
              <w:jc w:val="center"/>
              <w:rPr>
                <w:rFonts w:ascii="Times New Roman" w:eastAsia="Times New Roman" w:hAnsi="Times New Roman" w:cs="Times New Roman"/>
                <w:b/>
                <w:sz w:val="20"/>
                <w:szCs w:val="20"/>
              </w:rPr>
            </w:pPr>
          </w:p>
        </w:tc>
        <w:tc>
          <w:tcPr>
            <w:tcW w:w="1260" w:type="dxa"/>
            <w:gridSpan w:val="2"/>
            <w:tcBorders>
              <w:top w:val="single" w:sz="4" w:space="0" w:color="000000"/>
              <w:bottom w:val="single" w:sz="4" w:space="0" w:color="000000"/>
            </w:tcBorders>
            <w:shd w:val="clear" w:color="auto" w:fill="auto"/>
            <w:vAlign w:val="center"/>
          </w:tcPr>
          <w:p w14:paraId="0000002A"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Mean Cover Crop Biomass </w:t>
            </w:r>
          </w:p>
        </w:tc>
        <w:tc>
          <w:tcPr>
            <w:tcW w:w="990" w:type="dxa"/>
            <w:vMerge w:val="restart"/>
            <w:tcBorders>
              <w:top w:val="single" w:sz="4" w:space="0" w:color="000000"/>
            </w:tcBorders>
            <w:shd w:val="clear" w:color="auto" w:fill="auto"/>
            <w:vAlign w:val="center"/>
          </w:tcPr>
          <w:p w14:paraId="0000002C"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2018 Crop</w:t>
            </w:r>
          </w:p>
        </w:tc>
        <w:tc>
          <w:tcPr>
            <w:tcW w:w="990" w:type="dxa"/>
            <w:vMerge w:val="restart"/>
            <w:tcBorders>
              <w:top w:val="single" w:sz="4" w:space="0" w:color="000000"/>
            </w:tcBorders>
            <w:shd w:val="clear" w:color="auto" w:fill="auto"/>
            <w:vAlign w:val="center"/>
          </w:tcPr>
          <w:p w14:paraId="0000002D" w14:textId="77777777" w:rsidR="005C5628" w:rsidRDefault="00021896">
            <w:pPr>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2019 Sampling Date</w:t>
            </w:r>
          </w:p>
        </w:tc>
      </w:tr>
      <w:tr w:rsidR="005C5628" w14:paraId="7653855F" w14:textId="77777777">
        <w:trPr>
          <w:trHeight w:val="303"/>
        </w:trPr>
        <w:tc>
          <w:tcPr>
            <w:tcW w:w="1165" w:type="dxa"/>
            <w:vMerge/>
            <w:tcBorders>
              <w:top w:val="single" w:sz="4" w:space="0" w:color="000000"/>
            </w:tcBorders>
            <w:shd w:val="clear" w:color="auto" w:fill="auto"/>
            <w:vAlign w:val="center"/>
          </w:tcPr>
          <w:p w14:paraId="0000002E" w14:textId="77777777" w:rsidR="005C5628" w:rsidRDefault="005C5628">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260" w:type="dxa"/>
            <w:vMerge/>
            <w:tcBorders>
              <w:top w:val="single" w:sz="4" w:space="0" w:color="000000"/>
            </w:tcBorders>
            <w:vAlign w:val="center"/>
          </w:tcPr>
          <w:p w14:paraId="0000002F" w14:textId="77777777" w:rsidR="005C5628" w:rsidRDefault="005C5628">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080" w:type="dxa"/>
            <w:vMerge/>
            <w:tcBorders>
              <w:top w:val="single" w:sz="4" w:space="0" w:color="000000"/>
            </w:tcBorders>
            <w:vAlign w:val="center"/>
          </w:tcPr>
          <w:p w14:paraId="00000030" w14:textId="77777777" w:rsidR="005C5628" w:rsidRDefault="005C5628">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990" w:type="dxa"/>
            <w:vMerge/>
            <w:tcBorders>
              <w:top w:val="single" w:sz="4" w:space="0" w:color="000000"/>
            </w:tcBorders>
            <w:vAlign w:val="center"/>
          </w:tcPr>
          <w:p w14:paraId="00000031" w14:textId="77777777" w:rsidR="005C5628" w:rsidRDefault="005C5628">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350" w:type="dxa"/>
            <w:tcBorders>
              <w:top w:val="single" w:sz="4" w:space="0" w:color="000000"/>
              <w:bottom w:val="single" w:sz="4" w:space="0" w:color="000000"/>
            </w:tcBorders>
            <w:shd w:val="clear" w:color="auto" w:fill="auto"/>
            <w:vAlign w:val="center"/>
          </w:tcPr>
          <w:p w14:paraId="00000032" w14:textId="77777777" w:rsidR="005C5628" w:rsidRDefault="00021896">
            <w:pPr>
              <w:spacing w:after="0" w:line="48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Air Temperature</w:t>
            </w:r>
          </w:p>
        </w:tc>
        <w:tc>
          <w:tcPr>
            <w:tcW w:w="1350" w:type="dxa"/>
            <w:tcBorders>
              <w:top w:val="single" w:sz="4" w:space="0" w:color="000000"/>
              <w:bottom w:val="single" w:sz="4" w:space="0" w:color="000000"/>
            </w:tcBorders>
            <w:shd w:val="clear" w:color="auto" w:fill="auto"/>
            <w:vAlign w:val="center"/>
          </w:tcPr>
          <w:p w14:paraId="00000033" w14:textId="77777777" w:rsidR="005C5628" w:rsidRDefault="00021896">
            <w:pPr>
              <w:spacing w:after="0" w:line="48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Precipitation</w:t>
            </w:r>
          </w:p>
        </w:tc>
        <w:tc>
          <w:tcPr>
            <w:tcW w:w="275" w:type="dxa"/>
          </w:tcPr>
          <w:p w14:paraId="00000034" w14:textId="77777777" w:rsidR="005C5628" w:rsidRDefault="005C5628">
            <w:pPr>
              <w:spacing w:after="0" w:line="480" w:lineRule="auto"/>
              <w:jc w:val="center"/>
              <w:rPr>
                <w:rFonts w:ascii="Times New Roman" w:eastAsia="Times New Roman" w:hAnsi="Times New Roman" w:cs="Times New Roman"/>
                <w:b/>
                <w:i/>
                <w:sz w:val="20"/>
                <w:szCs w:val="20"/>
              </w:rPr>
            </w:pPr>
          </w:p>
        </w:tc>
        <w:tc>
          <w:tcPr>
            <w:tcW w:w="630" w:type="dxa"/>
            <w:tcBorders>
              <w:top w:val="single" w:sz="4" w:space="0" w:color="000000"/>
              <w:bottom w:val="single" w:sz="4" w:space="0" w:color="000000"/>
            </w:tcBorders>
            <w:shd w:val="clear" w:color="auto" w:fill="auto"/>
            <w:vAlign w:val="center"/>
          </w:tcPr>
          <w:p w14:paraId="00000035" w14:textId="77777777" w:rsidR="005C5628" w:rsidRDefault="00021896">
            <w:pPr>
              <w:spacing w:after="0" w:line="48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5-year</w:t>
            </w:r>
          </w:p>
        </w:tc>
        <w:tc>
          <w:tcPr>
            <w:tcW w:w="630" w:type="dxa"/>
            <w:tcBorders>
              <w:top w:val="single" w:sz="4" w:space="0" w:color="000000"/>
              <w:bottom w:val="single" w:sz="4" w:space="0" w:color="000000"/>
            </w:tcBorders>
            <w:shd w:val="clear" w:color="auto" w:fill="auto"/>
            <w:vAlign w:val="center"/>
          </w:tcPr>
          <w:p w14:paraId="00000036" w14:textId="77777777" w:rsidR="005C5628" w:rsidRDefault="00021896">
            <w:pPr>
              <w:spacing w:after="0" w:line="48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10-year</w:t>
            </w:r>
          </w:p>
        </w:tc>
        <w:tc>
          <w:tcPr>
            <w:tcW w:w="990" w:type="dxa"/>
            <w:vMerge/>
            <w:tcBorders>
              <w:top w:val="single" w:sz="4" w:space="0" w:color="000000"/>
            </w:tcBorders>
            <w:shd w:val="clear" w:color="auto" w:fill="auto"/>
            <w:vAlign w:val="center"/>
          </w:tcPr>
          <w:p w14:paraId="00000037" w14:textId="77777777" w:rsidR="005C5628" w:rsidRDefault="005C5628">
            <w:pPr>
              <w:widowControl w:val="0"/>
              <w:pBdr>
                <w:top w:val="nil"/>
                <w:left w:val="nil"/>
                <w:bottom w:val="nil"/>
                <w:right w:val="nil"/>
                <w:between w:val="nil"/>
              </w:pBdr>
              <w:spacing w:after="0"/>
              <w:rPr>
                <w:rFonts w:ascii="Times New Roman" w:eastAsia="Times New Roman" w:hAnsi="Times New Roman" w:cs="Times New Roman"/>
                <w:b/>
                <w:i/>
                <w:sz w:val="20"/>
                <w:szCs w:val="20"/>
              </w:rPr>
            </w:pPr>
          </w:p>
        </w:tc>
        <w:tc>
          <w:tcPr>
            <w:tcW w:w="990" w:type="dxa"/>
            <w:vMerge/>
            <w:tcBorders>
              <w:top w:val="single" w:sz="4" w:space="0" w:color="000000"/>
            </w:tcBorders>
            <w:shd w:val="clear" w:color="auto" w:fill="auto"/>
            <w:vAlign w:val="center"/>
          </w:tcPr>
          <w:p w14:paraId="00000038" w14:textId="77777777" w:rsidR="005C5628" w:rsidRDefault="005C5628">
            <w:pPr>
              <w:widowControl w:val="0"/>
              <w:pBdr>
                <w:top w:val="nil"/>
                <w:left w:val="nil"/>
                <w:bottom w:val="nil"/>
                <w:right w:val="nil"/>
                <w:between w:val="nil"/>
              </w:pBdr>
              <w:spacing w:after="0"/>
              <w:rPr>
                <w:rFonts w:ascii="Times New Roman" w:eastAsia="Times New Roman" w:hAnsi="Times New Roman" w:cs="Times New Roman"/>
                <w:b/>
                <w:i/>
                <w:sz w:val="20"/>
                <w:szCs w:val="20"/>
              </w:rPr>
            </w:pPr>
          </w:p>
        </w:tc>
      </w:tr>
      <w:tr w:rsidR="005C5628" w14:paraId="7D3095CE" w14:textId="77777777">
        <w:trPr>
          <w:trHeight w:val="819"/>
        </w:trPr>
        <w:tc>
          <w:tcPr>
            <w:tcW w:w="1165" w:type="dxa"/>
            <w:tcBorders>
              <w:top w:val="single" w:sz="4" w:space="0" w:color="000000"/>
              <w:bottom w:val="single" w:sz="4" w:space="0" w:color="000000"/>
            </w:tcBorders>
            <w:shd w:val="clear" w:color="auto" w:fill="auto"/>
            <w:vAlign w:val="center"/>
          </w:tcPr>
          <w:p w14:paraId="00000039"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1260" w:type="dxa"/>
            <w:tcBorders>
              <w:top w:val="single" w:sz="4" w:space="0" w:color="000000"/>
              <w:bottom w:val="single" w:sz="4" w:space="0" w:color="000000"/>
            </w:tcBorders>
            <w:vAlign w:val="center"/>
          </w:tcPr>
          <w:p w14:paraId="0000003A" w14:textId="77777777" w:rsidR="005C5628" w:rsidRDefault="005C5628">
            <w:pPr>
              <w:spacing w:after="0" w:line="480" w:lineRule="auto"/>
              <w:jc w:val="center"/>
              <w:rPr>
                <w:rFonts w:ascii="Times New Roman" w:eastAsia="Times New Roman" w:hAnsi="Times New Roman" w:cs="Times New Roman"/>
                <w:sz w:val="20"/>
                <w:szCs w:val="20"/>
              </w:rPr>
            </w:pPr>
          </w:p>
        </w:tc>
        <w:tc>
          <w:tcPr>
            <w:tcW w:w="1080" w:type="dxa"/>
            <w:tcBorders>
              <w:top w:val="single" w:sz="4" w:space="0" w:color="000000"/>
              <w:bottom w:val="single" w:sz="4" w:space="0" w:color="000000"/>
            </w:tcBorders>
            <w:vAlign w:val="center"/>
          </w:tcPr>
          <w:p w14:paraId="0000003B" w14:textId="77777777" w:rsidR="005C5628" w:rsidRDefault="005C5628">
            <w:pPr>
              <w:spacing w:after="0" w:line="480" w:lineRule="auto"/>
              <w:jc w:val="center"/>
              <w:rPr>
                <w:rFonts w:ascii="Times New Roman" w:eastAsia="Times New Roman" w:hAnsi="Times New Roman" w:cs="Times New Roman"/>
                <w:sz w:val="20"/>
                <w:szCs w:val="20"/>
              </w:rPr>
            </w:pPr>
          </w:p>
        </w:tc>
        <w:tc>
          <w:tcPr>
            <w:tcW w:w="990" w:type="dxa"/>
            <w:tcBorders>
              <w:top w:val="single" w:sz="4" w:space="0" w:color="000000"/>
              <w:bottom w:val="single" w:sz="4" w:space="0" w:color="000000"/>
            </w:tcBorders>
            <w:vAlign w:val="center"/>
          </w:tcPr>
          <w:p w14:paraId="0000003C"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cm</w:t>
            </w:r>
          </w:p>
        </w:tc>
        <w:tc>
          <w:tcPr>
            <w:tcW w:w="1350" w:type="dxa"/>
            <w:tcBorders>
              <w:top w:val="single" w:sz="4" w:space="0" w:color="000000"/>
              <w:bottom w:val="single" w:sz="4" w:space="0" w:color="000000"/>
            </w:tcBorders>
            <w:shd w:val="clear" w:color="auto" w:fill="auto"/>
            <w:vAlign w:val="center"/>
          </w:tcPr>
          <w:p w14:paraId="0000003D"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⁰C</w:t>
            </w:r>
          </w:p>
        </w:tc>
        <w:tc>
          <w:tcPr>
            <w:tcW w:w="1350" w:type="dxa"/>
            <w:tcBorders>
              <w:top w:val="single" w:sz="4" w:space="0" w:color="000000"/>
              <w:bottom w:val="single" w:sz="4" w:space="0" w:color="000000"/>
            </w:tcBorders>
            <w:shd w:val="clear" w:color="auto" w:fill="auto"/>
            <w:vAlign w:val="center"/>
          </w:tcPr>
          <w:p w14:paraId="0000003E"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mm</w:t>
            </w:r>
          </w:p>
        </w:tc>
        <w:tc>
          <w:tcPr>
            <w:tcW w:w="275" w:type="dxa"/>
            <w:tcBorders>
              <w:top w:val="single" w:sz="4" w:space="0" w:color="000000"/>
              <w:bottom w:val="single" w:sz="4" w:space="0" w:color="000000"/>
            </w:tcBorders>
          </w:tcPr>
          <w:p w14:paraId="0000003F" w14:textId="77777777" w:rsidR="005C5628" w:rsidRDefault="005C5628">
            <w:pPr>
              <w:spacing w:after="0" w:line="480" w:lineRule="auto"/>
              <w:jc w:val="center"/>
              <w:rPr>
                <w:rFonts w:ascii="Times New Roman" w:eastAsia="Times New Roman" w:hAnsi="Times New Roman" w:cs="Times New Roman"/>
                <w:sz w:val="20"/>
                <w:szCs w:val="20"/>
              </w:rPr>
            </w:pPr>
          </w:p>
        </w:tc>
        <w:tc>
          <w:tcPr>
            <w:tcW w:w="630" w:type="dxa"/>
            <w:tcBorders>
              <w:top w:val="single" w:sz="4" w:space="0" w:color="000000"/>
              <w:bottom w:val="single" w:sz="4" w:space="0" w:color="000000"/>
            </w:tcBorders>
            <w:shd w:val="clear" w:color="auto" w:fill="auto"/>
            <w:vAlign w:val="center"/>
          </w:tcPr>
          <w:p w14:paraId="00000040"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Mg ha</w:t>
            </w:r>
            <w:r>
              <w:rPr>
                <w:rFonts w:ascii="Times New Roman" w:eastAsia="Times New Roman" w:hAnsi="Times New Roman" w:cs="Times New Roman"/>
                <w:sz w:val="20"/>
                <w:szCs w:val="20"/>
                <w:vertAlign w:val="superscript"/>
              </w:rPr>
              <w:t>-1</w:t>
            </w:r>
          </w:p>
        </w:tc>
        <w:tc>
          <w:tcPr>
            <w:tcW w:w="630" w:type="dxa"/>
            <w:tcBorders>
              <w:top w:val="single" w:sz="4" w:space="0" w:color="000000"/>
              <w:bottom w:val="single" w:sz="4" w:space="0" w:color="000000"/>
            </w:tcBorders>
            <w:shd w:val="clear" w:color="auto" w:fill="auto"/>
            <w:vAlign w:val="center"/>
          </w:tcPr>
          <w:p w14:paraId="00000041"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Mg ha</w:t>
            </w:r>
            <w:r>
              <w:rPr>
                <w:rFonts w:ascii="Times New Roman" w:eastAsia="Times New Roman" w:hAnsi="Times New Roman" w:cs="Times New Roman"/>
                <w:sz w:val="20"/>
                <w:szCs w:val="20"/>
                <w:vertAlign w:val="superscript"/>
              </w:rPr>
              <w:t>-1</w:t>
            </w:r>
          </w:p>
        </w:tc>
        <w:tc>
          <w:tcPr>
            <w:tcW w:w="990" w:type="dxa"/>
            <w:tcBorders>
              <w:top w:val="single" w:sz="4" w:space="0" w:color="000000"/>
              <w:bottom w:val="single" w:sz="4" w:space="0" w:color="000000"/>
            </w:tcBorders>
            <w:shd w:val="clear" w:color="auto" w:fill="auto"/>
            <w:vAlign w:val="center"/>
          </w:tcPr>
          <w:p w14:paraId="00000042" w14:textId="77777777" w:rsidR="005C5628" w:rsidRDefault="005C5628">
            <w:pPr>
              <w:spacing w:after="0" w:line="480" w:lineRule="auto"/>
              <w:jc w:val="center"/>
              <w:rPr>
                <w:rFonts w:ascii="Times New Roman" w:eastAsia="Times New Roman" w:hAnsi="Times New Roman" w:cs="Times New Roman"/>
                <w:sz w:val="20"/>
                <w:szCs w:val="20"/>
              </w:rPr>
            </w:pPr>
          </w:p>
        </w:tc>
        <w:tc>
          <w:tcPr>
            <w:tcW w:w="990" w:type="dxa"/>
            <w:tcBorders>
              <w:top w:val="single" w:sz="4" w:space="0" w:color="000000"/>
              <w:bottom w:val="single" w:sz="4" w:space="0" w:color="000000"/>
            </w:tcBorders>
            <w:shd w:val="clear" w:color="auto" w:fill="auto"/>
            <w:vAlign w:val="center"/>
          </w:tcPr>
          <w:p w14:paraId="00000043" w14:textId="77777777" w:rsidR="005C5628" w:rsidRDefault="005C5628">
            <w:pPr>
              <w:spacing w:after="0" w:line="480" w:lineRule="auto"/>
              <w:jc w:val="center"/>
              <w:rPr>
                <w:rFonts w:ascii="Times New Roman" w:eastAsia="Times New Roman" w:hAnsi="Times New Roman" w:cs="Times New Roman"/>
                <w:sz w:val="20"/>
                <w:szCs w:val="20"/>
              </w:rPr>
            </w:pPr>
          </w:p>
        </w:tc>
      </w:tr>
      <w:tr w:rsidR="005C5628" w14:paraId="4BEFE942" w14:textId="77777777">
        <w:trPr>
          <w:trHeight w:val="323"/>
        </w:trPr>
        <w:tc>
          <w:tcPr>
            <w:tcW w:w="10710" w:type="dxa"/>
            <w:gridSpan w:val="11"/>
            <w:tcBorders>
              <w:top w:val="single" w:sz="4" w:space="0" w:color="000000"/>
              <w:bottom w:val="single" w:sz="4" w:space="0" w:color="000000"/>
            </w:tcBorders>
            <w:vAlign w:val="center"/>
          </w:tcPr>
          <w:p w14:paraId="00000044" w14:textId="77777777" w:rsidR="005C5628" w:rsidRDefault="0002189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West-grain (commercial farm), </w:t>
            </w:r>
            <w:r>
              <w:rPr>
                <w:rFonts w:ascii="Times New Roman" w:eastAsia="Times New Roman" w:hAnsi="Times New Roman" w:cs="Times New Roman"/>
                <w:sz w:val="20"/>
                <w:szCs w:val="20"/>
              </w:rPr>
              <w:t>41⁰55’N 94⁰36’W, initiated in 2008</w:t>
            </w:r>
          </w:p>
        </w:tc>
      </w:tr>
      <w:tr w:rsidR="005C5628" w14:paraId="4DD478B2" w14:textId="77777777">
        <w:trPr>
          <w:trHeight w:val="819"/>
        </w:trPr>
        <w:tc>
          <w:tcPr>
            <w:tcW w:w="1165" w:type="dxa"/>
            <w:tcBorders>
              <w:top w:val="single" w:sz="4" w:space="0" w:color="000000"/>
              <w:bottom w:val="single" w:sz="4" w:space="0" w:color="000000"/>
            </w:tcBorders>
            <w:shd w:val="clear" w:color="auto" w:fill="auto"/>
            <w:vAlign w:val="center"/>
          </w:tcPr>
          <w:p w14:paraId="0000004F"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x 250 (1-3%)</w:t>
            </w:r>
          </w:p>
        </w:tc>
        <w:tc>
          <w:tcPr>
            <w:tcW w:w="1260" w:type="dxa"/>
            <w:tcBorders>
              <w:top w:val="single" w:sz="4" w:space="0" w:color="000000"/>
              <w:bottom w:val="single" w:sz="4" w:space="0" w:color="000000"/>
            </w:tcBorders>
            <w:vAlign w:val="center"/>
          </w:tcPr>
          <w:p w14:paraId="00000050"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80" w:type="dxa"/>
            <w:tcBorders>
              <w:top w:val="single" w:sz="4" w:space="0" w:color="000000"/>
              <w:bottom w:val="single" w:sz="4" w:space="0" w:color="000000"/>
            </w:tcBorders>
            <w:vAlign w:val="center"/>
          </w:tcPr>
          <w:p w14:paraId="00000051"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Nicollet loam</w:t>
            </w:r>
          </w:p>
        </w:tc>
        <w:tc>
          <w:tcPr>
            <w:tcW w:w="990" w:type="dxa"/>
            <w:tcBorders>
              <w:top w:val="single" w:sz="4" w:space="0" w:color="000000"/>
              <w:bottom w:val="single" w:sz="4" w:space="0" w:color="000000"/>
            </w:tcBorders>
            <w:vAlign w:val="center"/>
          </w:tcPr>
          <w:p w14:paraId="00000052"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1350" w:type="dxa"/>
            <w:tcBorders>
              <w:top w:val="single" w:sz="4" w:space="0" w:color="000000"/>
              <w:bottom w:val="single" w:sz="4" w:space="0" w:color="000000"/>
            </w:tcBorders>
            <w:shd w:val="clear" w:color="auto" w:fill="auto"/>
            <w:vAlign w:val="center"/>
          </w:tcPr>
          <w:p w14:paraId="00000053"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1350" w:type="dxa"/>
            <w:tcBorders>
              <w:top w:val="single" w:sz="4" w:space="0" w:color="000000"/>
              <w:bottom w:val="single" w:sz="4" w:space="0" w:color="000000"/>
            </w:tcBorders>
            <w:shd w:val="clear" w:color="auto" w:fill="auto"/>
            <w:vAlign w:val="center"/>
          </w:tcPr>
          <w:p w14:paraId="00000054"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880</w:t>
            </w:r>
          </w:p>
        </w:tc>
        <w:tc>
          <w:tcPr>
            <w:tcW w:w="275" w:type="dxa"/>
            <w:tcBorders>
              <w:top w:val="single" w:sz="4" w:space="0" w:color="000000"/>
              <w:bottom w:val="single" w:sz="4" w:space="0" w:color="000000"/>
            </w:tcBorders>
          </w:tcPr>
          <w:p w14:paraId="00000055" w14:textId="77777777" w:rsidR="005C5628" w:rsidRDefault="005C5628">
            <w:pPr>
              <w:spacing w:after="0" w:line="480" w:lineRule="auto"/>
              <w:jc w:val="center"/>
              <w:rPr>
                <w:rFonts w:ascii="Times New Roman" w:eastAsia="Times New Roman" w:hAnsi="Times New Roman" w:cs="Times New Roman"/>
                <w:sz w:val="20"/>
                <w:szCs w:val="20"/>
              </w:rPr>
            </w:pPr>
          </w:p>
        </w:tc>
        <w:tc>
          <w:tcPr>
            <w:tcW w:w="630" w:type="dxa"/>
            <w:tcBorders>
              <w:top w:val="single" w:sz="4" w:space="0" w:color="000000"/>
              <w:bottom w:val="single" w:sz="4" w:space="0" w:color="000000"/>
            </w:tcBorders>
            <w:shd w:val="clear" w:color="auto" w:fill="auto"/>
            <w:vAlign w:val="center"/>
          </w:tcPr>
          <w:p w14:paraId="00000056"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630" w:type="dxa"/>
            <w:tcBorders>
              <w:top w:val="single" w:sz="4" w:space="0" w:color="000000"/>
              <w:bottom w:val="single" w:sz="4" w:space="0" w:color="000000"/>
            </w:tcBorders>
            <w:shd w:val="clear" w:color="auto" w:fill="auto"/>
            <w:vAlign w:val="center"/>
          </w:tcPr>
          <w:p w14:paraId="00000057"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990" w:type="dxa"/>
            <w:tcBorders>
              <w:top w:val="single" w:sz="4" w:space="0" w:color="000000"/>
              <w:bottom w:val="single" w:sz="4" w:space="0" w:color="000000"/>
            </w:tcBorders>
            <w:shd w:val="clear" w:color="auto" w:fill="auto"/>
            <w:vAlign w:val="center"/>
          </w:tcPr>
          <w:p w14:paraId="00000058"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Soybean</w:t>
            </w:r>
          </w:p>
        </w:tc>
        <w:tc>
          <w:tcPr>
            <w:tcW w:w="990" w:type="dxa"/>
            <w:tcBorders>
              <w:top w:val="single" w:sz="4" w:space="0" w:color="000000"/>
              <w:bottom w:val="single" w:sz="4" w:space="0" w:color="000000"/>
            </w:tcBorders>
            <w:shd w:val="clear" w:color="auto" w:fill="auto"/>
            <w:vAlign w:val="center"/>
          </w:tcPr>
          <w:p w14:paraId="00000059"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May 23</w:t>
            </w:r>
          </w:p>
        </w:tc>
      </w:tr>
      <w:tr w:rsidR="005C5628" w14:paraId="6B2717D5" w14:textId="77777777">
        <w:trPr>
          <w:trHeight w:val="323"/>
        </w:trPr>
        <w:tc>
          <w:tcPr>
            <w:tcW w:w="10710" w:type="dxa"/>
            <w:gridSpan w:val="11"/>
            <w:tcBorders>
              <w:top w:val="single" w:sz="4" w:space="0" w:color="000000"/>
              <w:bottom w:val="single" w:sz="4" w:space="0" w:color="000000"/>
            </w:tcBorders>
          </w:tcPr>
          <w:p w14:paraId="0000005A" w14:textId="77777777" w:rsidR="005C5628" w:rsidRDefault="0002189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Central-silage (research plots); </w:t>
            </w:r>
            <w:r>
              <w:rPr>
                <w:rFonts w:ascii="Times New Roman" w:eastAsia="Times New Roman" w:hAnsi="Times New Roman" w:cs="Times New Roman"/>
                <w:sz w:val="20"/>
                <w:szCs w:val="20"/>
              </w:rPr>
              <w:t>42⁰00’N 93⁰48’W; initiated in 2002</w:t>
            </w:r>
          </w:p>
        </w:tc>
      </w:tr>
      <w:tr w:rsidR="005C5628" w14:paraId="55CA380B" w14:textId="77777777">
        <w:trPr>
          <w:trHeight w:val="752"/>
        </w:trPr>
        <w:tc>
          <w:tcPr>
            <w:tcW w:w="1165" w:type="dxa"/>
            <w:tcBorders>
              <w:top w:val="single" w:sz="4" w:space="0" w:color="000000"/>
              <w:bottom w:val="single" w:sz="4" w:space="0" w:color="000000"/>
            </w:tcBorders>
            <w:shd w:val="clear" w:color="auto" w:fill="auto"/>
            <w:vAlign w:val="center"/>
          </w:tcPr>
          <w:p w14:paraId="00000065"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 x 55</w:t>
            </w:r>
          </w:p>
          <w:p w14:paraId="00000066"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60" w:type="dxa"/>
            <w:tcBorders>
              <w:top w:val="single" w:sz="4" w:space="0" w:color="000000"/>
              <w:bottom w:val="single" w:sz="4" w:space="0" w:color="000000"/>
            </w:tcBorders>
            <w:vAlign w:val="center"/>
          </w:tcPr>
          <w:p w14:paraId="00000067"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80" w:type="dxa"/>
            <w:tcBorders>
              <w:top w:val="single" w:sz="4" w:space="0" w:color="000000"/>
              <w:bottom w:val="single" w:sz="4" w:space="0" w:color="000000"/>
            </w:tcBorders>
            <w:vAlign w:val="center"/>
          </w:tcPr>
          <w:p w14:paraId="00000068"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Clarion loam</w:t>
            </w:r>
          </w:p>
        </w:tc>
        <w:tc>
          <w:tcPr>
            <w:tcW w:w="990" w:type="dxa"/>
            <w:tcBorders>
              <w:top w:val="single" w:sz="4" w:space="0" w:color="000000"/>
              <w:bottom w:val="single" w:sz="4" w:space="0" w:color="000000"/>
            </w:tcBorders>
            <w:vAlign w:val="center"/>
          </w:tcPr>
          <w:p w14:paraId="00000069"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50" w:type="dxa"/>
            <w:tcBorders>
              <w:top w:val="single" w:sz="4" w:space="0" w:color="000000"/>
              <w:bottom w:val="single" w:sz="4" w:space="0" w:color="000000"/>
            </w:tcBorders>
            <w:shd w:val="clear" w:color="auto" w:fill="auto"/>
            <w:vAlign w:val="center"/>
          </w:tcPr>
          <w:p w14:paraId="0000006A"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1350" w:type="dxa"/>
            <w:tcBorders>
              <w:top w:val="single" w:sz="4" w:space="0" w:color="000000"/>
              <w:bottom w:val="single" w:sz="4" w:space="0" w:color="000000"/>
            </w:tcBorders>
            <w:shd w:val="clear" w:color="auto" w:fill="auto"/>
            <w:vAlign w:val="center"/>
          </w:tcPr>
          <w:p w14:paraId="0000006B"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907</w:t>
            </w:r>
          </w:p>
        </w:tc>
        <w:tc>
          <w:tcPr>
            <w:tcW w:w="275" w:type="dxa"/>
            <w:tcBorders>
              <w:top w:val="single" w:sz="4" w:space="0" w:color="000000"/>
              <w:bottom w:val="single" w:sz="4" w:space="0" w:color="000000"/>
            </w:tcBorders>
          </w:tcPr>
          <w:p w14:paraId="0000006C" w14:textId="77777777" w:rsidR="005C5628" w:rsidRDefault="005C5628">
            <w:pPr>
              <w:spacing w:after="0" w:line="480" w:lineRule="auto"/>
              <w:jc w:val="center"/>
              <w:rPr>
                <w:rFonts w:ascii="Times New Roman" w:eastAsia="Times New Roman" w:hAnsi="Times New Roman" w:cs="Times New Roman"/>
                <w:sz w:val="20"/>
                <w:szCs w:val="20"/>
              </w:rPr>
            </w:pPr>
          </w:p>
        </w:tc>
        <w:tc>
          <w:tcPr>
            <w:tcW w:w="630" w:type="dxa"/>
            <w:tcBorders>
              <w:top w:val="single" w:sz="4" w:space="0" w:color="000000"/>
              <w:bottom w:val="single" w:sz="4" w:space="0" w:color="000000"/>
            </w:tcBorders>
            <w:shd w:val="clear" w:color="auto" w:fill="auto"/>
            <w:vAlign w:val="center"/>
          </w:tcPr>
          <w:p w14:paraId="0000006D"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2.38</w:t>
            </w:r>
          </w:p>
        </w:tc>
        <w:tc>
          <w:tcPr>
            <w:tcW w:w="630" w:type="dxa"/>
            <w:tcBorders>
              <w:top w:val="single" w:sz="4" w:space="0" w:color="000000"/>
              <w:bottom w:val="single" w:sz="4" w:space="0" w:color="000000"/>
            </w:tcBorders>
            <w:shd w:val="clear" w:color="auto" w:fill="auto"/>
            <w:vAlign w:val="center"/>
          </w:tcPr>
          <w:p w14:paraId="0000006E"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990" w:type="dxa"/>
            <w:tcBorders>
              <w:top w:val="single" w:sz="4" w:space="0" w:color="000000"/>
              <w:bottom w:val="single" w:sz="4" w:space="0" w:color="000000"/>
            </w:tcBorders>
            <w:shd w:val="clear" w:color="auto" w:fill="auto"/>
            <w:vAlign w:val="center"/>
          </w:tcPr>
          <w:p w14:paraId="0000006F"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Maize</w:t>
            </w:r>
          </w:p>
        </w:tc>
        <w:tc>
          <w:tcPr>
            <w:tcW w:w="990" w:type="dxa"/>
            <w:tcBorders>
              <w:top w:val="single" w:sz="4" w:space="0" w:color="000000"/>
              <w:bottom w:val="single" w:sz="4" w:space="0" w:color="000000"/>
            </w:tcBorders>
            <w:shd w:val="clear" w:color="auto" w:fill="auto"/>
            <w:vAlign w:val="center"/>
          </w:tcPr>
          <w:p w14:paraId="00000070"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6</w:t>
            </w:r>
          </w:p>
        </w:tc>
      </w:tr>
      <w:tr w:rsidR="005C5628" w14:paraId="49D4ECF7" w14:textId="77777777">
        <w:trPr>
          <w:trHeight w:val="242"/>
        </w:trPr>
        <w:tc>
          <w:tcPr>
            <w:tcW w:w="10710" w:type="dxa"/>
            <w:gridSpan w:val="11"/>
            <w:tcBorders>
              <w:top w:val="single" w:sz="4" w:space="0" w:color="000000"/>
              <w:bottom w:val="single" w:sz="4" w:space="0" w:color="000000"/>
            </w:tcBorders>
          </w:tcPr>
          <w:p w14:paraId="00000071" w14:textId="77777777" w:rsidR="005C5628" w:rsidRDefault="0002189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Central-grain (research plots); </w:t>
            </w:r>
            <w:r>
              <w:rPr>
                <w:rFonts w:ascii="Times New Roman" w:eastAsia="Times New Roman" w:hAnsi="Times New Roman" w:cs="Times New Roman"/>
                <w:sz w:val="20"/>
                <w:szCs w:val="20"/>
              </w:rPr>
              <w:t>42⁰00’N 93⁰48’W; initiated in 2009</w:t>
            </w:r>
          </w:p>
        </w:tc>
      </w:tr>
      <w:tr w:rsidR="005C5628" w14:paraId="089399F3" w14:textId="77777777">
        <w:trPr>
          <w:trHeight w:val="752"/>
        </w:trPr>
        <w:tc>
          <w:tcPr>
            <w:tcW w:w="1165" w:type="dxa"/>
            <w:tcBorders>
              <w:top w:val="single" w:sz="4" w:space="0" w:color="000000"/>
              <w:bottom w:val="single" w:sz="4" w:space="0" w:color="000000"/>
            </w:tcBorders>
            <w:shd w:val="clear" w:color="auto" w:fill="auto"/>
            <w:vAlign w:val="center"/>
          </w:tcPr>
          <w:p w14:paraId="0000007C"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 x 55</w:t>
            </w:r>
          </w:p>
          <w:p w14:paraId="0000007D"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60" w:type="dxa"/>
            <w:tcBorders>
              <w:top w:val="single" w:sz="4" w:space="0" w:color="000000"/>
              <w:bottom w:val="single" w:sz="4" w:space="0" w:color="000000"/>
            </w:tcBorders>
            <w:vAlign w:val="center"/>
          </w:tcPr>
          <w:p w14:paraId="0000007E"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80" w:type="dxa"/>
            <w:tcBorders>
              <w:top w:val="single" w:sz="4" w:space="0" w:color="000000"/>
              <w:bottom w:val="single" w:sz="4" w:space="0" w:color="000000"/>
            </w:tcBorders>
            <w:vAlign w:val="center"/>
          </w:tcPr>
          <w:p w14:paraId="0000007F"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Clarion loam</w:t>
            </w:r>
          </w:p>
        </w:tc>
        <w:tc>
          <w:tcPr>
            <w:tcW w:w="990" w:type="dxa"/>
            <w:tcBorders>
              <w:top w:val="single" w:sz="4" w:space="0" w:color="000000"/>
              <w:bottom w:val="single" w:sz="4" w:space="0" w:color="000000"/>
            </w:tcBorders>
            <w:vAlign w:val="center"/>
          </w:tcPr>
          <w:p w14:paraId="00000080"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50" w:type="dxa"/>
            <w:tcBorders>
              <w:top w:val="single" w:sz="4" w:space="0" w:color="000000"/>
              <w:bottom w:val="single" w:sz="4" w:space="0" w:color="000000"/>
            </w:tcBorders>
            <w:shd w:val="clear" w:color="auto" w:fill="auto"/>
            <w:vAlign w:val="center"/>
          </w:tcPr>
          <w:p w14:paraId="00000081"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1350" w:type="dxa"/>
            <w:tcBorders>
              <w:top w:val="single" w:sz="4" w:space="0" w:color="000000"/>
              <w:bottom w:val="single" w:sz="4" w:space="0" w:color="000000"/>
            </w:tcBorders>
            <w:shd w:val="clear" w:color="auto" w:fill="auto"/>
            <w:vAlign w:val="center"/>
          </w:tcPr>
          <w:p w14:paraId="00000082"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907</w:t>
            </w:r>
          </w:p>
        </w:tc>
        <w:tc>
          <w:tcPr>
            <w:tcW w:w="275" w:type="dxa"/>
            <w:tcBorders>
              <w:top w:val="single" w:sz="4" w:space="0" w:color="000000"/>
              <w:bottom w:val="single" w:sz="4" w:space="0" w:color="000000"/>
            </w:tcBorders>
          </w:tcPr>
          <w:p w14:paraId="00000083" w14:textId="77777777" w:rsidR="005C5628" w:rsidRDefault="005C5628">
            <w:pPr>
              <w:spacing w:after="0" w:line="480" w:lineRule="auto"/>
              <w:jc w:val="center"/>
              <w:rPr>
                <w:rFonts w:ascii="Times New Roman" w:eastAsia="Times New Roman" w:hAnsi="Times New Roman" w:cs="Times New Roman"/>
                <w:sz w:val="20"/>
                <w:szCs w:val="20"/>
              </w:rPr>
            </w:pPr>
          </w:p>
        </w:tc>
        <w:tc>
          <w:tcPr>
            <w:tcW w:w="630" w:type="dxa"/>
            <w:tcBorders>
              <w:top w:val="single" w:sz="4" w:space="0" w:color="000000"/>
              <w:bottom w:val="single" w:sz="4" w:space="0" w:color="000000"/>
            </w:tcBorders>
            <w:shd w:val="clear" w:color="auto" w:fill="auto"/>
            <w:vAlign w:val="center"/>
          </w:tcPr>
          <w:p w14:paraId="00000084"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w:t>
            </w:r>
          </w:p>
        </w:tc>
        <w:tc>
          <w:tcPr>
            <w:tcW w:w="630" w:type="dxa"/>
            <w:tcBorders>
              <w:top w:val="single" w:sz="4" w:space="0" w:color="000000"/>
              <w:bottom w:val="single" w:sz="4" w:space="0" w:color="000000"/>
            </w:tcBorders>
            <w:shd w:val="clear" w:color="auto" w:fill="auto"/>
            <w:vAlign w:val="center"/>
          </w:tcPr>
          <w:p w14:paraId="00000085"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990" w:type="dxa"/>
            <w:tcBorders>
              <w:top w:val="single" w:sz="4" w:space="0" w:color="000000"/>
              <w:bottom w:val="single" w:sz="4" w:space="0" w:color="000000"/>
            </w:tcBorders>
            <w:shd w:val="clear" w:color="auto" w:fill="auto"/>
            <w:vAlign w:val="center"/>
          </w:tcPr>
          <w:p w14:paraId="00000086"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Maize</w:t>
            </w:r>
          </w:p>
        </w:tc>
        <w:tc>
          <w:tcPr>
            <w:tcW w:w="990" w:type="dxa"/>
            <w:tcBorders>
              <w:top w:val="single" w:sz="4" w:space="0" w:color="000000"/>
              <w:bottom w:val="single" w:sz="4" w:space="0" w:color="000000"/>
            </w:tcBorders>
            <w:shd w:val="clear" w:color="auto" w:fill="auto"/>
            <w:vAlign w:val="center"/>
          </w:tcPr>
          <w:p w14:paraId="00000087"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6</w:t>
            </w:r>
          </w:p>
        </w:tc>
      </w:tr>
      <w:tr w:rsidR="005C5628" w14:paraId="2185A711" w14:textId="77777777">
        <w:trPr>
          <w:trHeight w:val="80"/>
        </w:trPr>
        <w:tc>
          <w:tcPr>
            <w:tcW w:w="10710" w:type="dxa"/>
            <w:gridSpan w:val="11"/>
            <w:tcBorders>
              <w:top w:val="single" w:sz="4" w:space="0" w:color="000000"/>
              <w:bottom w:val="single" w:sz="4" w:space="0" w:color="000000"/>
            </w:tcBorders>
          </w:tcPr>
          <w:p w14:paraId="00000088" w14:textId="77777777" w:rsidR="005C5628" w:rsidRDefault="0002189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lastRenderedPageBreak/>
              <w:t xml:space="preserve">East-grain (commercial farm); </w:t>
            </w:r>
            <w:r>
              <w:rPr>
                <w:rFonts w:ascii="Times New Roman" w:eastAsia="Times New Roman" w:hAnsi="Times New Roman" w:cs="Times New Roman"/>
                <w:sz w:val="20"/>
                <w:szCs w:val="20"/>
              </w:rPr>
              <w:t>41⁰18’N 92⁰48’W; initiated in 2009</w:t>
            </w:r>
          </w:p>
        </w:tc>
      </w:tr>
      <w:tr w:rsidR="005C5628" w14:paraId="1F66FBF6" w14:textId="77777777">
        <w:trPr>
          <w:trHeight w:val="306"/>
        </w:trPr>
        <w:tc>
          <w:tcPr>
            <w:tcW w:w="1165" w:type="dxa"/>
            <w:tcBorders>
              <w:top w:val="single" w:sz="4" w:space="0" w:color="000000"/>
              <w:bottom w:val="single" w:sz="4" w:space="0" w:color="000000"/>
            </w:tcBorders>
            <w:shd w:val="clear" w:color="auto" w:fill="auto"/>
            <w:vAlign w:val="center"/>
          </w:tcPr>
          <w:p w14:paraId="00000093"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x 275</w:t>
            </w:r>
          </w:p>
          <w:p w14:paraId="00000094"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1260" w:type="dxa"/>
            <w:tcBorders>
              <w:top w:val="single" w:sz="4" w:space="0" w:color="000000"/>
              <w:bottom w:val="single" w:sz="4" w:space="0" w:color="000000"/>
            </w:tcBorders>
            <w:vAlign w:val="center"/>
          </w:tcPr>
          <w:p w14:paraId="00000095"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80" w:type="dxa"/>
            <w:tcBorders>
              <w:top w:val="single" w:sz="4" w:space="0" w:color="000000"/>
              <w:bottom w:val="single" w:sz="4" w:space="0" w:color="000000"/>
            </w:tcBorders>
            <w:vAlign w:val="center"/>
          </w:tcPr>
          <w:p w14:paraId="00000096"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Taintor silty clay loam</w:t>
            </w:r>
          </w:p>
        </w:tc>
        <w:tc>
          <w:tcPr>
            <w:tcW w:w="990" w:type="dxa"/>
            <w:tcBorders>
              <w:top w:val="single" w:sz="4" w:space="0" w:color="000000"/>
              <w:bottom w:val="single" w:sz="4" w:space="0" w:color="000000"/>
            </w:tcBorders>
            <w:vAlign w:val="center"/>
          </w:tcPr>
          <w:p w14:paraId="00000097"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50" w:type="dxa"/>
            <w:tcBorders>
              <w:top w:val="single" w:sz="4" w:space="0" w:color="000000"/>
              <w:bottom w:val="single" w:sz="4" w:space="0" w:color="000000"/>
            </w:tcBorders>
            <w:shd w:val="clear" w:color="auto" w:fill="auto"/>
            <w:vAlign w:val="center"/>
          </w:tcPr>
          <w:p w14:paraId="00000098"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w:t>
            </w:r>
          </w:p>
        </w:tc>
        <w:tc>
          <w:tcPr>
            <w:tcW w:w="1350" w:type="dxa"/>
            <w:tcBorders>
              <w:top w:val="single" w:sz="4" w:space="0" w:color="000000"/>
              <w:bottom w:val="single" w:sz="4" w:space="0" w:color="000000"/>
            </w:tcBorders>
            <w:shd w:val="clear" w:color="auto" w:fill="auto"/>
            <w:vAlign w:val="center"/>
          </w:tcPr>
          <w:p w14:paraId="00000099"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947</w:t>
            </w:r>
          </w:p>
        </w:tc>
        <w:tc>
          <w:tcPr>
            <w:tcW w:w="275" w:type="dxa"/>
            <w:tcBorders>
              <w:top w:val="single" w:sz="4" w:space="0" w:color="000000"/>
              <w:bottom w:val="single" w:sz="4" w:space="0" w:color="000000"/>
            </w:tcBorders>
          </w:tcPr>
          <w:p w14:paraId="0000009A" w14:textId="77777777" w:rsidR="005C5628" w:rsidRDefault="005C5628">
            <w:pPr>
              <w:spacing w:after="0" w:line="480" w:lineRule="auto"/>
              <w:jc w:val="center"/>
              <w:rPr>
                <w:rFonts w:ascii="Times New Roman" w:eastAsia="Times New Roman" w:hAnsi="Times New Roman" w:cs="Times New Roman"/>
                <w:sz w:val="20"/>
                <w:szCs w:val="20"/>
              </w:rPr>
            </w:pPr>
          </w:p>
        </w:tc>
        <w:tc>
          <w:tcPr>
            <w:tcW w:w="630" w:type="dxa"/>
            <w:tcBorders>
              <w:top w:val="single" w:sz="4" w:space="0" w:color="000000"/>
              <w:bottom w:val="single" w:sz="4" w:space="0" w:color="000000"/>
            </w:tcBorders>
            <w:shd w:val="clear" w:color="auto" w:fill="auto"/>
            <w:vAlign w:val="center"/>
          </w:tcPr>
          <w:p w14:paraId="0000009B"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1.73</w:t>
            </w:r>
          </w:p>
        </w:tc>
        <w:tc>
          <w:tcPr>
            <w:tcW w:w="630" w:type="dxa"/>
            <w:tcBorders>
              <w:top w:val="single" w:sz="4" w:space="0" w:color="000000"/>
              <w:bottom w:val="single" w:sz="4" w:space="0" w:color="000000"/>
            </w:tcBorders>
            <w:shd w:val="clear" w:color="auto" w:fill="auto"/>
            <w:vAlign w:val="center"/>
          </w:tcPr>
          <w:p w14:paraId="0000009C"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w:t>
            </w:r>
          </w:p>
        </w:tc>
        <w:tc>
          <w:tcPr>
            <w:tcW w:w="990" w:type="dxa"/>
            <w:tcBorders>
              <w:top w:val="single" w:sz="4" w:space="0" w:color="000000"/>
              <w:bottom w:val="single" w:sz="4" w:space="0" w:color="000000"/>
            </w:tcBorders>
            <w:shd w:val="clear" w:color="auto" w:fill="auto"/>
            <w:vAlign w:val="center"/>
          </w:tcPr>
          <w:p w14:paraId="0000009D"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Maize</w:t>
            </w:r>
          </w:p>
        </w:tc>
        <w:tc>
          <w:tcPr>
            <w:tcW w:w="990" w:type="dxa"/>
            <w:tcBorders>
              <w:top w:val="single" w:sz="4" w:space="0" w:color="000000"/>
              <w:bottom w:val="single" w:sz="4" w:space="0" w:color="000000"/>
            </w:tcBorders>
            <w:shd w:val="clear" w:color="auto" w:fill="auto"/>
            <w:vAlign w:val="center"/>
          </w:tcPr>
          <w:p w14:paraId="0000009E" w14:textId="77777777" w:rsidR="005C5628" w:rsidRDefault="00021896">
            <w:pPr>
              <w:spacing w:after="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10</w:t>
            </w:r>
          </w:p>
        </w:tc>
      </w:tr>
    </w:tbl>
    <w:p w14:paraId="0000009F" w14:textId="77777777" w:rsidR="005C5628" w:rsidRDefault="00021896">
      <w:pPr>
        <w:spacing w:line="48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From Web Soil Survey data, see supplementary material for field </w:t>
      </w:r>
      <w:sdt>
        <w:sdtPr>
          <w:tag w:val="goog_rdk_73"/>
          <w:id w:val="-1715888124"/>
        </w:sdtPr>
        <w:sdtEndPr/>
        <w:sdtContent>
          <w:commentRangeStart w:id="69"/>
        </w:sdtContent>
      </w:sdt>
      <w:r>
        <w:rPr>
          <w:rFonts w:ascii="Times New Roman" w:eastAsia="Times New Roman" w:hAnsi="Times New Roman" w:cs="Times New Roman"/>
          <w:i/>
          <w:sz w:val="18"/>
          <w:szCs w:val="18"/>
        </w:rPr>
        <w:t>maps</w:t>
      </w:r>
      <w:commentRangeEnd w:id="69"/>
      <w:r>
        <w:commentReference w:id="69"/>
      </w:r>
    </w:p>
    <w:p w14:paraId="000000A0"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The West-grain and East-grain trials were production fields on commercial farms, and only one phase of the maize/soybean rotation was present each year. The Central site was a larger research study managed by the United States Department of Agriculture (US</w:t>
      </w:r>
      <w:r>
        <w:rPr>
          <w:rFonts w:ascii="Times New Roman" w:eastAsia="Times New Roman" w:hAnsi="Times New Roman" w:cs="Times New Roman"/>
        </w:rPr>
        <w:t>DA) and included both phases of each rotation (Kaspar et al., 2007, Kaspar et al. 2012). For the present study, only the soybean phase of the USDA site was sampled due to time constraints. Cover crop biomass sampling occurred each spring at every trial; de</w:t>
      </w:r>
      <w:r>
        <w:rPr>
          <w:rFonts w:ascii="Times New Roman" w:eastAsia="Times New Roman" w:hAnsi="Times New Roman" w:cs="Times New Roman"/>
        </w:rPr>
        <w:t xml:space="preserve">tails about methodology are reported elsewhere (Nichols et al. 2020) and historical values are available in supplementary material.   </w:t>
      </w:r>
    </w:p>
    <w:p w14:paraId="000000A1" w14:textId="77777777" w:rsidR="005C5628" w:rsidRDefault="00021896">
      <w:pPr>
        <w:pStyle w:val="Heading2"/>
        <w:spacing w:line="480" w:lineRule="auto"/>
        <w:ind w:left="567" w:hanging="567"/>
        <w:rPr>
          <w:i/>
        </w:rPr>
      </w:pPr>
      <w:r>
        <w:rPr>
          <w:i/>
        </w:rPr>
        <w:t>Soil Sampling</w:t>
      </w:r>
    </w:p>
    <w:p w14:paraId="000000A2"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An aluminum ring 7.62 cm in diameter and 7.62 cm tall was used to take intact soil samples. Sampling occurred in May or June of 2019 after maize (West) or soybean (East, Central-grain, Central-silage) emergence at each site. Sampling was conducted immediat</w:t>
      </w:r>
      <w:r>
        <w:rPr>
          <w:rFonts w:ascii="Times New Roman" w:eastAsia="Times New Roman" w:hAnsi="Times New Roman" w:cs="Times New Roman"/>
        </w:rPr>
        <w:t xml:space="preserve">ely following crop emergence to minimize the effects of live roots in the samples, and a few days following a rain to ensure the soil was fully drained, but wet enough to remain in the ring during sampling (Al-Shammary et al. 2018). </w:t>
      </w:r>
    </w:p>
    <w:p w14:paraId="000000A3"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At all trials, samples</w:t>
      </w:r>
      <w:r>
        <w:rPr>
          <w:rFonts w:ascii="Times New Roman" w:eastAsia="Times New Roman" w:hAnsi="Times New Roman" w:cs="Times New Roman"/>
        </w:rPr>
        <w:t xml:space="preserve"> were taken in the middle of the plots between planted rows. To get intact soil cores, a hole 10 cm deep was dug, and soil was smoothed by hand to create a flat area approximately 30 cm square. The ring was placed on the soil surface in the center of the f</w:t>
      </w:r>
      <w:r>
        <w:rPr>
          <w:rFonts w:ascii="Times New Roman" w:eastAsia="Times New Roman" w:hAnsi="Times New Roman" w:cs="Times New Roman"/>
        </w:rPr>
        <w:t xml:space="preserve">lat area, a hollow metal cap was placed on it, and a 15 kg weight was used to evenly drive the ring into the undisturbed soil. Once the ring was fully inserted into the soil, a hole was dug around the ring. A flat sheet of metal was slid under the ring to </w:t>
      </w:r>
      <w:r>
        <w:rPr>
          <w:rFonts w:ascii="Times New Roman" w:eastAsia="Times New Roman" w:hAnsi="Times New Roman" w:cs="Times New Roman"/>
        </w:rPr>
        <w:t>extract it, and a knife was used to remove soil from the top and bottom of the ring using a Z-</w:t>
      </w:r>
      <w:r>
        <w:rPr>
          <w:rFonts w:ascii="Times New Roman" w:eastAsia="Times New Roman" w:hAnsi="Times New Roman" w:cs="Times New Roman"/>
        </w:rPr>
        <w:lastRenderedPageBreak/>
        <w:t>cutting motion. The ring was wrapped in aluminum foil with the soil orientation (top, bottom) marked. The foil-wrapped ring was then placed in an individual plast</w:t>
      </w:r>
      <w:r>
        <w:rPr>
          <w:rFonts w:ascii="Times New Roman" w:eastAsia="Times New Roman" w:hAnsi="Times New Roman" w:cs="Times New Roman"/>
        </w:rPr>
        <w:t>ic container</w:t>
      </w:r>
      <w:sdt>
        <w:sdtPr>
          <w:tag w:val="goog_rdk_74"/>
          <w:id w:val="-292980357"/>
        </w:sdtPr>
        <w:sdtEndPr/>
        <w:sdtContent>
          <w:del w:id="70" w:author="Liebman, Matthew Z [AGRON]" w:date="2021-06-07T12:40:00Z">
            <w:r>
              <w:rPr>
                <w:rFonts w:ascii="Times New Roman" w:eastAsia="Times New Roman" w:hAnsi="Times New Roman" w:cs="Times New Roman"/>
              </w:rPr>
              <w:delText>, then</w:delText>
            </w:r>
          </w:del>
        </w:sdtContent>
      </w:sdt>
      <w:sdt>
        <w:sdtPr>
          <w:tag w:val="goog_rdk_75"/>
          <w:id w:val="-804783388"/>
        </w:sdtPr>
        <w:sdtEndPr/>
        <w:sdtContent>
          <w:ins w:id="71" w:author="Liebman, Matthew Z [AGRON]" w:date="2021-06-07T12:40:00Z">
            <w:r>
              <w:rPr>
                <w:rFonts w:ascii="Times New Roman" w:eastAsia="Times New Roman" w:hAnsi="Times New Roman" w:cs="Times New Roman"/>
              </w:rPr>
              <w:t xml:space="preserve"> and</w:t>
            </w:r>
          </w:ins>
        </w:sdtContent>
      </w:sdt>
      <w:r>
        <w:rPr>
          <w:rFonts w:ascii="Times New Roman" w:eastAsia="Times New Roman" w:hAnsi="Times New Roman" w:cs="Times New Roman"/>
        </w:rPr>
        <w:t xml:space="preserve"> placed in a cooler. This process was repeated for each plot. Samples remained in the cooler for no more than four hours before being placed in a refrigerator. </w:t>
      </w:r>
    </w:p>
    <w:p w14:paraId="000000A4" w14:textId="77777777" w:rsidR="005C5628" w:rsidRDefault="00021896">
      <w:pPr>
        <w:pStyle w:val="Heading3"/>
        <w:spacing w:line="480" w:lineRule="auto"/>
        <w:ind w:left="567" w:hanging="567"/>
        <w:rPr>
          <w:i/>
        </w:rPr>
      </w:pPr>
      <w:r>
        <w:rPr>
          <w:i/>
        </w:rPr>
        <w:t>Soil-water-retention curve</w:t>
      </w:r>
    </w:p>
    <w:p w14:paraId="000000A5" w14:textId="77777777" w:rsidR="005C5628" w:rsidRDefault="00021896">
      <w:pPr>
        <w:pStyle w:val="Heading2"/>
        <w:spacing w:line="480" w:lineRule="auto"/>
        <w:rPr>
          <w:b w:val="0"/>
          <w:sz w:val="22"/>
          <w:szCs w:val="22"/>
        </w:rPr>
      </w:pPr>
      <w:sdt>
        <w:sdtPr>
          <w:tag w:val="goog_rdk_77"/>
          <w:id w:val="1976794497"/>
        </w:sdtPr>
        <w:sdtEndPr/>
        <w:sdtContent>
          <w:del w:id="72" w:author="Liebman, Matthew Z [AGRON]" w:date="2021-06-07T12:40:00Z">
            <w:r>
              <w:rPr>
                <w:b w:val="0"/>
                <w:sz w:val="22"/>
                <w:szCs w:val="22"/>
              </w:rPr>
              <w:delText xml:space="preserve">The </w:delText>
            </w:r>
          </w:del>
        </w:sdtContent>
      </w:sdt>
      <w:sdt>
        <w:sdtPr>
          <w:tag w:val="goog_rdk_78"/>
          <w:id w:val="292480422"/>
        </w:sdtPr>
        <w:sdtEndPr/>
        <w:sdtContent>
          <w:ins w:id="73" w:author="Liebman, Matthew Z [AGRON]" w:date="2021-06-07T12:40:00Z">
            <w:r>
              <w:rPr>
                <w:b w:val="0"/>
                <w:sz w:val="22"/>
                <w:szCs w:val="22"/>
              </w:rPr>
              <w:t xml:space="preserve">Analytical </w:t>
            </w:r>
          </w:ins>
        </w:sdtContent>
      </w:sdt>
      <w:r>
        <w:rPr>
          <w:b w:val="0"/>
          <w:sz w:val="22"/>
          <w:szCs w:val="22"/>
        </w:rPr>
        <w:t>equipment could accommo</w:t>
      </w:r>
      <w:r>
        <w:rPr>
          <w:b w:val="0"/>
          <w:sz w:val="22"/>
          <w:szCs w:val="22"/>
        </w:rPr>
        <w:t xml:space="preserve">date 12 samples at a time, so each trial’s samples were run together in a batch. Our interest was in comparing relative effects within a trial, so variation between runs was </w:t>
      </w:r>
      <w:sdt>
        <w:sdtPr>
          <w:tag w:val="goog_rdk_79"/>
          <w:id w:val="1839423952"/>
        </w:sdtPr>
        <w:sdtEndPr/>
        <w:sdtContent>
          <w:del w:id="74" w:author="Liebman, Matthew Z [AGRON]" w:date="2021-06-07T12:41:00Z">
            <w:r>
              <w:rPr>
                <w:b w:val="0"/>
                <w:sz w:val="22"/>
                <w:szCs w:val="22"/>
              </w:rPr>
              <w:delText xml:space="preserve">experimentally </w:delText>
            </w:r>
          </w:del>
        </w:sdtContent>
      </w:sdt>
      <w:sdt>
        <w:sdtPr>
          <w:tag w:val="goog_rdk_80"/>
          <w:id w:val="-1007201601"/>
        </w:sdtPr>
        <w:sdtEndPr/>
        <w:sdtContent>
          <w:ins w:id="75" w:author="Liebman, Matthew Z [AGRON]" w:date="2021-06-07T12:41:00Z">
            <w:r>
              <w:rPr>
                <w:b w:val="0"/>
                <w:sz w:val="22"/>
                <w:szCs w:val="22"/>
              </w:rPr>
              <w:t xml:space="preserve">statistically </w:t>
            </w:r>
          </w:ins>
        </w:sdtContent>
      </w:sdt>
      <w:r>
        <w:rPr>
          <w:b w:val="0"/>
          <w:sz w:val="22"/>
          <w:szCs w:val="22"/>
        </w:rPr>
        <w:t>included in variation between trials. The samples</w:t>
      </w:r>
      <w:r>
        <w:rPr>
          <w:b w:val="0"/>
          <w:sz w:val="22"/>
          <w:szCs w:val="22"/>
        </w:rPr>
        <w:t xml:space="preserve"> were </w:t>
      </w:r>
      <w:sdt>
        <w:sdtPr>
          <w:tag w:val="goog_rdk_81"/>
          <w:id w:val="-988006864"/>
        </w:sdtPr>
        <w:sdtEndPr/>
        <w:sdtContent>
          <w:del w:id="76" w:author="Liebman, Matthew Z [AGRON]" w:date="2021-06-07T12:41:00Z">
            <w:r>
              <w:rPr>
                <w:b w:val="0"/>
                <w:sz w:val="22"/>
                <w:szCs w:val="22"/>
              </w:rPr>
              <w:delText xml:space="preserve">measured </w:delText>
            </w:r>
          </w:del>
        </w:sdtContent>
      </w:sdt>
      <w:sdt>
        <w:sdtPr>
          <w:tag w:val="goog_rdk_82"/>
          <w:id w:val="848606544"/>
        </w:sdtPr>
        <w:sdtEndPr/>
        <w:sdtContent>
          <w:ins w:id="77" w:author="Liebman, Matthew Z [AGRON]" w:date="2021-06-07T12:41:00Z">
            <w:r>
              <w:rPr>
                <w:b w:val="0"/>
                <w:sz w:val="22"/>
                <w:szCs w:val="22"/>
              </w:rPr>
              <w:t xml:space="preserve">analyzed </w:t>
            </w:r>
          </w:ins>
        </w:sdtContent>
      </w:sdt>
      <w:r>
        <w:rPr>
          <w:b w:val="0"/>
          <w:sz w:val="22"/>
          <w:szCs w:val="22"/>
        </w:rPr>
        <w:t xml:space="preserve">in the order they were </w:t>
      </w:r>
      <w:sdt>
        <w:sdtPr>
          <w:tag w:val="goog_rdk_83"/>
          <w:id w:val="428868496"/>
        </w:sdtPr>
        <w:sdtEndPr/>
        <w:sdtContent>
          <w:del w:id="78" w:author="Liebman, Matthew Z [AGRON]" w:date="2021-06-07T12:41:00Z">
            <w:r>
              <w:rPr>
                <w:b w:val="0"/>
                <w:sz w:val="22"/>
                <w:szCs w:val="22"/>
              </w:rPr>
              <w:delText>sampled</w:delText>
            </w:r>
          </w:del>
        </w:sdtContent>
      </w:sdt>
      <w:sdt>
        <w:sdtPr>
          <w:tag w:val="goog_rdk_84"/>
          <w:id w:val="-81910390"/>
        </w:sdtPr>
        <w:sdtEndPr/>
        <w:sdtContent>
          <w:ins w:id="79" w:author="Liebman, Matthew Z [AGRON]" w:date="2021-06-07T12:41:00Z">
            <w:r>
              <w:rPr>
                <w:b w:val="0"/>
                <w:sz w:val="22"/>
                <w:szCs w:val="22"/>
              </w:rPr>
              <w:t>collected</w:t>
            </w:r>
          </w:ins>
        </w:sdtContent>
      </w:sdt>
      <w:r>
        <w:rPr>
          <w:b w:val="0"/>
          <w:sz w:val="22"/>
          <w:szCs w:val="22"/>
        </w:rPr>
        <w:t xml:space="preserve">.  A given trial’s cores had cheesecloth taped to the bottom of each core and an additional ring taped to the top. </w:t>
      </w:r>
      <w:sdt>
        <w:sdtPr>
          <w:tag w:val="goog_rdk_85"/>
          <w:id w:val="1737517180"/>
        </w:sdtPr>
        <w:sdtEndPr/>
        <w:sdtContent>
          <w:del w:id="80" w:author="Liebman, Matthew Z [AGRON]" w:date="2021-06-07T12:41:00Z">
            <w:r>
              <w:rPr>
                <w:b w:val="0"/>
                <w:sz w:val="22"/>
                <w:szCs w:val="22"/>
              </w:rPr>
              <w:delText xml:space="preserve">The </w:delText>
            </w:r>
          </w:del>
        </w:sdtContent>
      </w:sdt>
      <w:sdt>
        <w:sdtPr>
          <w:tag w:val="goog_rdk_86"/>
          <w:id w:val="-1467121682"/>
        </w:sdtPr>
        <w:sdtEndPr/>
        <w:sdtContent>
          <w:ins w:id="81" w:author="Liebman, Matthew Z [AGRON]" w:date="2021-06-07T12:41:00Z">
            <w:r>
              <w:rPr>
                <w:b w:val="0"/>
                <w:sz w:val="22"/>
                <w:szCs w:val="22"/>
              </w:rPr>
              <w:t xml:space="preserve">Each </w:t>
            </w:r>
          </w:ins>
        </w:sdtContent>
      </w:sdt>
      <w:r>
        <w:rPr>
          <w:b w:val="0"/>
          <w:sz w:val="22"/>
          <w:szCs w:val="22"/>
        </w:rPr>
        <w:t>full batch of samples (eight for East and West, 10 for Ce</w:t>
      </w:r>
      <w:r>
        <w:rPr>
          <w:b w:val="0"/>
          <w:sz w:val="22"/>
          <w:szCs w:val="22"/>
        </w:rPr>
        <w:t>ntral) was then placed in a vacuum chamber for at least 12 hours in a solution of 0.01 M CaCl</w:t>
      </w:r>
      <w:r>
        <w:rPr>
          <w:b w:val="0"/>
          <w:sz w:val="22"/>
          <w:szCs w:val="22"/>
          <w:vertAlign w:val="subscript"/>
        </w:rPr>
        <w:t>2</w:t>
      </w:r>
      <w:r>
        <w:rPr>
          <w:b w:val="0"/>
          <w:sz w:val="22"/>
          <w:szCs w:val="22"/>
        </w:rPr>
        <w:t xml:space="preserve"> filled to the top of the first ring, allowing the samples to saturate with minimal air entrapment. The top ring was removed from the cores, then the saturated cores were weighed, then transferred to a custom-built pressure cell apparatus (Ankeny et al. 19</w:t>
      </w:r>
      <w:r>
        <w:rPr>
          <w:b w:val="0"/>
          <w:sz w:val="22"/>
          <w:szCs w:val="22"/>
        </w:rPr>
        <w:t xml:space="preserve">92). Measurements were made according to the protocol described by Kool et al. </w:t>
      </w:r>
      <w:sdt>
        <w:sdtPr>
          <w:tag w:val="goog_rdk_87"/>
          <w:id w:val="401179276"/>
        </w:sdtPr>
        <w:sdtEndPr/>
        <w:sdtContent>
          <w:ins w:id="82" w:author="Liebman, Matthew Z [AGRON]" w:date="2021-06-07T12:42:00Z">
            <w:r>
              <w:rPr>
                <w:b w:val="0"/>
                <w:sz w:val="22"/>
                <w:szCs w:val="22"/>
              </w:rPr>
              <w:t>(</w:t>
            </w:r>
          </w:ins>
        </w:sdtContent>
      </w:sdt>
      <w:r>
        <w:rPr>
          <w:b w:val="0"/>
          <w:sz w:val="22"/>
          <w:szCs w:val="22"/>
        </w:rPr>
        <w:t>2019</w:t>
      </w:r>
      <w:sdt>
        <w:sdtPr>
          <w:tag w:val="goog_rdk_88"/>
          <w:id w:val="-1721735984"/>
        </w:sdtPr>
        <w:sdtEndPr/>
        <w:sdtContent>
          <w:ins w:id="83" w:author="Liebman, Matthew Z [AGRON]" w:date="2021-06-07T12:42:00Z">
            <w:r>
              <w:rPr>
                <w:b w:val="0"/>
                <w:sz w:val="22"/>
                <w:szCs w:val="22"/>
              </w:rPr>
              <w:t>)</w:t>
            </w:r>
          </w:ins>
        </w:sdtContent>
      </w:sdt>
      <w:r>
        <w:rPr>
          <w:b w:val="0"/>
          <w:sz w:val="22"/>
          <w:szCs w:val="22"/>
        </w:rPr>
        <w:t xml:space="preserve">. </w:t>
      </w:r>
      <w:sdt>
        <w:sdtPr>
          <w:tag w:val="goog_rdk_89"/>
          <w:id w:val="-615060533"/>
        </w:sdtPr>
        <w:sdtEndPr/>
        <w:sdtContent>
          <w:commentRangeStart w:id="84"/>
        </w:sdtContent>
      </w:sdt>
      <w:r>
        <w:rPr>
          <w:b w:val="0"/>
          <w:sz w:val="22"/>
          <w:szCs w:val="22"/>
        </w:rPr>
        <w:t>Cores were drained at atmospheric pressure for 12 hours to obtain a measurement for gravity-drained values (</w:t>
      </w:r>
      <w:sdt>
        <w:sdtPr>
          <w:tag w:val="goog_rdk_90"/>
          <w:id w:val="1103234070"/>
        </w:sdtPr>
        <w:sdtEndPr/>
        <w:sdtContent>
          <w:commentRangeStart w:id="85"/>
        </w:sdtContent>
      </w:sdt>
      <w:r>
        <w:rPr>
          <w:b w:val="0"/>
          <w:sz w:val="22"/>
          <w:szCs w:val="22"/>
        </w:rPr>
        <w:t>Ψ</w:t>
      </w:r>
      <w:commentRangeEnd w:id="85"/>
      <w:r>
        <w:commentReference w:id="85"/>
      </w:r>
      <w:r>
        <w:rPr>
          <w:b w:val="0"/>
          <w:sz w:val="22"/>
          <w:szCs w:val="22"/>
        </w:rPr>
        <w:t>m = -2.5 cm water)</w:t>
      </w:r>
      <w:commentRangeEnd w:id="84"/>
      <w:r>
        <w:commentReference w:id="84"/>
      </w:r>
      <w:r>
        <w:rPr>
          <w:b w:val="0"/>
          <w:sz w:val="22"/>
          <w:szCs w:val="22"/>
        </w:rPr>
        <w:t>. Subsequent measurements we</w:t>
      </w:r>
      <w:r>
        <w:rPr>
          <w:b w:val="0"/>
          <w:sz w:val="22"/>
          <w:szCs w:val="22"/>
        </w:rPr>
        <w:t xml:space="preserve">re taken at matric potentials </w:t>
      </w:r>
      <w:sdt>
        <w:sdtPr>
          <w:tag w:val="goog_rdk_91"/>
          <w:id w:val="940102991"/>
        </w:sdtPr>
        <w:sdtEndPr/>
        <w:sdtContent>
          <w:commentRangeStart w:id="86"/>
        </w:sdtContent>
      </w:sdt>
      <w:r>
        <w:rPr>
          <w:b w:val="0"/>
          <w:sz w:val="22"/>
          <w:szCs w:val="22"/>
        </w:rPr>
        <w:t xml:space="preserve">(Ψm) </w:t>
      </w:r>
      <w:commentRangeEnd w:id="86"/>
      <w:r>
        <w:commentReference w:id="86"/>
      </w:r>
      <w:r>
        <w:rPr>
          <w:b w:val="0"/>
          <w:sz w:val="22"/>
          <w:szCs w:val="22"/>
        </w:rPr>
        <w:t xml:space="preserve">of  -10, -25, -50, -100, -200, and -500 cmH2O. The samples were then oven dried at 60 ℃ for at least 48 hours, then weighed. Bulk densities were estimated by dividing the oven-dried weight of soil by the ring volume </w:t>
      </w:r>
      <w:r>
        <w:rPr>
          <w:b w:val="0"/>
          <w:sz w:val="22"/>
          <w:szCs w:val="22"/>
        </w:rPr>
        <w:t>(347.5 cm</w:t>
      </w:r>
      <w:r>
        <w:rPr>
          <w:b w:val="0"/>
          <w:sz w:val="22"/>
          <w:szCs w:val="22"/>
          <w:vertAlign w:val="superscript"/>
        </w:rPr>
        <w:t>3</w:t>
      </w:r>
      <w:r>
        <w:rPr>
          <w:b w:val="0"/>
          <w:sz w:val="22"/>
          <w:szCs w:val="22"/>
        </w:rPr>
        <w:t xml:space="preserve">; Han et al. 2016). A water balance was constructed for each core individually as quality control (supplementary material), resulting in the </w:t>
      </w:r>
      <w:sdt>
        <w:sdtPr>
          <w:tag w:val="goog_rdk_92"/>
          <w:id w:val="-171490297"/>
        </w:sdtPr>
        <w:sdtEndPr/>
        <w:sdtContent>
          <w:del w:id="87" w:author="Liebman, Matthew Z [AGRON]" w:date="2021-06-07T12:43:00Z">
            <w:r>
              <w:rPr>
                <w:b w:val="0"/>
                <w:sz w:val="22"/>
                <w:szCs w:val="22"/>
              </w:rPr>
              <w:delText xml:space="preserve">remove </w:delText>
            </w:r>
          </w:del>
        </w:sdtContent>
      </w:sdt>
      <w:sdt>
        <w:sdtPr>
          <w:tag w:val="goog_rdk_93"/>
          <w:id w:val="25767895"/>
        </w:sdtPr>
        <w:sdtEndPr/>
        <w:sdtContent>
          <w:ins w:id="88" w:author="Liebman, Matthew Z [AGRON]" w:date="2021-06-07T12:43:00Z">
            <w:r>
              <w:rPr>
                <w:b w:val="0"/>
                <w:sz w:val="22"/>
                <w:szCs w:val="22"/>
              </w:rPr>
              <w:t xml:space="preserve">removal </w:t>
            </w:r>
          </w:ins>
        </w:sdtContent>
      </w:sdt>
      <w:r>
        <w:rPr>
          <w:b w:val="0"/>
          <w:sz w:val="22"/>
          <w:szCs w:val="22"/>
        </w:rPr>
        <w:t xml:space="preserve">of one replicate from the no-cover treatment of the Central-silage </w:t>
      </w:r>
      <w:r>
        <w:rPr>
          <w:b w:val="0"/>
          <w:sz w:val="22"/>
          <w:szCs w:val="22"/>
        </w:rPr>
        <w:lastRenderedPageBreak/>
        <w:t xml:space="preserve">trial, which had a </w:t>
      </w:r>
      <w:r>
        <w:rPr>
          <w:b w:val="0"/>
          <w:sz w:val="22"/>
          <w:szCs w:val="22"/>
        </w:rPr>
        <w:t>visibly large hole in the center of the core upon destructive inspection, confirming it</w:t>
      </w:r>
      <w:sdt>
        <w:sdtPr>
          <w:tag w:val="goog_rdk_94"/>
          <w:id w:val="-1993783963"/>
        </w:sdtPr>
        <w:sdtEndPr/>
        <w:sdtContent>
          <w:del w:id="89" w:author="Liebman, Matthew Z [AGRON]" w:date="2021-06-07T12:43:00Z">
            <w:r>
              <w:rPr>
                <w:b w:val="0"/>
                <w:sz w:val="22"/>
                <w:szCs w:val="22"/>
              </w:rPr>
              <w:delText>’</w:delText>
            </w:r>
          </w:del>
        </w:sdtContent>
      </w:sdt>
      <w:r>
        <w:rPr>
          <w:b w:val="0"/>
          <w:sz w:val="22"/>
          <w:szCs w:val="22"/>
        </w:rPr>
        <w:t xml:space="preserve">s justified removal from the dataset.  </w:t>
      </w:r>
    </w:p>
    <w:p w14:paraId="000000A6" w14:textId="77777777" w:rsidR="005C5628" w:rsidRDefault="00021896">
      <w:pPr>
        <w:pStyle w:val="Heading3"/>
        <w:spacing w:line="480" w:lineRule="auto"/>
        <w:rPr>
          <w:i/>
        </w:rPr>
      </w:pPr>
      <w:r>
        <w:rPr>
          <w:i/>
        </w:rPr>
        <w:t>Soil Texture</w:t>
      </w:r>
    </w:p>
    <w:p w14:paraId="000000A7"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oven-dried soil was ground and passed through a 2 mm sieve. </w:t>
      </w:r>
      <w:sdt>
        <w:sdtPr>
          <w:tag w:val="goog_rdk_95"/>
          <w:id w:val="-1872298859"/>
        </w:sdtPr>
        <w:sdtEndPr/>
        <w:sdtContent>
          <w:commentRangeStart w:id="90"/>
        </w:sdtContent>
      </w:sdt>
      <w:r>
        <w:rPr>
          <w:rFonts w:ascii="Times New Roman" w:eastAsia="Times New Roman" w:hAnsi="Times New Roman" w:cs="Times New Roman"/>
        </w:rPr>
        <w:t>Two teaspoons o</w:t>
      </w:r>
      <w:commentRangeEnd w:id="90"/>
      <w:r>
        <w:commentReference w:id="90"/>
      </w:r>
      <w:r>
        <w:rPr>
          <w:rFonts w:ascii="Times New Roman" w:eastAsia="Times New Roman" w:hAnsi="Times New Roman" w:cs="Times New Roman"/>
        </w:rPr>
        <w:t>f soil from each core were us</w:t>
      </w:r>
      <w:r>
        <w:rPr>
          <w:rFonts w:ascii="Times New Roman" w:eastAsia="Times New Roman" w:hAnsi="Times New Roman" w:cs="Times New Roman"/>
        </w:rPr>
        <w:t xml:space="preserve">ed for soil texture measurements. Soil texture was </w:t>
      </w:r>
      <w:sdt>
        <w:sdtPr>
          <w:tag w:val="goog_rdk_96"/>
          <w:id w:val="197282466"/>
        </w:sdtPr>
        <w:sdtEndPr/>
        <w:sdtContent>
          <w:del w:id="91" w:author="Liebman, Matthew Z [AGRON]" w:date="2021-06-07T12:44:00Z">
            <w:r>
              <w:rPr>
                <w:rFonts w:ascii="Times New Roman" w:eastAsia="Times New Roman" w:hAnsi="Times New Roman" w:cs="Times New Roman"/>
              </w:rPr>
              <w:delText xml:space="preserve">measured </w:delText>
            </w:r>
          </w:del>
        </w:sdtContent>
      </w:sdt>
      <w:sdt>
        <w:sdtPr>
          <w:tag w:val="goog_rdk_97"/>
          <w:id w:val="-2049825357"/>
        </w:sdtPr>
        <w:sdtEndPr/>
        <w:sdtContent>
          <w:ins w:id="92" w:author="Liebman, Matthew Z [AGRON]" w:date="2021-06-07T12:44:00Z">
            <w:r>
              <w:rPr>
                <w:rFonts w:ascii="Times New Roman" w:eastAsia="Times New Roman" w:hAnsi="Times New Roman" w:cs="Times New Roman"/>
              </w:rPr>
              <w:t xml:space="preserve">quantified </w:t>
            </w:r>
          </w:ins>
        </w:sdtContent>
      </w:sdt>
      <w:r>
        <w:rPr>
          <w:rFonts w:ascii="Times New Roman" w:eastAsia="Times New Roman" w:hAnsi="Times New Roman" w:cs="Times New Roman"/>
        </w:rPr>
        <w:t>using laser diffractometry (Miller and Schaetzel 2012) with a Malvern Mastersizer 3000 and a HydroEV attachment (Malvern Panalytical Ltd, UK), producing estimates for the percentage of the soil that was sand (50-2000 µm), silt (6-50 µm), and clay (0.1-6 µm</w:t>
      </w:r>
      <w:r>
        <w:rPr>
          <w:rFonts w:ascii="Times New Roman" w:eastAsia="Times New Roman" w:hAnsi="Times New Roman" w:cs="Times New Roman"/>
        </w:rPr>
        <w:t xml:space="preserve">).  </w:t>
      </w:r>
    </w:p>
    <w:p w14:paraId="000000A8" w14:textId="77777777" w:rsidR="005C5628" w:rsidRDefault="00021896">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Organic carbon </w:t>
      </w:r>
    </w:p>
    <w:p w14:paraId="000000A9"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Half of the remaining oven-dried soil cores were sent for organic matter analysis (</w:t>
      </w:r>
      <w:sdt>
        <w:sdtPr>
          <w:tag w:val="goog_rdk_98"/>
          <w:id w:val="-2021469965"/>
        </w:sdtPr>
        <w:sdtEndPr/>
        <w:sdtContent>
          <w:commentRangeStart w:id="93"/>
        </w:sdtContent>
      </w:sdt>
      <w:r>
        <w:rPr>
          <w:rFonts w:ascii="Times New Roman" w:eastAsia="Times New Roman" w:hAnsi="Times New Roman" w:cs="Times New Roman"/>
        </w:rPr>
        <w:t>Agsource</w:t>
      </w:r>
      <w:commentRangeEnd w:id="93"/>
      <w:r>
        <w:commentReference w:id="93"/>
      </w:r>
      <w:r>
        <w:rPr>
          <w:rFonts w:ascii="Times New Roman" w:eastAsia="Times New Roman" w:hAnsi="Times New Roman" w:cs="Times New Roman"/>
        </w:rPr>
        <w:t>) using the loss-on-ignition method (Nelson et al. 1983). The loss in sample weight as a percentage of the total dry sample weight upon ig</w:t>
      </w:r>
      <w:r>
        <w:rPr>
          <w:rFonts w:ascii="Times New Roman" w:eastAsia="Times New Roman" w:hAnsi="Times New Roman" w:cs="Times New Roman"/>
        </w:rPr>
        <w:t xml:space="preserve">nition was multiplied by </w:t>
      </w:r>
      <w:sdt>
        <w:sdtPr>
          <w:tag w:val="goog_rdk_99"/>
          <w:id w:val="-61333442"/>
        </w:sdtPr>
        <w:sdtEndPr/>
        <w:sdtContent>
          <w:commentRangeStart w:id="94"/>
        </w:sdtContent>
      </w:sdt>
      <w:r>
        <w:rPr>
          <w:rFonts w:ascii="Times New Roman" w:eastAsia="Times New Roman" w:hAnsi="Times New Roman" w:cs="Times New Roman"/>
        </w:rPr>
        <w:t xml:space="preserve">0.89 </w:t>
      </w:r>
      <w:commentRangeEnd w:id="94"/>
      <w:r>
        <w:commentReference w:id="94"/>
      </w:r>
      <w:r>
        <w:rPr>
          <w:rFonts w:ascii="Times New Roman" w:eastAsia="Times New Roman" w:hAnsi="Times New Roman" w:cs="Times New Roman"/>
        </w:rPr>
        <w:t xml:space="preserve">as an estimate of the percentage of sample weight that was organic matter. While this method may not produce reliable absolute estimates of organic matter (Hoogsteen et al. 2015), our interest was in pairwise comparisons </w:t>
      </w:r>
      <w:r>
        <w:rPr>
          <w:rFonts w:ascii="Times New Roman" w:eastAsia="Times New Roman" w:hAnsi="Times New Roman" w:cs="Times New Roman"/>
        </w:rPr>
        <w:t xml:space="preserve">of treatments rather than in obtaining absolute estimates of organic matter. </w:t>
      </w:r>
    </w:p>
    <w:sdt>
      <w:sdtPr>
        <w:tag w:val="goog_rdk_102"/>
        <w:id w:val="286016951"/>
      </w:sdtPr>
      <w:sdtEndPr/>
      <w:sdtContent>
        <w:p w14:paraId="000000AA" w14:textId="77777777" w:rsidR="005C5628" w:rsidRDefault="00021896">
          <w:pPr>
            <w:spacing w:line="480" w:lineRule="auto"/>
            <w:rPr>
              <w:del w:id="95" w:author="Nichols, Virginia A [AGRON]" w:date="2021-04-12T17:00:00Z"/>
              <w:rFonts w:ascii="Times New Roman" w:eastAsia="Times New Roman" w:hAnsi="Times New Roman" w:cs="Times New Roman"/>
            </w:rPr>
          </w:pPr>
          <w:sdt>
            <w:sdtPr>
              <w:tag w:val="goog_rdk_101"/>
              <w:id w:val="1033690250"/>
            </w:sdtPr>
            <w:sdtEndPr/>
            <w:sdtContent/>
          </w:sdt>
        </w:p>
      </w:sdtContent>
    </w:sdt>
    <w:p w14:paraId="000000AB" w14:textId="77777777" w:rsidR="005C5628" w:rsidRDefault="00021896">
      <w:pPr>
        <w:pStyle w:val="Heading2"/>
        <w:spacing w:line="480" w:lineRule="auto"/>
        <w:ind w:left="567" w:hanging="567"/>
        <w:rPr>
          <w:i/>
        </w:rPr>
      </w:pPr>
      <w:r>
        <w:rPr>
          <w:i/>
        </w:rPr>
        <w:t>Statistical analysis</w:t>
      </w:r>
    </w:p>
    <w:p w14:paraId="000000AC"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All data manipulation, figure creation, and model fitting was done using R version 4.0.3 (R Core Team, 2020) and the tidyverse meta-package (Wickham et </w:t>
      </w:r>
      <w:r>
        <w:rPr>
          <w:rFonts w:ascii="Times New Roman" w:eastAsia="Times New Roman" w:hAnsi="Times New Roman" w:cs="Times New Roman"/>
        </w:rPr>
        <w:t>al. 2019). Non-linear models were fit using the nlraa (Miguez 2021) package functionality, with specific equation fits from the HydroMe (Omuto et al. 2021) and soilphysics (Da Silva and De Lima 2015) packages. Linear models were fit and summarized using th</w:t>
      </w:r>
      <w:r>
        <w:rPr>
          <w:rFonts w:ascii="Times New Roman" w:eastAsia="Times New Roman" w:hAnsi="Times New Roman" w:cs="Times New Roman"/>
        </w:rPr>
        <w:t xml:space="preserve">e lme4 (Bates et al. 2015) package, which fits mixed effects models, and the emmeans (Lenth 2021) package which estimates both marginal and conditional means and confidence intervals and performs pairwise comparisons. </w:t>
      </w:r>
    </w:p>
    <w:p w14:paraId="000000AD"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We fit the Gardner (Gardner 1958) and</w:t>
      </w:r>
      <w:r>
        <w:rPr>
          <w:rFonts w:ascii="Times New Roman" w:eastAsia="Times New Roman" w:hAnsi="Times New Roman" w:cs="Times New Roman"/>
        </w:rPr>
        <w:t xml:space="preserve"> van Genutchen (van Genuchten 1980) models to describe the relationship between soil moisture and soil water matric potential in our datasets. We found the models produced similar Akaike’s Information Criteria (AIC; Sakamoto 1986) values, with the Gardner </w:t>
      </w:r>
      <w:r>
        <w:rPr>
          <w:rFonts w:ascii="Times New Roman" w:eastAsia="Times New Roman" w:hAnsi="Times New Roman" w:cs="Times New Roman"/>
        </w:rPr>
        <w:t xml:space="preserve">model showing a slightly better fit. We chose to use the results from the Gardner model due to its simplicity and biologically meaningful parameters. The Gardner equation is as follows:  </w:t>
      </w:r>
    </w:p>
    <w:p w14:paraId="000000AE" w14:textId="77777777" w:rsidR="005C5628" w:rsidRDefault="00021896">
      <w:pPr>
        <w:jc w:val="center"/>
        <w:rPr>
          <w:rFonts w:ascii="Cambria Math" w:eastAsia="Cambria Math" w:hAnsi="Cambria Math" w:cs="Cambria Math"/>
        </w:rPr>
      </w:pPr>
      <m:oMathPara>
        <m:oMath>
          <m:r>
            <w:rPr>
              <w:rFonts w:ascii="Cambria Math" w:eastAsia="Cambria Math" w:hAnsi="Cambria Math" w:cs="Cambria Math"/>
            </w:rPr>
            <m:t>θ</m:t>
          </m:r>
          <m:r>
            <w:rPr>
              <w:rFonts w:ascii="Cambria Math" w:eastAsia="Cambria Math" w:hAnsi="Cambria Math" w:cs="Cambria Math"/>
            </w:rPr>
            <m:t>(</m:t>
          </m:r>
          <m:r>
            <w:rPr>
              <w:rFonts w:ascii="Cambria Math" w:eastAsia="Cambria Math" w:hAnsi="Cambria Math" w:cs="Cambria Math"/>
            </w:rPr>
            <m:t>ψ</m:t>
          </m:r>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r</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r</m:t>
                      </m:r>
                    </m:sub>
                  </m:sSub>
                </m:num>
                <m:den>
                  <m:r>
                    <w:rPr>
                      <w:rFonts w:ascii="Cambria Math" w:eastAsia="Cambria Math" w:hAnsi="Cambria Math" w:cs="Cambria Math"/>
                    </w:rPr>
                    <m:t>1+</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ψ</m:t>
                      </m:r>
                    </m:e>
                    <m:sup>
                      <m:r>
                        <w:rPr>
                          <w:rFonts w:ascii="Cambria Math" w:eastAsia="Cambria Math" w:hAnsi="Cambria Math" w:cs="Cambria Math"/>
                        </w:rPr>
                        <m:t>n</m:t>
                      </m:r>
                    </m:sup>
                  </m:sSup>
                </m:den>
              </m:f>
            </m:e>
            <m:sup/>
          </m:sSup>
        </m:oMath>
      </m:oMathPara>
    </w:p>
    <w:p w14:paraId="000000AF" w14:textId="77777777" w:rsidR="005C5628" w:rsidRDefault="00021896">
      <w:pPr>
        <w:spacing w:line="480" w:lineRule="auto"/>
        <w:rPr>
          <w:rFonts w:ascii="Times New Roman" w:eastAsia="Times New Roman" w:hAnsi="Times New Roman" w:cs="Times New Roman"/>
        </w:rPr>
      </w:pPr>
      <w:sdt>
        <w:sdtPr>
          <w:tag w:val="goog_rdk_104"/>
          <w:id w:val="351924229"/>
        </w:sdtPr>
        <w:sdtEndPr/>
        <w:sdtContent>
          <w:del w:id="96" w:author="Liebman, Matthew Z [AGRON]" w:date="2021-06-07T12:47:00Z">
            <w:r>
              <w:rPr>
                <w:rFonts w:ascii="Times New Roman" w:eastAsia="Times New Roman" w:hAnsi="Times New Roman" w:cs="Times New Roman"/>
              </w:rPr>
              <w:delText xml:space="preserve">Where </w:delText>
            </w:r>
          </w:del>
        </w:sdtContent>
      </w:sdt>
      <w:sdt>
        <w:sdtPr>
          <w:tag w:val="goog_rdk_105"/>
          <w:id w:val="1800721456"/>
        </w:sdtPr>
        <w:sdtEndPr/>
        <w:sdtContent>
          <w:ins w:id="97" w:author="Liebman, Matthew Z [AGRON]" w:date="2021-06-07T12:47:00Z">
            <w:r>
              <w:rPr>
                <w:rFonts w:ascii="Times New Roman" w:eastAsia="Times New Roman" w:hAnsi="Times New Roman" w:cs="Times New Roman"/>
              </w:rPr>
              <w:t xml:space="preserve">where </w:t>
            </w:r>
          </w:ins>
        </w:sdtContent>
      </w:sdt>
      <w:r>
        <w:rPr>
          <w:rFonts w:ascii="Times New Roman" w:eastAsia="Times New Roman" w:hAnsi="Times New Roman" w:cs="Times New Roman"/>
        </w:rPr>
        <w:t xml:space="preserve">θ is the volumetric moisture content at a given soil water potential </w:t>
      </w:r>
      <m:oMath>
        <m:r>
          <w:rPr>
            <w:rFonts w:ascii="Cambria Math" w:hAnsi="Cambria Math"/>
          </w:rPr>
          <m:t>ψ</m:t>
        </m:r>
      </m:oMath>
      <w:r>
        <w:rPr>
          <w:rFonts w:ascii="Times New Roman" w:eastAsia="Times New Roman" w:hAnsi="Times New Roman" w:cs="Times New Roman"/>
        </w:rPr>
        <w:t>; the remaining variables are fitted parameters. θ</w:t>
      </w:r>
      <w:r>
        <w:rPr>
          <w:rFonts w:ascii="Times New Roman" w:eastAsia="Times New Roman" w:hAnsi="Times New Roman" w:cs="Times New Roman"/>
          <w:vertAlign w:val="subscript"/>
        </w:rPr>
        <w:t>r</w:t>
      </w:r>
      <w:r>
        <w:rPr>
          <w:rFonts w:ascii="Times New Roman" w:eastAsia="Times New Roman" w:hAnsi="Times New Roman" w:cs="Times New Roman"/>
        </w:rPr>
        <w:t xml:space="preserve"> and θ</w:t>
      </w:r>
      <w:r>
        <w:rPr>
          <w:rFonts w:ascii="Times New Roman" w:eastAsia="Times New Roman" w:hAnsi="Times New Roman" w:cs="Times New Roman"/>
          <w:vertAlign w:val="subscript"/>
        </w:rPr>
        <w:t>s</w:t>
      </w:r>
      <w:r>
        <w:rPr>
          <w:rFonts w:ascii="Times New Roman" w:eastAsia="Times New Roman" w:hAnsi="Times New Roman" w:cs="Times New Roman"/>
        </w:rPr>
        <w:t xml:space="preserve">  are the residual and saturated water contents, respectively, </w:t>
      </w:r>
      <w:r>
        <w:rPr>
          <w:rFonts w:ascii="Times New Roman" w:eastAsia="Times New Roman" w:hAnsi="Times New Roman" w:cs="Times New Roman"/>
          <w:i/>
        </w:rPr>
        <w:t>a</w:t>
      </w:r>
      <w:r>
        <w:rPr>
          <w:rFonts w:ascii="Times New Roman" w:eastAsia="Times New Roman" w:hAnsi="Times New Roman" w:cs="Times New Roman"/>
        </w:rPr>
        <w:t xml:space="preserve"> is the inverse of the air-entry potential, and </w:t>
      </w:r>
      <w:r>
        <w:rPr>
          <w:rFonts w:ascii="Times New Roman" w:eastAsia="Times New Roman" w:hAnsi="Times New Roman" w:cs="Times New Roman"/>
          <w:i/>
        </w:rPr>
        <w:t>n</w:t>
      </w:r>
      <w:r>
        <w:rPr>
          <w:rFonts w:ascii="Times New Roman" w:eastAsia="Times New Roman" w:hAnsi="Times New Roman" w:cs="Times New Roman"/>
        </w:rPr>
        <w:t xml:space="preserve"> is an index f</w:t>
      </w:r>
      <w:r>
        <w:rPr>
          <w:rFonts w:ascii="Times New Roman" w:eastAsia="Times New Roman" w:hAnsi="Times New Roman" w:cs="Times New Roman"/>
        </w:rPr>
        <w:t xml:space="preserve">or the pore size distribution, with higher values indicating a </w:t>
      </w:r>
      <w:sdt>
        <w:sdtPr>
          <w:tag w:val="goog_rdk_106"/>
          <w:id w:val="-1403124108"/>
        </w:sdtPr>
        <w:sdtEndPr/>
        <w:sdtContent>
          <w:del w:id="98" w:author="Liebman, Matthew Z [AGRON]" w:date="2021-06-07T12:47:00Z">
            <w:r>
              <w:rPr>
                <w:rFonts w:ascii="Times New Roman" w:eastAsia="Times New Roman" w:hAnsi="Times New Roman" w:cs="Times New Roman"/>
              </w:rPr>
              <w:delText xml:space="preserve">wider </w:delText>
            </w:r>
          </w:del>
        </w:sdtContent>
      </w:sdt>
      <w:sdt>
        <w:sdtPr>
          <w:tag w:val="goog_rdk_107"/>
          <w:id w:val="-609358863"/>
        </w:sdtPr>
        <w:sdtEndPr/>
        <w:sdtContent>
          <w:ins w:id="99" w:author="Liebman, Matthew Z [AGRON]" w:date="2021-06-07T12:47:00Z">
            <w:r>
              <w:rPr>
                <w:rFonts w:ascii="Times New Roman" w:eastAsia="Times New Roman" w:hAnsi="Times New Roman" w:cs="Times New Roman"/>
              </w:rPr>
              <w:t xml:space="preserve">broader </w:t>
            </w:r>
          </w:ins>
        </w:sdtContent>
      </w:sdt>
      <w:r>
        <w:rPr>
          <w:rFonts w:ascii="Times New Roman" w:eastAsia="Times New Roman" w:hAnsi="Times New Roman" w:cs="Times New Roman"/>
        </w:rPr>
        <w:t>distribution of pore sizes. Residual water contents (θ</w:t>
      </w:r>
      <w:r>
        <w:rPr>
          <w:rFonts w:ascii="Times New Roman" w:eastAsia="Times New Roman" w:hAnsi="Times New Roman" w:cs="Times New Roman"/>
          <w:vertAlign w:val="subscript"/>
        </w:rPr>
        <w:t>r</w:t>
      </w:r>
      <w:sdt>
        <w:sdtPr>
          <w:tag w:val="goog_rdk_114"/>
          <w:id w:val="-441611047"/>
        </w:sdtPr>
        <w:sdtEndPr/>
        <w:sdtContent>
          <w:r>
            <w:rPr>
              <w:rFonts w:ascii="Gungsuh" w:eastAsia="Gungsuh" w:hAnsi="Gungsuh" w:cs="Gungsuh"/>
            </w:rPr>
            <w:t>) are estimated by the model, but can also be experimentally measured at -15,000 cmH2O, i.e. permanent wilting point (SS</w:t>
          </w:r>
          <w:r>
            <w:rPr>
              <w:rFonts w:ascii="Gungsuh" w:eastAsia="Gungsuh" w:hAnsi="Gungsuh" w:cs="Gungsuh"/>
            </w:rPr>
            <w:t>SA 2008). The highest pressure applied to samples in this study was 500 cmH2O, which could lead to less stable model fits due to lack of an anchoring value (Groenevelt and Grant 2004). To determine whether the model produced reasonable estimates without th</w:t>
          </w:r>
          <w:r>
            <w:rPr>
              <w:rFonts w:ascii="Gungsuh" w:eastAsia="Gungsuh" w:hAnsi="Gungsuh" w:cs="Gungsuh"/>
            </w:rPr>
            <w:t>ese anchoring values, we compared the model-estimated saturated water contents with the data, as well as the pore-size distribution parameter estimate against values estimated using the capillary rise equation (d ≈ 0.3 ⁄ ℎ , where d is mean pore diameter a</w:t>
          </w:r>
          <w:r>
            <w:rPr>
              <w:rFonts w:ascii="Gungsuh" w:eastAsia="Gungsuh" w:hAnsi="Gungsuh" w:cs="Gungsuh"/>
            </w:rPr>
            <w:t>nd h is the pressure expressed in cmH2O)</w:t>
          </w:r>
        </w:sdtContent>
      </w:sdt>
      <w:sdt>
        <w:sdtPr>
          <w:tag w:val="goog_rdk_108"/>
          <w:id w:val="-1302227659"/>
        </w:sdtPr>
        <w:sdtEndPr/>
        <w:sdtContent>
          <w:ins w:id="100" w:author="Liebman, Matthew Z [AGRON]" w:date="2021-06-07T12:48:00Z">
            <w:r>
              <w:rPr>
                <w:rFonts w:ascii="Times New Roman" w:eastAsia="Times New Roman" w:hAnsi="Times New Roman" w:cs="Times New Roman"/>
              </w:rPr>
              <w:t>,</w:t>
            </w:r>
          </w:ins>
        </w:sdtContent>
      </w:sdt>
      <w:r>
        <w:rPr>
          <w:rFonts w:ascii="Times New Roman" w:eastAsia="Times New Roman" w:hAnsi="Times New Roman" w:cs="Times New Roman"/>
        </w:rPr>
        <w:t xml:space="preserve"> which provide</w:t>
      </w:r>
      <w:sdt>
        <w:sdtPr>
          <w:tag w:val="goog_rdk_109"/>
          <w:id w:val="2120642559"/>
        </w:sdtPr>
        <w:sdtEndPr/>
        <w:sdtContent>
          <w:del w:id="101" w:author="Liebman, Matthew Z [AGRON]" w:date="2021-06-07T12:48:00Z">
            <w:r>
              <w:rPr>
                <w:rFonts w:ascii="Times New Roman" w:eastAsia="Times New Roman" w:hAnsi="Times New Roman" w:cs="Times New Roman"/>
              </w:rPr>
              <w:delText>s</w:delText>
            </w:r>
          </w:del>
        </w:sdtContent>
      </w:sdt>
      <w:r>
        <w:rPr>
          <w:rFonts w:ascii="Times New Roman" w:eastAsia="Times New Roman" w:hAnsi="Times New Roman" w:cs="Times New Roman"/>
        </w:rPr>
        <w:t xml:space="preserve"> point-wise estimates of pore neck diameters (</w:t>
      </w:r>
      <w:sdt>
        <w:sdtPr>
          <w:tag w:val="goog_rdk_110"/>
          <w:id w:val="-657845147"/>
        </w:sdtPr>
        <w:sdtEndPr/>
        <w:sdtContent>
          <w:commentRangeStart w:id="102"/>
        </w:sdtContent>
      </w:sdt>
      <w:r>
        <w:rPr>
          <w:rFonts w:ascii="Times New Roman" w:eastAsia="Times New Roman" w:hAnsi="Times New Roman" w:cs="Times New Roman"/>
          <w:color w:val="FF0000"/>
        </w:rPr>
        <w:t>CITE, Britt what would you cite?</w:t>
      </w:r>
      <w:commentRangeEnd w:id="102"/>
      <w:r>
        <w:commentReference w:id="102"/>
      </w:r>
      <w:r>
        <w:rPr>
          <w:rFonts w:ascii="Times New Roman" w:eastAsia="Times New Roman" w:hAnsi="Times New Roman" w:cs="Times New Roman"/>
        </w:rPr>
        <w:t>). We fit the Gardner model to each experimental unit, then analyzed the air-entry and pore-size distribution p</w:t>
      </w:r>
      <w:r>
        <w:rPr>
          <w:rFonts w:ascii="Times New Roman" w:eastAsia="Times New Roman" w:hAnsi="Times New Roman" w:cs="Times New Roman"/>
        </w:rPr>
        <w:t xml:space="preserve">arameters as response variables, described below. </w:t>
      </w:r>
      <w:sdt>
        <w:sdtPr>
          <w:tag w:val="goog_rdk_111"/>
          <w:id w:val="1445425965"/>
        </w:sdtPr>
        <w:sdtEndPr/>
        <w:sdtContent>
          <w:commentRangeStart w:id="103"/>
        </w:sdtContent>
      </w:sdt>
      <w:r>
        <w:rPr>
          <w:rFonts w:ascii="Times New Roman" w:eastAsia="Times New Roman" w:hAnsi="Times New Roman" w:cs="Times New Roman"/>
        </w:rPr>
        <w:t xml:space="preserve">For the capillary rise equation, we assumed the mean pore neck diameter (in cm) of drained pores </w:t>
      </w:r>
      <w:sdt>
        <w:sdtPr>
          <w:tag w:val="goog_rdk_112"/>
          <w:id w:val="-497968045"/>
        </w:sdtPr>
        <w:sdtEndPr/>
        <w:sdtContent>
          <w:commentRangeStart w:id="104"/>
        </w:sdtContent>
      </w:sdt>
      <w:r>
        <w:rPr>
          <w:rFonts w:ascii="Times New Roman" w:eastAsia="Times New Roman" w:hAnsi="Times New Roman" w:cs="Times New Roman"/>
        </w:rPr>
        <w:t>at a given  pressure is equal to 0.3 divided by the head pressure in cm water</w:t>
      </w:r>
      <w:commentRangeEnd w:id="103"/>
      <w:r>
        <w:commentReference w:id="103"/>
      </w:r>
      <w:commentRangeEnd w:id="104"/>
      <w:r>
        <w:commentReference w:id="104"/>
      </w:r>
      <w:r>
        <w:rPr>
          <w:rFonts w:ascii="Times New Roman" w:eastAsia="Times New Roman" w:hAnsi="Times New Roman" w:cs="Times New Roman"/>
        </w:rPr>
        <w:t xml:space="preserve">. Pores with </w:t>
      </w:r>
      <w:r>
        <w:rPr>
          <w:rFonts w:ascii="Times New Roman" w:eastAsia="Times New Roman" w:hAnsi="Times New Roman" w:cs="Times New Roman"/>
        </w:rPr>
        <w:lastRenderedPageBreak/>
        <w:t xml:space="preserve">mean neck diameters greater </w:t>
      </w:r>
      <w:sdt>
        <w:sdtPr>
          <w:tag w:val="goog_rdk_113"/>
          <w:id w:val="-1396657870"/>
        </w:sdtPr>
        <w:sdtEndPr/>
        <w:sdtContent>
          <w:commentRangeStart w:id="105"/>
        </w:sdtContent>
      </w:sdt>
      <w:r>
        <w:rPr>
          <w:rFonts w:ascii="Times New Roman" w:eastAsia="Times New Roman" w:hAnsi="Times New Roman" w:cs="Times New Roman"/>
        </w:rPr>
        <w:t>than 30 µm were considered macropore</w:t>
      </w:r>
      <w:commentRangeEnd w:id="105"/>
      <w:r>
        <w:commentReference w:id="105"/>
      </w:r>
      <w:r>
        <w:rPr>
          <w:rFonts w:ascii="Times New Roman" w:eastAsia="Times New Roman" w:hAnsi="Times New Roman" w:cs="Times New Roman"/>
        </w:rPr>
        <w:t xml:space="preserve">s (Kirkham, 2014). The percent macropores was assessed as a response variable, described below. </w:t>
      </w:r>
    </w:p>
    <w:p w14:paraId="000000B0"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Volumetric water contents at saturation were extracted directly from the data</w:t>
      </w:r>
      <w:r>
        <w:rPr>
          <w:rFonts w:ascii="Times New Roman" w:eastAsia="Times New Roman" w:hAnsi="Times New Roman" w:cs="Times New Roman"/>
        </w:rPr>
        <w:t>. Volumetric water contents at field capacity were estimated as the volumetric water content at a matric potential of -100 cm water (Moore 2021). We used this approximation because the actual field capacity matric potential depends on the depth to water ta</w:t>
      </w:r>
      <w:r>
        <w:rPr>
          <w:rFonts w:ascii="Times New Roman" w:eastAsia="Times New Roman" w:hAnsi="Times New Roman" w:cs="Times New Roman"/>
        </w:rPr>
        <w:t>ble, which can vary seasonally. The trials sampled all had artificial tile drainage installed at ~1.2 meter depths and shallow water tables (Table 1), meaning field capacity will be at matric potentials less negative than the commonly assumed value of -330</w:t>
      </w:r>
      <w:r>
        <w:rPr>
          <w:rFonts w:ascii="Times New Roman" w:eastAsia="Times New Roman" w:hAnsi="Times New Roman" w:cs="Times New Roman"/>
        </w:rPr>
        <w:t xml:space="preserve"> cmH2O (Bonfante et al. 2020). Additionally, soil water retention curve data from Moore (2021), suggests that -100cmH2O is a better approximation for field capacity in mollic epipedons with shallow water tables.  </w:t>
      </w:r>
    </w:p>
    <w:p w14:paraId="000000B1"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The effects of trial, CC treatment, and th</w:t>
      </w:r>
      <w:r>
        <w:rPr>
          <w:rFonts w:ascii="Times New Roman" w:eastAsia="Times New Roman" w:hAnsi="Times New Roman" w:cs="Times New Roman"/>
        </w:rPr>
        <w:t>eir interaction on response variables (soil texture, organic matter, water contents at saturation and field capacity, air-entry pressures, pore-size distribution index, percent macropores) were assessed using mixed-effect models. Trial, CC treatment, and t</w:t>
      </w:r>
      <w:r>
        <w:rPr>
          <w:rFonts w:ascii="Times New Roman" w:eastAsia="Times New Roman" w:hAnsi="Times New Roman" w:cs="Times New Roman"/>
        </w:rPr>
        <w:t>heir interaction were included as fixed effects. Percent sand was investigated as a covariate in appropriate models. Models without a sand covariate had random intercept effects for replicates nested within location (East, Central, West), and models that i</w:t>
      </w:r>
      <w:r>
        <w:rPr>
          <w:rFonts w:ascii="Times New Roman" w:eastAsia="Times New Roman" w:hAnsi="Times New Roman" w:cs="Times New Roman"/>
        </w:rPr>
        <w:t xml:space="preserve">ncluded a sand covariate had fixed effects only. Models were compared using AIC. When inclusion of the sand covariate changed interpretations, both results are reported.  </w:t>
      </w:r>
    </w:p>
    <w:p w14:paraId="000000B2"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Results and Discussion</w:t>
      </w:r>
    </w:p>
    <w:p w14:paraId="000000B3" w14:textId="77777777" w:rsidR="005C5628" w:rsidRDefault="00021896">
      <w:pPr>
        <w:pStyle w:val="Heading2"/>
        <w:spacing w:line="480" w:lineRule="auto"/>
        <w:ind w:left="567" w:hanging="567"/>
        <w:rPr>
          <w:i/>
        </w:rPr>
      </w:pPr>
      <w:r>
        <w:rPr>
          <w:i/>
        </w:rPr>
        <w:t>Soil texture, organic matter, and bulk density</w:t>
      </w:r>
    </w:p>
    <w:p w14:paraId="000000B4"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All plots had </w:t>
      </w:r>
      <w:r>
        <w:rPr>
          <w:rFonts w:ascii="Times New Roman" w:eastAsia="Times New Roman" w:hAnsi="Times New Roman" w:cs="Times New Roman"/>
        </w:rPr>
        <w:t xml:space="preserve">textures within ranges classified as silty-clay-loams. Texture varied most strongly by trial, with the East-grain trial having the lowest amount of sand and highest silt component. In the two </w:t>
      </w:r>
      <w:sdt>
        <w:sdtPr>
          <w:tag w:val="goog_rdk_115"/>
          <w:id w:val="-1498568658"/>
        </w:sdtPr>
        <w:sdtEndPr/>
        <w:sdtContent>
          <w:del w:id="106" w:author="Liebman, Matthew Z [AGRON]" w:date="2021-06-07T12:50:00Z">
            <w:r>
              <w:rPr>
                <w:rFonts w:ascii="Times New Roman" w:eastAsia="Times New Roman" w:hAnsi="Times New Roman" w:cs="Times New Roman"/>
              </w:rPr>
              <w:delText xml:space="preserve">production </w:delText>
            </w:r>
          </w:del>
        </w:sdtContent>
      </w:sdt>
      <w:sdt>
        <w:sdtPr>
          <w:tag w:val="goog_rdk_116"/>
          <w:id w:val="1086109387"/>
        </w:sdtPr>
        <w:sdtEndPr/>
        <w:sdtContent>
          <w:ins w:id="107" w:author="Liebman, Matthew Z [AGRON]" w:date="2021-06-07T12:50:00Z">
            <w:r>
              <w:rPr>
                <w:rFonts w:ascii="Times New Roman" w:eastAsia="Times New Roman" w:hAnsi="Times New Roman" w:cs="Times New Roman"/>
              </w:rPr>
              <w:t xml:space="preserve">commercial farm </w:t>
            </w:r>
          </w:ins>
        </w:sdtContent>
      </w:sdt>
      <w:r>
        <w:rPr>
          <w:rFonts w:ascii="Times New Roman" w:eastAsia="Times New Roman" w:hAnsi="Times New Roman" w:cs="Times New Roman"/>
        </w:rPr>
        <w:t>field trials, the sample’s textur</w:t>
      </w:r>
      <w:r>
        <w:rPr>
          <w:rFonts w:ascii="Times New Roman" w:eastAsia="Times New Roman" w:hAnsi="Times New Roman" w:cs="Times New Roman"/>
        </w:rPr>
        <w:t xml:space="preserve">e also varied by CC treatment. The CC plots had a significantly higher sand component, and significantly lower clay component than the no-cover plots in </w:t>
      </w:r>
      <w:r>
        <w:rPr>
          <w:rFonts w:ascii="Times New Roman" w:eastAsia="Times New Roman" w:hAnsi="Times New Roman" w:cs="Times New Roman"/>
        </w:rPr>
        <w:lastRenderedPageBreak/>
        <w:t>the West-grain and East-grain trials (</w:t>
      </w:r>
      <w:r>
        <w:rPr>
          <w:rFonts w:ascii="Times New Roman" w:eastAsia="Times New Roman" w:hAnsi="Times New Roman" w:cs="Times New Roman"/>
          <w:b/>
        </w:rPr>
        <w:t>Table 1</w:t>
      </w:r>
      <w:r>
        <w:rPr>
          <w:rFonts w:ascii="Times New Roman" w:eastAsia="Times New Roman" w:hAnsi="Times New Roman" w:cs="Times New Roman"/>
        </w:rPr>
        <w:t xml:space="preserve">, </w:t>
      </w:r>
      <w:r>
        <w:rPr>
          <w:rFonts w:ascii="Times New Roman" w:eastAsia="Times New Roman" w:hAnsi="Times New Roman" w:cs="Times New Roman"/>
          <w:b/>
        </w:rPr>
        <w:t>Fig. 2</w:t>
      </w:r>
      <w:r>
        <w:rPr>
          <w:rFonts w:ascii="Times New Roman" w:eastAsia="Times New Roman" w:hAnsi="Times New Roman" w:cs="Times New Roman"/>
        </w:rPr>
        <w:t>). While the plots in the production fields were r</w:t>
      </w:r>
      <w:r>
        <w:rPr>
          <w:rFonts w:ascii="Times New Roman" w:eastAsia="Times New Roman" w:hAnsi="Times New Roman" w:cs="Times New Roman"/>
        </w:rPr>
        <w:t>andomly assigned a CC treatment, the East-grain site’s treatments were regularly alternating strips with blocks laid out laterally, and the West-grain sites were close to regular alternations likewise laid out laterally. In fields with a uniform texture gr</w:t>
      </w:r>
      <w:r>
        <w:rPr>
          <w:rFonts w:ascii="Times New Roman" w:eastAsia="Times New Roman" w:hAnsi="Times New Roman" w:cs="Times New Roman"/>
        </w:rPr>
        <w:t>adient perpendicular to the blocking with only two treatments, this regularly alternating pattern could result in one treatment having significantly different textures compared to the other. The Central site had several treatments in small plots and the bl</w:t>
      </w:r>
      <w:r>
        <w:rPr>
          <w:rFonts w:ascii="Times New Roman" w:eastAsia="Times New Roman" w:hAnsi="Times New Roman" w:cs="Times New Roman"/>
        </w:rPr>
        <w:t xml:space="preserve">ocks were located in quadrants within the field, which may have better randomized spatial patterns in the soil. </w:t>
      </w:r>
    </w:p>
    <w:p w14:paraId="000000B5" w14:textId="77777777" w:rsidR="005C5628" w:rsidRDefault="005C5628">
      <w:pPr>
        <w:spacing w:line="480" w:lineRule="auto"/>
        <w:rPr>
          <w:rFonts w:ascii="Times New Roman" w:eastAsia="Times New Roman" w:hAnsi="Times New Roman" w:cs="Times New Roman"/>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C5628" w14:paraId="71D6989D" w14:textId="77777777">
        <w:tc>
          <w:tcPr>
            <w:tcW w:w="9350" w:type="dxa"/>
          </w:tcPr>
          <w:p w14:paraId="000000B6"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37592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759200"/>
                          </a:xfrm>
                          <a:prstGeom prst="rect">
                            <a:avLst/>
                          </a:prstGeom>
                          <a:ln/>
                        </pic:spPr>
                      </pic:pic>
                    </a:graphicData>
                  </a:graphic>
                </wp:inline>
              </w:drawing>
            </w:r>
          </w:p>
        </w:tc>
      </w:tr>
      <w:tr w:rsidR="005C5628" w14:paraId="50A9A84F" w14:textId="77777777">
        <w:tc>
          <w:tcPr>
            <w:tcW w:w="9350" w:type="dxa"/>
          </w:tcPr>
          <w:p w14:paraId="000000B7"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Soil texture components varied by trial and cover crop treatment, with the cover cropped plots having significantly more sand (bolded orange color) and significantly less clay at the West-grain and East-grain trials (both commercial production fields). </w:t>
            </w:r>
          </w:p>
        </w:tc>
      </w:tr>
    </w:tbl>
    <w:p w14:paraId="000000B8"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B9"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Based on these results, sand was investigated as a covariate in statistical models for response variables thought to be affected by soil texture. </w:t>
      </w:r>
    </w:p>
    <w:p w14:paraId="000000BA"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Organic matter values ranged from 1.8 to 4.6</w:t>
      </w:r>
      <w:sdt>
        <w:sdtPr>
          <w:tag w:val="goog_rdk_117"/>
          <w:id w:val="794106189"/>
        </w:sdtPr>
        <w:sdtEndPr/>
        <w:sdtContent>
          <w:commentRangeStart w:id="108"/>
        </w:sdtContent>
      </w:sdt>
      <w:r>
        <w:rPr>
          <w:rFonts w:ascii="Times New Roman" w:eastAsia="Times New Roman" w:hAnsi="Times New Roman" w:cs="Times New Roman"/>
        </w:rPr>
        <w:t>%</w:t>
      </w:r>
      <w:commentRangeEnd w:id="108"/>
      <w:r>
        <w:commentReference w:id="108"/>
      </w:r>
      <w:r>
        <w:rPr>
          <w:rFonts w:ascii="Times New Roman" w:eastAsia="Times New Roman" w:hAnsi="Times New Roman" w:cs="Times New Roman"/>
        </w:rPr>
        <w:t>. It is feasible that soils with more sand may not accumu</w:t>
      </w:r>
      <w:r>
        <w:rPr>
          <w:rFonts w:ascii="Times New Roman" w:eastAsia="Times New Roman" w:hAnsi="Times New Roman" w:cs="Times New Roman"/>
        </w:rPr>
        <w:t xml:space="preserve">late organic matter as easily compared to soils with less sand (and therefore more clay), due to the high surface area and ionic charges associated with </w:t>
      </w:r>
      <w:sdt>
        <w:sdtPr>
          <w:tag w:val="goog_rdk_118"/>
          <w:id w:val="940265371"/>
        </w:sdtPr>
        <w:sdtEndPr/>
        <w:sdtContent>
          <w:commentRangeStart w:id="109"/>
        </w:sdtContent>
      </w:sdt>
      <w:r>
        <w:rPr>
          <w:rFonts w:ascii="Times New Roman" w:eastAsia="Times New Roman" w:hAnsi="Times New Roman" w:cs="Times New Roman"/>
        </w:rPr>
        <w:t>clays</w:t>
      </w:r>
      <w:commentRangeEnd w:id="109"/>
      <w:r>
        <w:commentReference w:id="109"/>
      </w:r>
      <w:r>
        <w:rPr>
          <w:rFonts w:ascii="Times New Roman" w:eastAsia="Times New Roman" w:hAnsi="Times New Roman" w:cs="Times New Roman"/>
        </w:rPr>
        <w:t xml:space="preserve">. The organic matter models were very sensitive to inclusion of sand as a covariate. The two </w:t>
      </w:r>
      <w:r>
        <w:rPr>
          <w:rFonts w:ascii="Times New Roman" w:eastAsia="Times New Roman" w:hAnsi="Times New Roman" w:cs="Times New Roman"/>
        </w:rPr>
        <w:t>trials with significantly different sand components in the cover crop and winter fallow treatments had lower organic matter in the cover crop treatments without a sand-correction, but higher organic matter with a sand correction. We therefore choose not to</w:t>
      </w:r>
      <w:r>
        <w:rPr>
          <w:rFonts w:ascii="Times New Roman" w:eastAsia="Times New Roman" w:hAnsi="Times New Roman" w:cs="Times New Roman"/>
        </w:rPr>
        <w:t xml:space="preserve"> report the results from the organic matter analyses, but provide the results in supplementary material. </w:t>
      </w:r>
    </w:p>
    <w:p w14:paraId="000000BB"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Bulk densities varied from 1.2 g cm</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to 1.7 g cm</w:t>
      </w:r>
      <w:r>
        <w:rPr>
          <w:rFonts w:ascii="Times New Roman" w:eastAsia="Times New Roman" w:hAnsi="Times New Roman" w:cs="Times New Roman"/>
          <w:vertAlign w:val="superscript"/>
        </w:rPr>
        <w:t>-3</w:t>
      </w:r>
      <w:r>
        <w:rPr>
          <w:rFonts w:ascii="Times New Roman" w:eastAsia="Times New Roman" w:hAnsi="Times New Roman" w:cs="Times New Roman"/>
        </w:rPr>
        <w:t>. The large size of sand particles reduces packing efficiencies compared with clay, meaning a sandy</w:t>
      </w:r>
      <w:r>
        <w:rPr>
          <w:rFonts w:ascii="Times New Roman" w:eastAsia="Times New Roman" w:hAnsi="Times New Roman" w:cs="Times New Roman"/>
        </w:rPr>
        <w:t xml:space="preserve"> soil may have lower bulk densities simply due to packing arrangements. However, regardless of the statistical model fit, all estimated CC effects were less than measurement precision of the core method for measuring bulk density (±0.12 g cm</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Han et al. </w:t>
      </w:r>
      <w:r>
        <w:rPr>
          <w:rFonts w:ascii="Times New Roman" w:eastAsia="Times New Roman" w:hAnsi="Times New Roman" w:cs="Times New Roman"/>
        </w:rPr>
        <w:t>2016), rendering their interpretation questionable. A recent summary of research on the effects of CCs on bulk densities likewise dem</w:t>
      </w:r>
      <w:sdt>
        <w:sdtPr>
          <w:tag w:val="goog_rdk_119"/>
          <w:id w:val="-1198856205"/>
        </w:sdtPr>
        <w:sdtEndPr/>
        <w:sdtContent>
          <w:del w:id="110" w:author="Liebman, Matthew Z [AGRON]" w:date="2021-06-07T12:53:00Z">
            <w:r>
              <w:rPr>
                <w:rFonts w:ascii="Times New Roman" w:eastAsia="Times New Roman" w:hAnsi="Times New Roman" w:cs="Times New Roman"/>
              </w:rPr>
              <w:delText>s</w:delText>
            </w:r>
          </w:del>
        </w:sdtContent>
      </w:sdt>
      <w:r>
        <w:rPr>
          <w:rFonts w:ascii="Times New Roman" w:eastAsia="Times New Roman" w:hAnsi="Times New Roman" w:cs="Times New Roman"/>
        </w:rPr>
        <w:t>onst</w:t>
      </w:r>
      <w:sdt>
        <w:sdtPr>
          <w:tag w:val="goog_rdk_120"/>
          <w:id w:val="-1147197806"/>
        </w:sdtPr>
        <w:sdtEndPr/>
        <w:sdtContent>
          <w:ins w:id="111" w:author="Liebman, Matthew Z [AGRON]" w:date="2021-06-07T12:53:00Z">
            <w:r>
              <w:rPr>
                <w:rFonts w:ascii="Times New Roman" w:eastAsia="Times New Roman" w:hAnsi="Times New Roman" w:cs="Times New Roman"/>
              </w:rPr>
              <w:t>r</w:t>
            </w:r>
          </w:ins>
        </w:sdtContent>
      </w:sdt>
      <w:r>
        <w:rPr>
          <w:rFonts w:ascii="Times New Roman" w:eastAsia="Times New Roman" w:hAnsi="Times New Roman" w:cs="Times New Roman"/>
        </w:rPr>
        <w:t>ates few studies where an overwintering rye CC grown in the US reduced bulk densities more than typical measureme</w:t>
      </w:r>
      <w:r>
        <w:rPr>
          <w:rFonts w:ascii="Times New Roman" w:eastAsia="Times New Roman" w:hAnsi="Times New Roman" w:cs="Times New Roman"/>
        </w:rPr>
        <w:t xml:space="preserve">nt errors (Haruna et al. 2020). </w:t>
      </w:r>
    </w:p>
    <w:p w14:paraId="000000BC" w14:textId="77777777" w:rsidR="005C5628" w:rsidRDefault="00021896">
      <w:pPr>
        <w:pStyle w:val="Heading2"/>
        <w:spacing w:line="480" w:lineRule="auto"/>
        <w:ind w:left="567" w:hanging="567"/>
      </w:pPr>
      <w:r>
        <w:t>Soil hydrological properties</w:t>
      </w:r>
    </w:p>
    <w:p w14:paraId="000000BD"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Due to the high amount of variability associated with soils, we assigned significance at p-values less than 0.10. With or without a sand correction, no trial exhibited a significant increase in </w:t>
      </w:r>
      <w:r>
        <w:rPr>
          <w:rFonts w:ascii="Times New Roman" w:eastAsia="Times New Roman" w:hAnsi="Times New Roman" w:cs="Times New Roman"/>
        </w:rPr>
        <w:t>water held at saturation with the use of cover cropping (</w:t>
      </w:r>
      <w:r>
        <w:rPr>
          <w:rFonts w:ascii="Times New Roman" w:eastAsia="Times New Roman" w:hAnsi="Times New Roman" w:cs="Times New Roman"/>
          <w:b/>
        </w:rPr>
        <w:t>Figure 3</w:t>
      </w:r>
      <w:r>
        <w:rPr>
          <w:rFonts w:ascii="Times New Roman" w:eastAsia="Times New Roman" w:hAnsi="Times New Roman" w:cs="Times New Roman"/>
        </w:rPr>
        <w:t xml:space="preserve">). Water held at saturation is largely dependent on bulk density, so these findings are consistent with the lack of meaningful effect of CCs on bulk densities in our study.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C5628" w14:paraId="08333446" w14:textId="77777777">
        <w:tc>
          <w:tcPr>
            <w:tcW w:w="9350" w:type="dxa"/>
          </w:tcPr>
          <w:p w14:paraId="000000BE"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4545965"/>
                  <wp:effectExtent l="0" t="0" r="0" b="0"/>
                  <wp:docPr id="15" name="image6.png" descr="Chart, 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diagram, schematic&#10;&#10;Description automatically generated"/>
                          <pic:cNvPicPr preferRelativeResize="0"/>
                        </pic:nvPicPr>
                        <pic:blipFill>
                          <a:blip r:embed="rId13"/>
                          <a:srcRect/>
                          <a:stretch>
                            <a:fillRect/>
                          </a:stretch>
                        </pic:blipFill>
                        <pic:spPr>
                          <a:xfrm>
                            <a:off x="0" y="0"/>
                            <a:ext cx="5943600" cy="4545965"/>
                          </a:xfrm>
                          <a:prstGeom prst="rect">
                            <a:avLst/>
                          </a:prstGeom>
                          <a:ln/>
                        </pic:spPr>
                      </pic:pic>
                    </a:graphicData>
                  </a:graphic>
                </wp:inline>
              </w:drawing>
            </w:r>
          </w:p>
        </w:tc>
      </w:tr>
      <w:tr w:rsidR="005C5628" w14:paraId="2F690CAA" w14:textId="77777777">
        <w:tc>
          <w:tcPr>
            <w:tcW w:w="9350" w:type="dxa"/>
          </w:tcPr>
          <w:p w14:paraId="000000BF"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Soil</w:t>
            </w:r>
            <w:r>
              <w:rPr>
                <w:rFonts w:ascii="Times New Roman" w:eastAsia="Times New Roman" w:hAnsi="Times New Roman" w:cs="Times New Roman"/>
              </w:rPr>
              <w:t xml:space="preserve"> volumetric water contents at saturation (top) and field capacity (-100 cm water, bottom) with 10+ years of winter rye cover cropping (green) or winter fallow (brown) in a maize-soybean rotation at four trials. Points are estimated means, line ranges are t</w:t>
            </w:r>
            <w:r>
              <w:rPr>
                <w:rFonts w:ascii="Times New Roman" w:eastAsia="Times New Roman" w:hAnsi="Times New Roman" w:cs="Times New Roman"/>
              </w:rPr>
              <w:t xml:space="preserve">he 95% confidence intervals around the mean. Bold points include an adjustment for the percent sand in the sample, stars indicate significant differences at p&lt;0.10 with the sand adjustment. Note the different y-axes scales for ease of viewing. </w:t>
            </w:r>
          </w:p>
        </w:tc>
      </w:tr>
    </w:tbl>
    <w:p w14:paraId="000000C0" w14:textId="77777777" w:rsidR="005C5628" w:rsidRDefault="005C5628">
      <w:pPr>
        <w:spacing w:line="480" w:lineRule="auto"/>
        <w:rPr>
          <w:rFonts w:ascii="Times New Roman" w:eastAsia="Times New Roman" w:hAnsi="Times New Roman" w:cs="Times New Roman"/>
        </w:rPr>
      </w:pPr>
    </w:p>
    <w:p w14:paraId="000000C1"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Field cap</w:t>
      </w:r>
      <w:r>
        <w:rPr>
          <w:rFonts w:ascii="Times New Roman" w:eastAsia="Times New Roman" w:hAnsi="Times New Roman" w:cs="Times New Roman"/>
        </w:rPr>
        <w:t>acities were significantly higher in the cover cropped plots at both the West-grain (p = 0.07) and Central-silage (p = 0.05) trials. At the West-grain trial, the soil water at field capacity was increased (after sand correction) from 33.6 to 36.0</w:t>
      </w:r>
      <w:sdt>
        <w:sdtPr>
          <w:tag w:val="goog_rdk_121"/>
          <w:id w:val="-668023498"/>
        </w:sdtPr>
        <w:sdtEndPr/>
        <w:sdtContent>
          <w:commentRangeStart w:id="112"/>
        </w:sdtContent>
      </w:sdt>
      <w:r>
        <w:rPr>
          <w:rFonts w:ascii="Times New Roman" w:eastAsia="Times New Roman" w:hAnsi="Times New Roman" w:cs="Times New Roman"/>
        </w:rPr>
        <w:t>%</w:t>
      </w:r>
      <w:commentRangeEnd w:id="112"/>
      <w:r>
        <w:commentReference w:id="112"/>
      </w:r>
      <w:r>
        <w:rPr>
          <w:rFonts w:ascii="Times New Roman" w:eastAsia="Times New Roman" w:hAnsi="Times New Roman" w:cs="Times New Roman"/>
        </w:rPr>
        <w:t xml:space="preserve">, and at the Central-silage trial from 38.1 to 40.6%, respectively. The </w:t>
      </w:r>
      <w:r>
        <w:rPr>
          <w:rFonts w:ascii="Times New Roman" w:eastAsia="Times New Roman" w:hAnsi="Times New Roman" w:cs="Times New Roman"/>
        </w:rPr>
        <w:lastRenderedPageBreak/>
        <w:t>West-grain trial consistently produced the lowest above-ground CC biomasses, and the Central-silage trial the highest (</w:t>
      </w:r>
      <w:r>
        <w:rPr>
          <w:rFonts w:ascii="Times New Roman" w:eastAsia="Times New Roman" w:hAnsi="Times New Roman" w:cs="Times New Roman"/>
          <w:b/>
        </w:rPr>
        <w:t>Table 1</w:t>
      </w:r>
      <w:r>
        <w:rPr>
          <w:rFonts w:ascii="Times New Roman" w:eastAsia="Times New Roman" w:hAnsi="Times New Roman" w:cs="Times New Roman"/>
        </w:rPr>
        <w:t xml:space="preserve">), indicating the changes in water held at field capacity </w:t>
      </w:r>
      <w:r>
        <w:rPr>
          <w:rFonts w:ascii="Times New Roman" w:eastAsia="Times New Roman" w:hAnsi="Times New Roman" w:cs="Times New Roman"/>
        </w:rPr>
        <w:t>could not be predicted based on CC above-ground biomass production. Likewise, there was no pattern between soil textur</w:t>
      </w:r>
      <w:sdt>
        <w:sdtPr>
          <w:tag w:val="goog_rdk_122"/>
          <w:id w:val="685488647"/>
        </w:sdtPr>
        <w:sdtEndPr/>
        <w:sdtContent>
          <w:ins w:id="113" w:author="Liebman, Matthew Z [AGRON]" w:date="2021-06-07T12:56:00Z">
            <w:r>
              <w:rPr>
                <w:rFonts w:ascii="Times New Roman" w:eastAsia="Times New Roman" w:hAnsi="Times New Roman" w:cs="Times New Roman"/>
              </w:rPr>
              <w:t>al characteristics</w:t>
            </w:r>
          </w:ins>
        </w:sdtContent>
      </w:sdt>
      <w:sdt>
        <w:sdtPr>
          <w:tag w:val="goog_rdk_123"/>
          <w:id w:val="368581069"/>
        </w:sdtPr>
        <w:sdtEndPr/>
        <w:sdtContent>
          <w:del w:id="114" w:author="Liebman, Matthew Z [AGRON]" w:date="2021-06-07T12:56:00Z">
            <w:r>
              <w:rPr>
                <w:rFonts w:ascii="Times New Roman" w:eastAsia="Times New Roman" w:hAnsi="Times New Roman" w:cs="Times New Roman"/>
              </w:rPr>
              <w:delText>es</w:delText>
            </w:r>
          </w:del>
        </w:sdtContent>
      </w:sdt>
      <w:r>
        <w:rPr>
          <w:rFonts w:ascii="Times New Roman" w:eastAsia="Times New Roman" w:hAnsi="Times New Roman" w:cs="Times New Roman"/>
        </w:rPr>
        <w:t xml:space="preserve"> and presence or absence of a CC effect on water held at field capacity, meaning </w:t>
      </w:r>
      <w:sdt>
        <w:sdtPr>
          <w:tag w:val="goog_rdk_124"/>
          <w:id w:val="735055588"/>
        </w:sdtPr>
        <w:sdtEndPr/>
        <w:sdtContent>
          <w:ins w:id="115" w:author="Liebman, Matthew Z [AGRON]" w:date="2021-06-07T12:56:00Z">
            <w:r>
              <w:rPr>
                <w:rFonts w:ascii="Times New Roman" w:eastAsia="Times New Roman" w:hAnsi="Times New Roman" w:cs="Times New Roman"/>
              </w:rPr>
              <w:t xml:space="preserve">that </w:t>
            </w:r>
          </w:ins>
        </w:sdtContent>
      </w:sdt>
      <w:sdt>
        <w:sdtPr>
          <w:tag w:val="goog_rdk_125"/>
          <w:id w:val="-2069332285"/>
        </w:sdtPr>
        <w:sdtEndPr/>
        <w:sdtContent>
          <w:del w:id="116" w:author="Liebman, Matthew Z [AGRON]" w:date="2021-06-07T12:56:00Z">
            <w:r>
              <w:rPr>
                <w:rFonts w:ascii="Times New Roman" w:eastAsia="Times New Roman" w:hAnsi="Times New Roman" w:cs="Times New Roman"/>
              </w:rPr>
              <w:delText xml:space="preserve">knowing </w:delText>
            </w:r>
          </w:del>
        </w:sdtContent>
      </w:sdt>
      <w:sdt>
        <w:sdtPr>
          <w:tag w:val="goog_rdk_126"/>
          <w:id w:val="1560829957"/>
        </w:sdtPr>
        <w:sdtEndPr/>
        <w:sdtContent>
          <w:ins w:id="117" w:author="Liebman, Matthew Z [AGRON]" w:date="2021-06-07T12:56:00Z">
            <w:r>
              <w:rPr>
                <w:rFonts w:ascii="Times New Roman" w:eastAsia="Times New Roman" w:hAnsi="Times New Roman" w:cs="Times New Roman"/>
              </w:rPr>
              <w:t xml:space="preserve">knowledge of </w:t>
            </w:r>
          </w:ins>
        </w:sdtContent>
      </w:sdt>
      <w:r>
        <w:rPr>
          <w:rFonts w:ascii="Times New Roman" w:eastAsia="Times New Roman" w:hAnsi="Times New Roman" w:cs="Times New Roman"/>
        </w:rPr>
        <w:t>a</w:t>
      </w:r>
      <w:r>
        <w:rPr>
          <w:rFonts w:ascii="Times New Roman" w:eastAsia="Times New Roman" w:hAnsi="Times New Roman" w:cs="Times New Roman"/>
        </w:rPr>
        <w:t xml:space="preserve"> soil’s texture </w:t>
      </w:r>
      <w:sdt>
        <w:sdtPr>
          <w:tag w:val="goog_rdk_127"/>
          <w:id w:val="-374162675"/>
        </w:sdtPr>
        <w:sdtEndPr/>
        <w:sdtContent>
          <w:del w:id="118" w:author="Liebman, Matthew Z [AGRON]" w:date="2021-06-07T12:56:00Z">
            <w:r>
              <w:rPr>
                <w:rFonts w:ascii="Times New Roman" w:eastAsia="Times New Roman" w:hAnsi="Times New Roman" w:cs="Times New Roman"/>
              </w:rPr>
              <w:delText xml:space="preserve">does </w:delText>
            </w:r>
          </w:del>
        </w:sdtContent>
      </w:sdt>
      <w:sdt>
        <w:sdtPr>
          <w:tag w:val="goog_rdk_128"/>
          <w:id w:val="1013657817"/>
        </w:sdtPr>
        <w:sdtEndPr/>
        <w:sdtContent>
          <w:ins w:id="119" w:author="Liebman, Matthew Z [AGRON]" w:date="2021-06-07T12:56:00Z">
            <w:r>
              <w:rPr>
                <w:rFonts w:ascii="Times New Roman" w:eastAsia="Times New Roman" w:hAnsi="Times New Roman" w:cs="Times New Roman"/>
              </w:rPr>
              <w:t xml:space="preserve">did </w:t>
            </w:r>
          </w:ins>
        </w:sdtContent>
      </w:sdt>
      <w:r>
        <w:rPr>
          <w:rFonts w:ascii="Times New Roman" w:eastAsia="Times New Roman" w:hAnsi="Times New Roman" w:cs="Times New Roman"/>
        </w:rPr>
        <w:t xml:space="preserve">not help predict whether a CC </w:t>
      </w:r>
      <w:sdt>
        <w:sdtPr>
          <w:tag w:val="goog_rdk_129"/>
          <w:id w:val="976185306"/>
        </w:sdtPr>
        <w:sdtEndPr/>
        <w:sdtContent>
          <w:del w:id="120" w:author="Liebman, Matthew Z [AGRON]" w:date="2021-06-07T12:56:00Z">
            <w:r>
              <w:rPr>
                <w:rFonts w:ascii="Times New Roman" w:eastAsia="Times New Roman" w:hAnsi="Times New Roman" w:cs="Times New Roman"/>
              </w:rPr>
              <w:delText xml:space="preserve">will </w:delText>
            </w:r>
          </w:del>
        </w:sdtContent>
      </w:sdt>
      <w:sdt>
        <w:sdtPr>
          <w:tag w:val="goog_rdk_130"/>
          <w:id w:val="1608151998"/>
        </w:sdtPr>
        <w:sdtEndPr/>
        <w:sdtContent>
          <w:ins w:id="121" w:author="Liebman, Matthew Z [AGRON]" w:date="2021-06-07T12:56:00Z">
            <w:r>
              <w:rPr>
                <w:rFonts w:ascii="Times New Roman" w:eastAsia="Times New Roman" w:hAnsi="Times New Roman" w:cs="Times New Roman"/>
              </w:rPr>
              <w:t xml:space="preserve">would </w:t>
            </w:r>
          </w:ins>
        </w:sdtContent>
      </w:sdt>
      <w:r>
        <w:rPr>
          <w:rFonts w:ascii="Times New Roman" w:eastAsia="Times New Roman" w:hAnsi="Times New Roman" w:cs="Times New Roman"/>
        </w:rPr>
        <w:t xml:space="preserve">affect water held at field capacity. </w:t>
      </w:r>
    </w:p>
    <w:p w14:paraId="000000C2"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While the West-grain results were not significant without a sand correction, the trial exhibited the same trend of increased water at field capa</w:t>
      </w:r>
      <w:r>
        <w:rPr>
          <w:rFonts w:ascii="Times New Roman" w:eastAsia="Times New Roman" w:hAnsi="Times New Roman" w:cs="Times New Roman"/>
        </w:rPr>
        <w:t xml:space="preserve">city with </w:t>
      </w:r>
      <w:sdt>
        <w:sdtPr>
          <w:tag w:val="goog_rdk_131"/>
          <w:id w:val="-1542048348"/>
        </w:sdtPr>
        <w:sdtEndPr/>
        <w:sdtContent>
          <w:del w:id="122" w:author="Liebman, Matthew Z [AGRON]" w:date="2021-06-07T12:57:00Z">
            <w:r>
              <w:rPr>
                <w:rFonts w:ascii="Times New Roman" w:eastAsia="Times New Roman" w:hAnsi="Times New Roman" w:cs="Times New Roman"/>
              </w:rPr>
              <w:delText xml:space="preserve">CCing </w:delText>
            </w:r>
          </w:del>
        </w:sdtContent>
      </w:sdt>
      <w:sdt>
        <w:sdtPr>
          <w:tag w:val="goog_rdk_132"/>
          <w:id w:val="337201422"/>
        </w:sdtPr>
        <w:sdtEndPr/>
        <w:sdtContent>
          <w:ins w:id="123" w:author="Liebman, Matthew Z [AGRON]" w:date="2021-06-07T12:57:00Z">
            <w:r>
              <w:rPr>
                <w:rFonts w:ascii="Times New Roman" w:eastAsia="Times New Roman" w:hAnsi="Times New Roman" w:cs="Times New Roman"/>
              </w:rPr>
              <w:t xml:space="preserve">cover cropping </w:t>
            </w:r>
          </w:ins>
        </w:sdtContent>
      </w:sdt>
      <w:r>
        <w:rPr>
          <w:rFonts w:ascii="Times New Roman" w:eastAsia="Times New Roman" w:hAnsi="Times New Roman" w:cs="Times New Roman"/>
        </w:rPr>
        <w:t>regardless of whether the sand correction was included or not. These results suggest CCs may have a larger impact on water at field capacity compared to water held at saturation at the 10-18 cm soil depth increment. To ou</w:t>
      </w:r>
      <w:r>
        <w:rPr>
          <w:rFonts w:ascii="Times New Roman" w:eastAsia="Times New Roman" w:hAnsi="Times New Roman" w:cs="Times New Roman"/>
        </w:rPr>
        <w:t xml:space="preserve">r knowledge there </w:t>
      </w:r>
      <w:sdt>
        <w:sdtPr>
          <w:tag w:val="goog_rdk_133"/>
          <w:id w:val="-3438159"/>
        </w:sdtPr>
        <w:sdtEndPr/>
        <w:sdtContent>
          <w:ins w:id="124" w:author="Liebman, Matthew Z [AGRON]" w:date="2021-06-07T12:57:00Z">
            <w:r>
              <w:rPr>
                <w:rFonts w:ascii="Times New Roman" w:eastAsia="Times New Roman" w:hAnsi="Times New Roman" w:cs="Times New Roman"/>
              </w:rPr>
              <w:t xml:space="preserve">are </w:t>
            </w:r>
          </w:ins>
        </w:sdtContent>
      </w:sdt>
      <w:r>
        <w:rPr>
          <w:rFonts w:ascii="Times New Roman" w:eastAsia="Times New Roman" w:hAnsi="Times New Roman" w:cs="Times New Roman"/>
        </w:rPr>
        <w:t>limited studies examining the potential for CCs to reduce flood damage in the Midwest, but the few that do only account for the increased evapo-transpiration with the use of CCs (Antolini et al. 2020). An increase in the soil’s abil</w:t>
      </w:r>
      <w:r>
        <w:rPr>
          <w:rFonts w:ascii="Times New Roman" w:eastAsia="Times New Roman" w:hAnsi="Times New Roman" w:cs="Times New Roman"/>
        </w:rPr>
        <w:t>ity to hold water after gravity drainage may also contribute to peak water flow regulation. By increasing volumetric water content at field capacity by 2</w:t>
      </w:r>
      <w:sdt>
        <w:sdtPr>
          <w:tag w:val="goog_rdk_134"/>
          <w:id w:val="-1259908216"/>
        </w:sdtPr>
        <w:sdtEndPr/>
        <w:sdtContent>
          <w:r>
            <w:rPr>
              <w:rFonts w:ascii="Times New Roman" w:eastAsia="Times New Roman" w:hAnsi="Times New Roman" w:cs="Times New Roman"/>
              <w:highlight w:val="yellow"/>
              <w:rPrChange w:id="125" w:author="Liebman, Matthew Z [AGRON]" w:date="2021-06-07T12:57:00Z">
                <w:rPr>
                  <w:rFonts w:ascii="Times New Roman" w:eastAsia="Times New Roman" w:hAnsi="Times New Roman" w:cs="Times New Roman"/>
                </w:rPr>
              </w:rPrChange>
            </w:rPr>
            <w:t>%</w:t>
          </w:r>
        </w:sdtContent>
      </w:sdt>
      <w:r>
        <w:rPr>
          <w:rFonts w:ascii="Times New Roman" w:eastAsia="Times New Roman" w:hAnsi="Times New Roman" w:cs="Times New Roman"/>
        </w:rPr>
        <w:t>, CC fields could hold an a</w:t>
      </w:r>
      <w:sdt>
        <w:sdtPr>
          <w:tag w:val="goog_rdk_135"/>
          <w:id w:val="-799140533"/>
        </w:sdtPr>
        <w:sdtEndPr/>
        <w:sdtContent>
          <w:commentRangeStart w:id="126"/>
        </w:sdtContent>
      </w:sdt>
      <w:r>
        <w:rPr>
          <w:rFonts w:ascii="Times New Roman" w:eastAsia="Times New Roman" w:hAnsi="Times New Roman" w:cs="Times New Roman"/>
        </w:rPr>
        <w:t xml:space="preserve">dditional </w:t>
      </w:r>
      <w:r>
        <w:rPr>
          <w:rFonts w:ascii="Times New Roman" w:eastAsia="Times New Roman" w:hAnsi="Times New Roman" w:cs="Times New Roman"/>
          <w:color w:val="FF0000"/>
        </w:rPr>
        <w:t>XX</w:t>
      </w:r>
      <w:r>
        <w:rPr>
          <w:rFonts w:ascii="Times New Roman" w:eastAsia="Times New Roman" w:hAnsi="Times New Roman" w:cs="Times New Roman"/>
        </w:rPr>
        <w:t xml:space="preserve"> L of water in each hectar</w:t>
      </w:r>
      <w:commentRangeEnd w:id="126"/>
      <w:r>
        <w:commentReference w:id="126"/>
      </w:r>
      <w:r>
        <w:rPr>
          <w:rFonts w:ascii="Times New Roman" w:eastAsia="Times New Roman" w:hAnsi="Times New Roman" w:cs="Times New Roman"/>
        </w:rPr>
        <w:t>e (</w:t>
      </w:r>
      <w:r>
        <w:rPr>
          <w:rFonts w:ascii="Times New Roman" w:eastAsia="Times New Roman" w:hAnsi="Times New Roman" w:cs="Times New Roman"/>
          <w:color w:val="FF0000"/>
        </w:rPr>
        <w:t>need to do those calcs</w:t>
      </w:r>
      <w:r>
        <w:rPr>
          <w:rFonts w:ascii="Times New Roman" w:eastAsia="Times New Roman" w:hAnsi="Times New Roman" w:cs="Times New Roman"/>
        </w:rPr>
        <w:t>), which could…(</w:t>
      </w:r>
      <w:r>
        <w:rPr>
          <w:rFonts w:ascii="Times New Roman" w:eastAsia="Times New Roman" w:hAnsi="Times New Roman" w:cs="Times New Roman"/>
          <w:color w:val="FF0000"/>
        </w:rPr>
        <w:t>need to compare to discharge rates to see if this is actually a meaningful amount</w:t>
      </w:r>
      <w:r>
        <w:rPr>
          <w:rFonts w:ascii="Times New Roman" w:eastAsia="Times New Roman" w:hAnsi="Times New Roman" w:cs="Times New Roman"/>
        </w:rPr>
        <w:t xml:space="preserve">). </w:t>
      </w:r>
    </w:p>
    <w:p w14:paraId="000000C3"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The Gardner equation fit converged for all experimental units (</w:t>
      </w:r>
      <w:r>
        <w:rPr>
          <w:rFonts w:ascii="Times New Roman" w:eastAsia="Times New Roman" w:hAnsi="Times New Roman" w:cs="Times New Roman"/>
          <w:b/>
        </w:rPr>
        <w:t>Fig. 4</w:t>
      </w:r>
      <w:r>
        <w:rPr>
          <w:rFonts w:ascii="Times New Roman" w:eastAsia="Times New Roman" w:hAnsi="Times New Roman" w:cs="Times New Roman"/>
        </w:rPr>
        <w:t xml:space="preserve">), with </w:t>
      </w:r>
      <w:r>
        <w:rPr>
          <w:rFonts w:ascii="Times New Roman" w:eastAsia="Times New Roman" w:hAnsi="Times New Roman" w:cs="Times New Roman"/>
          <w:i/>
        </w:rPr>
        <w:t>a</w:t>
      </w:r>
      <w:r>
        <w:rPr>
          <w:rFonts w:ascii="Times New Roman" w:eastAsia="Times New Roman" w:hAnsi="Times New Roman" w:cs="Times New Roman"/>
        </w:rPr>
        <w:t xml:space="preserve"> (inverse of air-entry potential) ranging from 0.001 to 0.284, and </w:t>
      </w:r>
      <w:r>
        <w:rPr>
          <w:rFonts w:ascii="Times New Roman" w:eastAsia="Times New Roman" w:hAnsi="Times New Roman" w:cs="Times New Roman"/>
          <w:i/>
        </w:rPr>
        <w:t>n</w:t>
      </w:r>
      <w:r>
        <w:rPr>
          <w:rFonts w:ascii="Times New Roman" w:eastAsia="Times New Roman" w:hAnsi="Times New Roman" w:cs="Times New Roman"/>
        </w:rPr>
        <w:t xml:space="preserve"> (pore-si</w:t>
      </w:r>
      <w:r>
        <w:rPr>
          <w:rFonts w:ascii="Times New Roman" w:eastAsia="Times New Roman" w:hAnsi="Times New Roman" w:cs="Times New Roman"/>
        </w:rPr>
        <w:t xml:space="preserve">ze distribution index) ranging from 0.45 to 1.49 (supplemental material). While the parameters did differ by trial, cover cropping did not significantly affect either parameter in any trial. </w:t>
      </w:r>
    </w:p>
    <w:p w14:paraId="000000C4" w14:textId="77777777" w:rsidR="005C5628" w:rsidRDefault="005C5628">
      <w:pPr>
        <w:spacing w:line="480" w:lineRule="auto"/>
        <w:rPr>
          <w:rFonts w:ascii="Times New Roman" w:eastAsia="Times New Roman" w:hAnsi="Times New Roman" w:cs="Times New Roman"/>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C5628" w14:paraId="0B61FB88" w14:textId="77777777">
        <w:tc>
          <w:tcPr>
            <w:tcW w:w="9350" w:type="dxa"/>
          </w:tcPr>
          <w:p w14:paraId="000000C5"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625240" cy="3214680"/>
                  <wp:effectExtent l="0" t="0" r="0" b="0"/>
                  <wp:docPr id="18" name="image4.png" descr="Diagram,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 histogram&#10;&#10;Description automatically generated"/>
                          <pic:cNvPicPr preferRelativeResize="0"/>
                        </pic:nvPicPr>
                        <pic:blipFill>
                          <a:blip r:embed="rId14"/>
                          <a:srcRect/>
                          <a:stretch>
                            <a:fillRect/>
                          </a:stretch>
                        </pic:blipFill>
                        <pic:spPr>
                          <a:xfrm>
                            <a:off x="0" y="0"/>
                            <a:ext cx="5625240" cy="3214680"/>
                          </a:xfrm>
                          <a:prstGeom prst="rect">
                            <a:avLst/>
                          </a:prstGeom>
                          <a:ln/>
                        </pic:spPr>
                      </pic:pic>
                    </a:graphicData>
                  </a:graphic>
                </wp:inline>
              </w:drawing>
            </w:r>
          </w:p>
        </w:tc>
      </w:tr>
      <w:tr w:rsidR="005C5628" w14:paraId="48FB483A" w14:textId="77777777">
        <w:tc>
          <w:tcPr>
            <w:tcW w:w="9350" w:type="dxa"/>
          </w:tcPr>
          <w:p w14:paraId="000000C6" w14:textId="77777777" w:rsidR="005C5628" w:rsidRDefault="00021896">
            <w:pPr>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Gardner equation was fit to each experimental unit, with four or five replicates for each cover crop treatment  </w:t>
            </w:r>
          </w:p>
        </w:tc>
      </w:tr>
    </w:tbl>
    <w:p w14:paraId="000000C7" w14:textId="77777777" w:rsidR="005C5628" w:rsidRDefault="005C5628">
      <w:pPr>
        <w:spacing w:line="480" w:lineRule="auto"/>
        <w:rPr>
          <w:rFonts w:ascii="Times New Roman" w:eastAsia="Times New Roman" w:hAnsi="Times New Roman" w:cs="Times New Roman"/>
        </w:rPr>
      </w:pPr>
    </w:p>
    <w:p w14:paraId="000000C8"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Manual estimation of the pore-size distribution confirmed CCs did not increase the percentage of macropores in any trial (</w:t>
      </w:r>
      <w:r>
        <w:rPr>
          <w:rFonts w:ascii="Times New Roman" w:eastAsia="Times New Roman" w:hAnsi="Times New Roman" w:cs="Times New Roman"/>
          <w:b/>
        </w:rPr>
        <w:t>Fig. 5</w:t>
      </w:r>
      <w:r>
        <w:rPr>
          <w:rFonts w:ascii="Times New Roman" w:eastAsia="Times New Roman" w:hAnsi="Times New Roman" w:cs="Times New Roman"/>
        </w:rPr>
        <w:t>). In fa</w:t>
      </w:r>
      <w:r>
        <w:rPr>
          <w:rFonts w:ascii="Times New Roman" w:eastAsia="Times New Roman" w:hAnsi="Times New Roman" w:cs="Times New Roman"/>
        </w:rPr>
        <w:t>ct, in the West-grain trial the number of macropores significantly decreased</w:t>
      </w:r>
      <w:sdt>
        <w:sdtPr>
          <w:tag w:val="goog_rdk_136"/>
          <w:id w:val="-702783591"/>
        </w:sdtPr>
        <w:sdtEndPr/>
        <w:sdtContent>
          <w:ins w:id="127" w:author="Liebman, Matthew Z [AGRON]" w:date="2021-06-07T12:58:00Z">
            <w:r>
              <w:rPr>
                <w:rFonts w:ascii="Times New Roman" w:eastAsia="Times New Roman" w:hAnsi="Times New Roman" w:cs="Times New Roman"/>
              </w:rPr>
              <w:t>, with</w:t>
            </w:r>
          </w:ins>
        </w:sdtContent>
      </w:sdt>
      <w:r>
        <w:rPr>
          <w:rFonts w:ascii="Times New Roman" w:eastAsia="Times New Roman" w:hAnsi="Times New Roman" w:cs="Times New Roman"/>
        </w:rPr>
        <w:t xml:space="preserve"> 61% macropores in the control </w:t>
      </w:r>
      <w:sdt>
        <w:sdtPr>
          <w:tag w:val="goog_rdk_137"/>
          <w:id w:val="-1252272397"/>
        </w:sdtPr>
        <w:sdtEndPr/>
        <w:sdtContent>
          <w:ins w:id="128" w:author="Liebman, Matthew Z [AGRON]" w:date="2021-06-07T12:58:00Z">
            <w:r>
              <w:rPr>
                <w:rFonts w:ascii="Times New Roman" w:eastAsia="Times New Roman" w:hAnsi="Times New Roman" w:cs="Times New Roman"/>
              </w:rPr>
              <w:t xml:space="preserve">treatment compared with </w:t>
            </w:r>
          </w:ins>
        </w:sdtContent>
      </w:sdt>
      <w:sdt>
        <w:sdtPr>
          <w:tag w:val="goog_rdk_138"/>
          <w:id w:val="-1648202789"/>
        </w:sdtPr>
        <w:sdtEndPr/>
        <w:sdtContent>
          <w:del w:id="129" w:author="Liebman, Matthew Z [AGRON]" w:date="2021-06-07T12:58:00Z">
            <w:r>
              <w:rPr>
                <w:rFonts w:ascii="Times New Roman" w:eastAsia="Times New Roman" w:hAnsi="Times New Roman" w:cs="Times New Roman"/>
              </w:rPr>
              <w:delText xml:space="preserve">to </w:delText>
            </w:r>
          </w:del>
        </w:sdtContent>
      </w:sdt>
      <w:r>
        <w:rPr>
          <w:rFonts w:ascii="Times New Roman" w:eastAsia="Times New Roman" w:hAnsi="Times New Roman" w:cs="Times New Roman"/>
        </w:rPr>
        <w:t xml:space="preserve">48% in the CC treatment. In a review of published studies, </w:t>
      </w:r>
      <w:sdt>
        <w:sdtPr>
          <w:tag w:val="goog_rdk_139"/>
          <w:id w:val="392171843"/>
        </w:sdtPr>
        <w:sdtEndPr/>
        <w:sdtContent>
          <w:ins w:id="130" w:author="Liebman, Matthew Z [AGRON]" w:date="2021-06-07T12:59:00Z">
            <w:r>
              <w:rPr>
                <w:rFonts w:ascii="Times New Roman" w:eastAsia="Times New Roman" w:hAnsi="Times New Roman" w:cs="Times New Roman"/>
              </w:rPr>
              <w:t xml:space="preserve">Haruna et al. (2020) </w:t>
            </w:r>
          </w:ins>
        </w:sdtContent>
      </w:sdt>
      <w:sdt>
        <w:sdtPr>
          <w:tag w:val="goog_rdk_140"/>
          <w:id w:val="-1962952377"/>
        </w:sdtPr>
        <w:sdtEndPr/>
        <w:sdtContent>
          <w:del w:id="131" w:author="Liebman, Matthew Z [AGRON]" w:date="2021-06-07T12:59:00Z">
            <w:r>
              <w:rPr>
                <w:rFonts w:ascii="Times New Roman" w:eastAsia="Times New Roman" w:hAnsi="Times New Roman" w:cs="Times New Roman"/>
              </w:rPr>
              <w:delText xml:space="preserve">authors </w:delText>
            </w:r>
          </w:del>
        </w:sdtContent>
      </w:sdt>
      <w:r>
        <w:rPr>
          <w:rFonts w:ascii="Times New Roman" w:eastAsia="Times New Roman" w:hAnsi="Times New Roman" w:cs="Times New Roman"/>
        </w:rPr>
        <w:t>found the effect of CCs on macropore makeup of the soil highly variable, but with an average increase</w:t>
      </w:r>
      <w:sdt>
        <w:sdtPr>
          <w:tag w:val="goog_rdk_141"/>
          <w:id w:val="1331868904"/>
        </w:sdtPr>
        <w:sdtEndPr/>
        <w:sdtContent>
          <w:del w:id="132" w:author="Liebman, Matthew Z [AGRON]" w:date="2021-06-07T12:59:00Z">
            <w:r>
              <w:rPr>
                <w:rFonts w:ascii="Times New Roman" w:eastAsia="Times New Roman" w:hAnsi="Times New Roman" w:cs="Times New Roman"/>
              </w:rPr>
              <w:delText xml:space="preserve"> (Haruna et al. 2020)</w:delText>
            </w:r>
          </w:del>
        </w:sdtContent>
      </w:sdt>
      <w:r>
        <w:rPr>
          <w:rFonts w:ascii="Times New Roman" w:eastAsia="Times New Roman" w:hAnsi="Times New Roman" w:cs="Times New Roman"/>
        </w:rPr>
        <w:t xml:space="preserve">. The wide variation may be partially due to varying cut-offs in pore sizes for </w:t>
      </w:r>
      <w:sdt>
        <w:sdtPr>
          <w:tag w:val="goog_rdk_142"/>
          <w:id w:val="-1906983425"/>
        </w:sdtPr>
        <w:sdtEndPr/>
        <w:sdtContent>
          <w:commentRangeStart w:id="133"/>
        </w:sdtContent>
      </w:sdt>
      <w:r>
        <w:rPr>
          <w:rFonts w:ascii="Times New Roman" w:eastAsia="Times New Roman" w:hAnsi="Times New Roman" w:cs="Times New Roman"/>
        </w:rPr>
        <w:t>macropore categorization (Luxmore, 1981)</w:t>
      </w:r>
      <w:commentRangeEnd w:id="133"/>
      <w:r>
        <w:commentReference w:id="133"/>
      </w:r>
      <w:r>
        <w:rPr>
          <w:rFonts w:ascii="Times New Roman" w:eastAsia="Times New Roman" w:hAnsi="Times New Roman" w:cs="Times New Roman"/>
        </w:rPr>
        <w:t>, but t</w:t>
      </w:r>
      <w:r>
        <w:rPr>
          <w:rFonts w:ascii="Times New Roman" w:eastAsia="Times New Roman" w:hAnsi="Times New Roman" w:cs="Times New Roman"/>
        </w:rPr>
        <w:t xml:space="preserve">he variability in combination with our results again demonstrates using literature averages to predict CC impacts in Midwestern systems may be </w:t>
      </w:r>
      <w:sdt>
        <w:sdtPr>
          <w:tag w:val="goog_rdk_143"/>
          <w:id w:val="-1962494413"/>
        </w:sdtPr>
        <w:sdtEndPr/>
        <w:sdtContent>
          <w:del w:id="134" w:author="Liebman, Matthew Z [AGRON]" w:date="2021-06-07T12:59:00Z">
            <w:r>
              <w:rPr>
                <w:rFonts w:ascii="Times New Roman" w:eastAsia="Times New Roman" w:hAnsi="Times New Roman" w:cs="Times New Roman"/>
              </w:rPr>
              <w:delText>overly optimistic</w:delText>
            </w:r>
          </w:del>
        </w:sdtContent>
      </w:sdt>
      <w:sdt>
        <w:sdtPr>
          <w:tag w:val="goog_rdk_144"/>
          <w:id w:val="683021973"/>
        </w:sdtPr>
        <w:sdtEndPr/>
        <w:sdtContent>
          <w:ins w:id="135" w:author="Liebman, Matthew Z [AGRON]" w:date="2021-06-07T12:59:00Z">
            <w:r>
              <w:rPr>
                <w:rFonts w:ascii="Times New Roman" w:eastAsia="Times New Roman" w:hAnsi="Times New Roman" w:cs="Times New Roman"/>
              </w:rPr>
              <w:t>inappropriate</w:t>
            </w:r>
          </w:ins>
        </w:sdtContent>
      </w:sdt>
      <w:r>
        <w:rPr>
          <w:rFonts w:ascii="Times New Roman" w:eastAsia="Times New Roman" w:hAnsi="Times New Roman" w:cs="Times New Roman"/>
        </w:rPr>
        <w:t xml:space="preserve">. </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C5628" w14:paraId="50117F86" w14:textId="77777777">
        <w:tc>
          <w:tcPr>
            <w:tcW w:w="9350" w:type="dxa"/>
          </w:tcPr>
          <w:p w14:paraId="000000C9"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399605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996055"/>
                          </a:xfrm>
                          <a:prstGeom prst="rect">
                            <a:avLst/>
                          </a:prstGeom>
                          <a:ln/>
                        </pic:spPr>
                      </pic:pic>
                    </a:graphicData>
                  </a:graphic>
                </wp:inline>
              </w:drawing>
            </w:r>
          </w:p>
        </w:tc>
      </w:tr>
      <w:tr w:rsidR="005C5628" w14:paraId="22A1B2FC" w14:textId="77777777">
        <w:tc>
          <w:tcPr>
            <w:tcW w:w="9350" w:type="dxa"/>
          </w:tcPr>
          <w:p w14:paraId="000000CA"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b/>
              </w:rPr>
              <w:t>Figure 5.</w:t>
            </w:r>
            <w:r>
              <w:rPr>
                <w:rFonts w:ascii="Times New Roman" w:eastAsia="Times New Roman" w:hAnsi="Times New Roman" w:cs="Times New Roman"/>
              </w:rPr>
              <w:t xml:space="preserve"> Repli</w:t>
            </w:r>
            <w:sdt>
              <w:sdtPr>
                <w:tag w:val="goog_rdk_145"/>
                <w:id w:val="-1800681987"/>
              </w:sdtPr>
              <w:sdtEndPr/>
              <w:sdtContent>
                <w:ins w:id="136" w:author="Liebman, Matthew Z [AGRON]" w:date="2021-06-07T13:00:00Z">
                  <w:r>
                    <w:rPr>
                      <w:rFonts w:ascii="Times New Roman" w:eastAsia="Times New Roman" w:hAnsi="Times New Roman" w:cs="Times New Roman"/>
                    </w:rPr>
                    <w:t>ca</w:t>
                  </w:r>
                </w:ins>
              </w:sdtContent>
            </w:sdt>
            <w:sdt>
              <w:sdtPr>
                <w:tag w:val="goog_rdk_146"/>
                <w:id w:val="-620915072"/>
              </w:sdtPr>
              <w:sdtEndPr/>
              <w:sdtContent>
                <w:del w:id="137" w:author="Liebman, Matthew Z [AGRON]" w:date="2021-06-07T13:00:00Z">
                  <w:r>
                    <w:rPr>
                      <w:rFonts w:ascii="Times New Roman" w:eastAsia="Times New Roman" w:hAnsi="Times New Roman" w:cs="Times New Roman"/>
                    </w:rPr>
                    <w:delText>ac</w:delText>
                  </w:r>
                </w:del>
              </w:sdtContent>
            </w:sdt>
            <w:r>
              <w:rPr>
                <w:rFonts w:ascii="Times New Roman" w:eastAsia="Times New Roman" w:hAnsi="Times New Roman" w:cs="Times New Roman"/>
              </w:rPr>
              <w:t xml:space="preserve">te percentage (points) and mean percentage (bars) </w:t>
            </w:r>
            <w:r>
              <w:rPr>
                <w:rFonts w:ascii="Times New Roman" w:eastAsia="Times New Roman" w:hAnsi="Times New Roman" w:cs="Times New Roman"/>
              </w:rPr>
              <w:t xml:space="preserve">macropores (&gt;30 </w:t>
            </w:r>
            <w:sdt>
              <w:sdtPr>
                <w:tag w:val="goog_rdk_147"/>
                <w:id w:val="374675513"/>
              </w:sdtPr>
              <w:sdtEndPr/>
              <w:sdtContent>
                <w:commentRangeStart w:id="138"/>
              </w:sdtContent>
            </w:sdt>
            <w:r>
              <w:rPr>
                <w:rFonts w:ascii="Times New Roman" w:eastAsia="Times New Roman" w:hAnsi="Times New Roman" w:cs="Times New Roman"/>
              </w:rPr>
              <w:t>u</w:t>
            </w:r>
            <w:commentRangeEnd w:id="138"/>
            <w:r>
              <w:commentReference w:id="138"/>
            </w:r>
            <w:r>
              <w:rPr>
                <w:rFonts w:ascii="Times New Roman" w:eastAsia="Times New Roman" w:hAnsi="Times New Roman" w:cs="Times New Roman"/>
              </w:rPr>
              <w:t xml:space="preserve">m) for each trial; percent macropores in the cover crop treatment was significantly lower (p=0.04) at the West-grain trial compared to the control treatment.  </w:t>
            </w:r>
          </w:p>
        </w:tc>
      </w:tr>
    </w:tbl>
    <w:p w14:paraId="000000CB" w14:textId="77777777" w:rsidR="005C5628" w:rsidRDefault="005C5628">
      <w:pPr>
        <w:spacing w:line="480" w:lineRule="auto"/>
        <w:rPr>
          <w:rFonts w:ascii="Times New Roman" w:eastAsia="Times New Roman" w:hAnsi="Times New Roman" w:cs="Times New Roman"/>
        </w:rPr>
      </w:pPr>
    </w:p>
    <w:p w14:paraId="000000CC" w14:textId="77777777" w:rsidR="005C5628" w:rsidRDefault="00021896">
      <w:pPr>
        <w:pStyle w:val="Heading2"/>
        <w:ind w:left="567" w:hanging="567"/>
        <w:rPr>
          <w:i/>
        </w:rPr>
      </w:pPr>
      <w:r>
        <w:rPr>
          <w:i/>
        </w:rPr>
        <w:t>Causal model</w:t>
      </w:r>
    </w:p>
    <w:p w14:paraId="000000CD"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 are several pathways by which CCs </w:t>
      </w:r>
      <w:sdt>
        <w:sdtPr>
          <w:tag w:val="goog_rdk_148"/>
          <w:id w:val="1622651606"/>
        </w:sdtPr>
        <w:sdtEndPr/>
        <w:sdtContent>
          <w:del w:id="139" w:author="Liebman, Matthew Z [AGRON]" w:date="2021-06-07T13:01:00Z">
            <w:r>
              <w:rPr>
                <w:rFonts w:ascii="Times New Roman" w:eastAsia="Times New Roman" w:hAnsi="Times New Roman" w:cs="Times New Roman"/>
              </w:rPr>
              <w:delText xml:space="preserve">may </w:delText>
            </w:r>
          </w:del>
        </w:sdtContent>
      </w:sdt>
      <w:sdt>
        <w:sdtPr>
          <w:tag w:val="goog_rdk_149"/>
          <w:id w:val="671843184"/>
        </w:sdtPr>
        <w:sdtEndPr/>
        <w:sdtContent>
          <w:ins w:id="140" w:author="Liebman, Matthew Z [AGRON]" w:date="2021-06-07T13:01:00Z">
            <w:r>
              <w:rPr>
                <w:rFonts w:ascii="Times New Roman" w:eastAsia="Times New Roman" w:hAnsi="Times New Roman" w:cs="Times New Roman"/>
              </w:rPr>
              <w:t xml:space="preserve">might </w:t>
            </w:r>
          </w:ins>
        </w:sdtContent>
      </w:sdt>
      <w:r>
        <w:rPr>
          <w:rFonts w:ascii="Times New Roman" w:eastAsia="Times New Roman" w:hAnsi="Times New Roman" w:cs="Times New Roman"/>
        </w:rPr>
        <w:t>affect a soil’s capacity to hold water (</w:t>
      </w:r>
      <w:r>
        <w:rPr>
          <w:rFonts w:ascii="Times New Roman" w:eastAsia="Times New Roman" w:hAnsi="Times New Roman" w:cs="Times New Roman"/>
          <w:b/>
        </w:rPr>
        <w:t>Fig. 6, Table 2</w:t>
      </w:r>
      <w:r>
        <w:rPr>
          <w:rFonts w:ascii="Times New Roman" w:eastAsia="Times New Roman" w:hAnsi="Times New Roman" w:cs="Times New Roman"/>
        </w:rPr>
        <w:t xml:space="preserve">).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C5628" w14:paraId="6094AE98" w14:textId="77777777">
        <w:tc>
          <w:tcPr>
            <w:tcW w:w="9350" w:type="dxa"/>
          </w:tcPr>
          <w:p w14:paraId="000000CE" w14:textId="77777777" w:rsidR="005C5628" w:rsidRDefault="00021896">
            <w:pPr>
              <w:spacing w:line="48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w:drawing>
                <wp:inline distT="0" distB="0" distL="0" distR="0">
                  <wp:extent cx="4133446" cy="566367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133446" cy="5663675"/>
                          </a:xfrm>
                          <a:prstGeom prst="rect">
                            <a:avLst/>
                          </a:prstGeom>
                          <a:ln/>
                        </pic:spPr>
                      </pic:pic>
                    </a:graphicData>
                  </a:graphic>
                </wp:inline>
              </w:drawing>
            </w:r>
          </w:p>
        </w:tc>
      </w:tr>
      <w:tr w:rsidR="005C5628" w14:paraId="42FAEF8F" w14:textId="77777777">
        <w:tc>
          <w:tcPr>
            <w:tcW w:w="9350" w:type="dxa"/>
          </w:tcPr>
          <w:p w14:paraId="000000CF"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b/>
              </w:rPr>
              <w:t>Figure 6</w:t>
            </w:r>
            <w:r>
              <w:rPr>
                <w:rFonts w:ascii="Times New Roman" w:eastAsia="Times New Roman" w:hAnsi="Times New Roman" w:cs="Times New Roman"/>
              </w:rPr>
              <w:t>. Pathways by which cover crops may affect the pore size distributions, the amount of water stored at field capacity, and the amount of water at saturation in no-till systems. The effect</w:t>
            </w:r>
            <w:r>
              <w:rPr>
                <w:rFonts w:ascii="Times New Roman" w:eastAsia="Times New Roman" w:hAnsi="Times New Roman" w:cs="Times New Roman"/>
              </w:rPr>
              <w:t>s of soil erosion are not included. X</w:t>
            </w:r>
            <w:r>
              <w:rPr>
                <w:rFonts w:ascii="Symbol" w:eastAsia="Symbol" w:hAnsi="Symbol" w:cs="Symbol"/>
              </w:rPr>
              <w:t>→</w:t>
            </w:r>
            <w:r>
              <w:rPr>
                <w:rFonts w:ascii="Times New Roman" w:eastAsia="Times New Roman" w:hAnsi="Times New Roman" w:cs="Times New Roman"/>
              </w:rPr>
              <w:t xml:space="preserve">Y should be read as ‘X affects Y’. </w:t>
            </w:r>
          </w:p>
        </w:tc>
      </w:tr>
    </w:tbl>
    <w:p w14:paraId="000000D0" w14:textId="77777777" w:rsidR="005C5628" w:rsidRDefault="005C5628">
      <w:pPr>
        <w:spacing w:line="480" w:lineRule="auto"/>
        <w:rPr>
          <w:rFonts w:ascii="Times New Roman" w:eastAsia="Times New Roman" w:hAnsi="Times New Roman" w:cs="Times New Roman"/>
        </w:rPr>
      </w:pPr>
    </w:p>
    <w:p w14:paraId="000000D1"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rPr>
        <w:t>The causal model was built using literature relevant to Midwestern systems, and when applicable was limited to evidence drawn from research conducted with a cereal rye cover crop (</w:t>
      </w:r>
      <w:r>
        <w:rPr>
          <w:rFonts w:ascii="Times New Roman" w:eastAsia="Times New Roman" w:hAnsi="Times New Roman" w:cs="Times New Roman"/>
        </w:rPr>
        <w:t xml:space="preserve">Table 2). </w:t>
      </w:r>
    </w:p>
    <w:p w14:paraId="000000D2"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xml:space="preserve">. Support for inclusion of causal relationships presented in Fig. 6.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5940"/>
        <w:gridCol w:w="2335"/>
      </w:tblGrid>
      <w:tr w:rsidR="005C5628" w14:paraId="2FC521D5" w14:textId="77777777">
        <w:tc>
          <w:tcPr>
            <w:tcW w:w="1075" w:type="dxa"/>
          </w:tcPr>
          <w:p w14:paraId="000000D3"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Casual Arrow</w:t>
            </w:r>
          </w:p>
        </w:tc>
        <w:tc>
          <w:tcPr>
            <w:tcW w:w="5940" w:type="dxa"/>
          </w:tcPr>
          <w:p w14:paraId="000000D4"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Causal relationship</w:t>
            </w:r>
          </w:p>
        </w:tc>
        <w:tc>
          <w:tcPr>
            <w:tcW w:w="2335" w:type="dxa"/>
          </w:tcPr>
          <w:p w14:paraId="000000D5"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Citation(s)</w:t>
            </w:r>
          </w:p>
        </w:tc>
      </w:tr>
      <w:tr w:rsidR="005C5628" w14:paraId="38AFBCE6" w14:textId="77777777">
        <w:tc>
          <w:tcPr>
            <w:tcW w:w="1075" w:type="dxa"/>
          </w:tcPr>
          <w:p w14:paraId="000000D6"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1</w:t>
            </w:r>
          </w:p>
        </w:tc>
        <w:tc>
          <w:tcPr>
            <w:tcW w:w="5940" w:type="dxa"/>
          </w:tcPr>
          <w:p w14:paraId="000000D7"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CC below-ground biomass affects soil biology</w:t>
            </w:r>
          </w:p>
        </w:tc>
        <w:tc>
          <w:tcPr>
            <w:tcW w:w="2335" w:type="dxa"/>
          </w:tcPr>
          <w:p w14:paraId="000000D8"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Leslie et al. 2017, Villamil et al. 2020</w:t>
            </w:r>
          </w:p>
        </w:tc>
      </w:tr>
      <w:tr w:rsidR="005C5628" w14:paraId="48EE9933" w14:textId="77777777">
        <w:tc>
          <w:tcPr>
            <w:tcW w:w="1075" w:type="dxa"/>
          </w:tcPr>
          <w:p w14:paraId="000000D9"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2</w:t>
            </w:r>
          </w:p>
        </w:tc>
        <w:tc>
          <w:tcPr>
            <w:tcW w:w="5940" w:type="dxa"/>
          </w:tcPr>
          <w:p w14:paraId="000000DA"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CC above-ground biomass affects soil organic matter</w:t>
            </w:r>
          </w:p>
        </w:tc>
        <w:tc>
          <w:tcPr>
            <w:tcW w:w="2335" w:type="dxa"/>
          </w:tcPr>
          <w:p w14:paraId="000000DB"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Austin et al. 2017</w:t>
            </w:r>
          </w:p>
        </w:tc>
      </w:tr>
      <w:tr w:rsidR="005C5628" w14:paraId="0478049C" w14:textId="77777777">
        <w:tc>
          <w:tcPr>
            <w:tcW w:w="1075" w:type="dxa"/>
          </w:tcPr>
          <w:p w14:paraId="000000DC"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3</w:t>
            </w:r>
          </w:p>
        </w:tc>
        <w:tc>
          <w:tcPr>
            <w:tcW w:w="5940" w:type="dxa"/>
          </w:tcPr>
          <w:p w14:paraId="000000DD"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CC below-ground biomass affects soil organic matter, more strongly than above-ground biomass</w:t>
            </w:r>
          </w:p>
        </w:tc>
        <w:tc>
          <w:tcPr>
            <w:tcW w:w="2335" w:type="dxa"/>
          </w:tcPr>
          <w:p w14:paraId="000000DE"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Austin et al. 2017</w:t>
            </w:r>
          </w:p>
        </w:tc>
      </w:tr>
      <w:tr w:rsidR="005C5628" w14:paraId="0B55884D" w14:textId="77777777">
        <w:tc>
          <w:tcPr>
            <w:tcW w:w="1075" w:type="dxa"/>
          </w:tcPr>
          <w:p w14:paraId="000000DF"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4</w:t>
            </w:r>
          </w:p>
        </w:tc>
        <w:tc>
          <w:tcPr>
            <w:tcW w:w="5940" w:type="dxa"/>
          </w:tcPr>
          <w:p w14:paraId="000000E0"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biology affects soil organic matter cycling</w:t>
            </w:r>
          </w:p>
        </w:tc>
        <w:tc>
          <w:tcPr>
            <w:tcW w:w="2335" w:type="dxa"/>
          </w:tcPr>
          <w:p w14:paraId="000000E1"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Cotrufo et al. 2013</w:t>
            </w:r>
          </w:p>
        </w:tc>
      </w:tr>
      <w:tr w:rsidR="005C5628" w14:paraId="6B5AAB37" w14:textId="77777777">
        <w:tc>
          <w:tcPr>
            <w:tcW w:w="1075" w:type="dxa"/>
          </w:tcPr>
          <w:p w14:paraId="000000E2"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5</w:t>
            </w:r>
          </w:p>
        </w:tc>
        <w:tc>
          <w:tcPr>
            <w:tcW w:w="5940" w:type="dxa"/>
          </w:tcPr>
          <w:p w14:paraId="000000E3"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CC below-ground biomass (root exudates) affect soil aggregation</w:t>
            </w:r>
          </w:p>
        </w:tc>
        <w:tc>
          <w:tcPr>
            <w:tcW w:w="2335" w:type="dxa"/>
          </w:tcPr>
          <w:p w14:paraId="000000E4"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Austin et al. 2017</w:t>
            </w:r>
          </w:p>
        </w:tc>
      </w:tr>
      <w:tr w:rsidR="005C5628" w14:paraId="1067547F" w14:textId="77777777">
        <w:tc>
          <w:tcPr>
            <w:tcW w:w="1075" w:type="dxa"/>
          </w:tcPr>
          <w:p w14:paraId="000000E5"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6</w:t>
            </w:r>
          </w:p>
        </w:tc>
        <w:tc>
          <w:tcPr>
            <w:tcW w:w="5940" w:type="dxa"/>
          </w:tcPr>
          <w:p w14:paraId="000000E6"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biology affects soil aggregation</w:t>
            </w:r>
          </w:p>
        </w:tc>
        <w:tc>
          <w:tcPr>
            <w:tcW w:w="2335" w:type="dxa"/>
          </w:tcPr>
          <w:p w14:paraId="000000E7"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Cotrufo et al. 2013</w:t>
            </w:r>
          </w:p>
        </w:tc>
      </w:tr>
      <w:tr w:rsidR="005C5628" w14:paraId="672134D2" w14:textId="77777777">
        <w:tc>
          <w:tcPr>
            <w:tcW w:w="1075" w:type="dxa"/>
          </w:tcPr>
          <w:p w14:paraId="000000E8"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7</w:t>
            </w:r>
          </w:p>
        </w:tc>
        <w:tc>
          <w:tcPr>
            <w:tcW w:w="5940" w:type="dxa"/>
          </w:tcPr>
          <w:p w14:paraId="000000E9"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organic matter affects soil aggregation</w:t>
            </w:r>
          </w:p>
        </w:tc>
        <w:tc>
          <w:tcPr>
            <w:tcW w:w="2335" w:type="dxa"/>
          </w:tcPr>
          <w:p w14:paraId="000000EA"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Kay et al. 1997, Abiven et al. 2009, Boyle et al. 2013</w:t>
            </w:r>
          </w:p>
        </w:tc>
      </w:tr>
      <w:tr w:rsidR="005C5628" w14:paraId="7FF44E54" w14:textId="77777777">
        <w:tc>
          <w:tcPr>
            <w:tcW w:w="1075" w:type="dxa"/>
          </w:tcPr>
          <w:p w14:paraId="000000EB"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8</w:t>
            </w:r>
          </w:p>
        </w:tc>
        <w:tc>
          <w:tcPr>
            <w:tcW w:w="5940" w:type="dxa"/>
          </w:tcPr>
          <w:p w14:paraId="000000EC"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Root channels affect soil porosity</w:t>
            </w:r>
          </w:p>
        </w:tc>
        <w:tc>
          <w:tcPr>
            <w:tcW w:w="2335" w:type="dxa"/>
          </w:tcPr>
          <w:p w14:paraId="000000ED"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Williams and Weil 2004, Ogilvie et al. 2021</w:t>
            </w:r>
          </w:p>
        </w:tc>
      </w:tr>
      <w:tr w:rsidR="005C5628" w14:paraId="5A6DD7E3" w14:textId="77777777">
        <w:tc>
          <w:tcPr>
            <w:tcW w:w="1075" w:type="dxa"/>
          </w:tcPr>
          <w:p w14:paraId="000000EE"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9</w:t>
            </w:r>
          </w:p>
        </w:tc>
        <w:tc>
          <w:tcPr>
            <w:tcW w:w="5940" w:type="dxa"/>
          </w:tcPr>
          <w:p w14:paraId="000000EF"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biology (e.g. worm activity) affects soil porosity</w:t>
            </w:r>
          </w:p>
        </w:tc>
        <w:tc>
          <w:tcPr>
            <w:tcW w:w="2335" w:type="dxa"/>
          </w:tcPr>
          <w:p w14:paraId="000000F0"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Edwards et al. (1988)</w:t>
            </w:r>
          </w:p>
        </w:tc>
      </w:tr>
      <w:tr w:rsidR="005C5628" w14:paraId="4300048B" w14:textId="77777777">
        <w:tc>
          <w:tcPr>
            <w:tcW w:w="1075" w:type="dxa"/>
          </w:tcPr>
          <w:p w14:paraId="000000F1"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10</w:t>
            </w:r>
          </w:p>
        </w:tc>
        <w:tc>
          <w:tcPr>
            <w:tcW w:w="5940" w:type="dxa"/>
          </w:tcPr>
          <w:p w14:paraId="000000F2"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organic matter affects bulk density, which affects soil porosity</w:t>
            </w:r>
          </w:p>
        </w:tc>
        <w:tc>
          <w:tcPr>
            <w:tcW w:w="2335" w:type="dxa"/>
          </w:tcPr>
          <w:p w14:paraId="000000F3"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Ruehlmann and Korschens (2009)</w:t>
            </w:r>
          </w:p>
        </w:tc>
      </w:tr>
      <w:tr w:rsidR="005C5628" w14:paraId="72BB239B" w14:textId="77777777">
        <w:tc>
          <w:tcPr>
            <w:tcW w:w="1075" w:type="dxa"/>
          </w:tcPr>
          <w:p w14:paraId="000000F4"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11</w:t>
            </w:r>
          </w:p>
        </w:tc>
        <w:tc>
          <w:tcPr>
            <w:tcW w:w="5940" w:type="dxa"/>
          </w:tcPr>
          <w:p w14:paraId="000000F5"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aggregation affects pore sizes</w:t>
            </w:r>
          </w:p>
        </w:tc>
        <w:tc>
          <w:tcPr>
            <w:tcW w:w="2335" w:type="dxa"/>
          </w:tcPr>
          <w:p w14:paraId="000000F6"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Boyle et al. 2013</w:t>
            </w:r>
          </w:p>
        </w:tc>
      </w:tr>
      <w:tr w:rsidR="005C5628" w14:paraId="1051ECB8" w14:textId="77777777">
        <w:tc>
          <w:tcPr>
            <w:tcW w:w="1075" w:type="dxa"/>
          </w:tcPr>
          <w:p w14:paraId="000000F7"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12</w:t>
            </w:r>
          </w:p>
        </w:tc>
        <w:tc>
          <w:tcPr>
            <w:tcW w:w="5940" w:type="dxa"/>
          </w:tcPr>
          <w:p w14:paraId="000000F8"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water at saturation is affected by soil porosity</w:t>
            </w:r>
          </w:p>
        </w:tc>
        <w:tc>
          <w:tcPr>
            <w:tcW w:w="2335" w:type="dxa"/>
          </w:tcPr>
          <w:p w14:paraId="000000F9" w14:textId="77777777" w:rsidR="005C5628" w:rsidRDefault="005C5628">
            <w:pPr>
              <w:rPr>
                <w:rFonts w:ascii="Times New Roman" w:eastAsia="Times New Roman" w:hAnsi="Times New Roman" w:cs="Times New Roman"/>
              </w:rPr>
            </w:pPr>
          </w:p>
        </w:tc>
      </w:tr>
      <w:tr w:rsidR="005C5628" w14:paraId="31F3089D" w14:textId="77777777">
        <w:tc>
          <w:tcPr>
            <w:tcW w:w="1075" w:type="dxa"/>
          </w:tcPr>
          <w:p w14:paraId="000000FA"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13</w:t>
            </w:r>
          </w:p>
        </w:tc>
        <w:tc>
          <w:tcPr>
            <w:tcW w:w="5940" w:type="dxa"/>
          </w:tcPr>
          <w:p w14:paraId="000000FB"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Pore size distributions affect cap</w:t>
            </w:r>
            <w:r>
              <w:rPr>
                <w:rFonts w:ascii="Times New Roman" w:eastAsia="Times New Roman" w:hAnsi="Times New Roman" w:cs="Times New Roman"/>
              </w:rPr>
              <w:t>illary forces, which affect soil water at field capacity</w:t>
            </w:r>
          </w:p>
        </w:tc>
        <w:tc>
          <w:tcPr>
            <w:tcW w:w="2335" w:type="dxa"/>
          </w:tcPr>
          <w:p w14:paraId="000000FC" w14:textId="77777777" w:rsidR="005C5628" w:rsidRDefault="005C5628">
            <w:pPr>
              <w:rPr>
                <w:rFonts w:ascii="Times New Roman" w:eastAsia="Times New Roman" w:hAnsi="Times New Roman" w:cs="Times New Roman"/>
              </w:rPr>
            </w:pPr>
          </w:p>
        </w:tc>
      </w:tr>
      <w:tr w:rsidR="005C5628" w14:paraId="539E4A99" w14:textId="77777777">
        <w:tc>
          <w:tcPr>
            <w:tcW w:w="1075" w:type="dxa"/>
          </w:tcPr>
          <w:p w14:paraId="000000FD" w14:textId="77777777" w:rsidR="005C5628" w:rsidRDefault="00021896">
            <w:pPr>
              <w:jc w:val="center"/>
              <w:rPr>
                <w:rFonts w:ascii="Times New Roman" w:eastAsia="Times New Roman" w:hAnsi="Times New Roman" w:cs="Times New Roman"/>
              </w:rPr>
            </w:pPr>
            <w:r>
              <w:rPr>
                <w:rFonts w:ascii="Times New Roman" w:eastAsia="Times New Roman" w:hAnsi="Times New Roman" w:cs="Times New Roman"/>
              </w:rPr>
              <w:t>14</w:t>
            </w:r>
          </w:p>
        </w:tc>
        <w:tc>
          <w:tcPr>
            <w:tcW w:w="5940" w:type="dxa"/>
          </w:tcPr>
          <w:p w14:paraId="000000FE" w14:textId="77777777" w:rsidR="005C5628" w:rsidRDefault="00021896">
            <w:pPr>
              <w:rPr>
                <w:rFonts w:ascii="Times New Roman" w:eastAsia="Times New Roman" w:hAnsi="Times New Roman" w:cs="Times New Roman"/>
              </w:rPr>
            </w:pPr>
            <w:r>
              <w:rPr>
                <w:rFonts w:ascii="Times New Roman" w:eastAsia="Times New Roman" w:hAnsi="Times New Roman" w:cs="Times New Roman"/>
              </w:rPr>
              <w:t>Soil porosity affects space available for water which affects soil water at field capacity</w:t>
            </w:r>
          </w:p>
        </w:tc>
        <w:tc>
          <w:tcPr>
            <w:tcW w:w="2335" w:type="dxa"/>
          </w:tcPr>
          <w:p w14:paraId="000000FF" w14:textId="77777777" w:rsidR="005C5628" w:rsidRDefault="005C5628">
            <w:pPr>
              <w:rPr>
                <w:rFonts w:ascii="Times New Roman" w:eastAsia="Times New Roman" w:hAnsi="Times New Roman" w:cs="Times New Roman"/>
              </w:rPr>
            </w:pPr>
          </w:p>
        </w:tc>
      </w:tr>
    </w:tbl>
    <w:p w14:paraId="00000100" w14:textId="77777777" w:rsidR="005C5628" w:rsidRDefault="005C5628">
      <w:pPr>
        <w:spacing w:line="480" w:lineRule="auto"/>
        <w:rPr>
          <w:rFonts w:ascii="Times New Roman" w:eastAsia="Times New Roman" w:hAnsi="Times New Roman" w:cs="Times New Roman"/>
        </w:rPr>
      </w:pPr>
    </w:p>
    <w:p w14:paraId="00000101"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Causal diagrams such as </w:t>
      </w:r>
      <w:r>
        <w:rPr>
          <w:rFonts w:ascii="Times New Roman" w:eastAsia="Times New Roman" w:hAnsi="Times New Roman" w:cs="Times New Roman"/>
          <w:b/>
          <w:color w:val="000000"/>
          <w:sz w:val="24"/>
          <w:szCs w:val="24"/>
        </w:rPr>
        <w:t>Fig. 6</w:t>
      </w:r>
      <w:r>
        <w:rPr>
          <w:rFonts w:ascii="Times New Roman" w:eastAsia="Times New Roman" w:hAnsi="Times New Roman" w:cs="Times New Roman"/>
          <w:color w:val="000000"/>
          <w:sz w:val="24"/>
          <w:szCs w:val="24"/>
        </w:rPr>
        <w:t xml:space="preserve"> are the basis for constructing structural equation models, which can greatly enhance researcher</w:t>
      </w:r>
      <w:sdt>
        <w:sdtPr>
          <w:tag w:val="goog_rdk_150"/>
          <w:id w:val="-180354887"/>
        </w:sdtPr>
        <w:sdtEndPr/>
        <w:sdtContent>
          <w:del w:id="141" w:author="Liebman, Matthew Z [AGRON]" w:date="2021-06-07T13:01:00Z">
            <w:r>
              <w:rPr>
                <w:rFonts w:ascii="Times New Roman" w:eastAsia="Times New Roman" w:hAnsi="Times New Roman" w:cs="Times New Roman"/>
                <w:color w:val="000000"/>
                <w:sz w:val="24"/>
                <w:szCs w:val="24"/>
              </w:rPr>
              <w:delText>’</w:delText>
            </w:r>
          </w:del>
        </w:sdtContent>
      </w:sdt>
      <w:r>
        <w:rPr>
          <w:rFonts w:ascii="Times New Roman" w:eastAsia="Times New Roman" w:hAnsi="Times New Roman" w:cs="Times New Roman"/>
          <w:color w:val="000000"/>
          <w:sz w:val="24"/>
          <w:szCs w:val="24"/>
        </w:rPr>
        <w:t>s</w:t>
      </w:r>
      <w:sdt>
        <w:sdtPr>
          <w:tag w:val="goog_rdk_151"/>
          <w:id w:val="-77827930"/>
        </w:sdtPr>
        <w:sdtEndPr/>
        <w:sdtContent>
          <w:ins w:id="142" w:author="Liebman, Matthew Z [AGRON]" w:date="2021-06-07T13:01:00Z">
            <w:r>
              <w:rPr>
                <w:rFonts w:ascii="Times New Roman" w:eastAsia="Times New Roman" w:hAnsi="Times New Roman" w:cs="Times New Roman"/>
                <w:color w:val="000000"/>
                <w:sz w:val="24"/>
                <w:szCs w:val="24"/>
              </w:rPr>
              <w:t>’</w:t>
            </w:r>
          </w:ins>
        </w:sdtContent>
      </w:sdt>
      <w:r>
        <w:rPr>
          <w:rFonts w:ascii="Times New Roman" w:eastAsia="Times New Roman" w:hAnsi="Times New Roman" w:cs="Times New Roman"/>
          <w:color w:val="000000"/>
          <w:sz w:val="24"/>
          <w:szCs w:val="24"/>
        </w:rPr>
        <w:t xml:space="preserve"> ability to address complex research questions in agriculture (Smith et al. 2014, Wade et al. 2020). For example, in our proposed causal diagram, below-g</w:t>
      </w:r>
      <w:r>
        <w:rPr>
          <w:rFonts w:ascii="Times New Roman" w:eastAsia="Times New Roman" w:hAnsi="Times New Roman" w:cs="Times New Roman"/>
          <w:color w:val="000000"/>
          <w:sz w:val="24"/>
          <w:szCs w:val="24"/>
        </w:rPr>
        <w:t>round biomass measurements are necessary for estimating direct effects of cover cropping on pore size distributions, field capacity, and saturation. This is further supported by recent studies and reviews that identify CC roots as being a crucial component</w:t>
      </w:r>
      <w:r>
        <w:rPr>
          <w:rFonts w:ascii="Times New Roman" w:eastAsia="Times New Roman" w:hAnsi="Times New Roman" w:cs="Times New Roman"/>
          <w:color w:val="000000"/>
          <w:sz w:val="24"/>
          <w:szCs w:val="24"/>
        </w:rPr>
        <w:t xml:space="preserve"> to understanding CC effects on soil properties (Williams and Weil 2004, Haruna et al. 2020, Ogilvie et al. 2021). While there is limited data available on both above- and below-ground biomass of CCs, data collected over the period of five years in Iowa sh</w:t>
      </w:r>
      <w:r>
        <w:rPr>
          <w:rFonts w:ascii="Times New Roman" w:eastAsia="Times New Roman" w:hAnsi="Times New Roman" w:cs="Times New Roman"/>
          <w:color w:val="000000"/>
          <w:sz w:val="24"/>
          <w:szCs w:val="24"/>
        </w:rPr>
        <w:t>ow</w:t>
      </w:r>
      <w:sdt>
        <w:sdtPr>
          <w:tag w:val="goog_rdk_152"/>
          <w:id w:val="-608977467"/>
        </w:sdtPr>
        <w:sdtEndPr/>
        <w:sdtContent>
          <w:ins w:id="143" w:author="Liebman, Matthew Z [AGRON]" w:date="2021-06-07T13:02:00Z">
            <w:r>
              <w:rPr>
                <w:rFonts w:ascii="Times New Roman" w:eastAsia="Times New Roman" w:hAnsi="Times New Roman" w:cs="Times New Roman"/>
                <w:color w:val="000000"/>
                <w:sz w:val="24"/>
                <w:szCs w:val="24"/>
              </w:rPr>
              <w:t>ed</w:t>
            </w:r>
          </w:ins>
        </w:sdtContent>
      </w:sdt>
      <w:r>
        <w:rPr>
          <w:rFonts w:ascii="Times New Roman" w:eastAsia="Times New Roman" w:hAnsi="Times New Roman" w:cs="Times New Roman"/>
          <w:color w:val="000000"/>
          <w:sz w:val="24"/>
          <w:szCs w:val="24"/>
        </w:rPr>
        <w:t xml:space="preserve"> no relationship between above- and </w:t>
      </w:r>
      <w:r>
        <w:rPr>
          <w:rFonts w:ascii="Times New Roman" w:eastAsia="Times New Roman" w:hAnsi="Times New Roman" w:cs="Times New Roman"/>
          <w:color w:val="000000"/>
          <w:sz w:val="24"/>
          <w:szCs w:val="24"/>
        </w:rPr>
        <w:lastRenderedPageBreak/>
        <w:t xml:space="preserve">below-ground rye biomass, with root-to-shoot ratios varying from 0.16-1.94 at similar </w:t>
      </w:r>
      <w:sdt>
        <w:sdtPr>
          <w:tag w:val="goog_rdk_153"/>
          <w:id w:val="-1555995888"/>
        </w:sdtPr>
        <w:sdtEndPr/>
        <w:sdtContent>
          <w:ins w:id="144" w:author="Liebman, Matthew Z [AGRON]" w:date="2021-06-07T13:02:00Z">
            <w:r>
              <w:rPr>
                <w:rFonts w:ascii="Times New Roman" w:eastAsia="Times New Roman" w:hAnsi="Times New Roman" w:cs="Times New Roman"/>
                <w:color w:val="000000"/>
                <w:sz w:val="24"/>
                <w:szCs w:val="24"/>
              </w:rPr>
              <w:t xml:space="preserve">levels of </w:t>
            </w:r>
          </w:ins>
        </w:sdtContent>
      </w:sdt>
      <w:r>
        <w:rPr>
          <w:rFonts w:ascii="Times New Roman" w:eastAsia="Times New Roman" w:hAnsi="Times New Roman" w:cs="Times New Roman"/>
          <w:color w:val="000000"/>
          <w:sz w:val="24"/>
          <w:szCs w:val="24"/>
        </w:rPr>
        <w:t>aboveground biomass production</w:t>
      </w:r>
      <w:sdt>
        <w:sdtPr>
          <w:tag w:val="goog_rdk_154"/>
          <w:id w:val="-1319485931"/>
        </w:sdtPr>
        <w:sdtEndPr/>
        <w:sdtContent>
          <w:del w:id="145" w:author="Liebman, Matthew Z [AGRON]" w:date="2021-06-07T13:02:00Z">
            <w:r>
              <w:rPr>
                <w:rFonts w:ascii="Times New Roman" w:eastAsia="Times New Roman" w:hAnsi="Times New Roman" w:cs="Times New Roman"/>
                <w:color w:val="000000"/>
                <w:sz w:val="24"/>
                <w:szCs w:val="24"/>
              </w:rPr>
              <w:delText>s</w:delText>
            </w:r>
          </w:del>
        </w:sdtContent>
      </w:sdt>
      <w:r>
        <w:rPr>
          <w:rFonts w:ascii="Times New Roman" w:eastAsia="Times New Roman" w:hAnsi="Times New Roman" w:cs="Times New Roman"/>
          <w:color w:val="000000"/>
          <w:sz w:val="24"/>
          <w:szCs w:val="24"/>
        </w:rPr>
        <w:t xml:space="preserve"> (Martinez-Feria et al. 2016). Therefore, above-ground biomass production cannot be used as a proxy for below-ground production with much confidence, and studies that pair above- and below-ground CC biomass with soil measurements would be advantageous in e</w:t>
      </w:r>
      <w:r>
        <w:rPr>
          <w:rFonts w:ascii="Times New Roman" w:eastAsia="Times New Roman" w:hAnsi="Times New Roman" w:cs="Times New Roman"/>
          <w:color w:val="000000"/>
          <w:sz w:val="24"/>
          <w:szCs w:val="24"/>
        </w:rPr>
        <w:t xml:space="preserve">nhancing our understanding of CC effects on soil. </w:t>
      </w:r>
    </w:p>
    <w:p w14:paraId="00000102"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Conclusions</w:t>
      </w:r>
    </w:p>
    <w:p w14:paraId="00000103" w14:textId="77777777" w:rsidR="005C5628" w:rsidRDefault="000218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 effects smaller in magnitude</w:t>
      </w:r>
      <w:r>
        <w:rPr>
          <w:rFonts w:ascii="Times New Roman" w:eastAsia="Times New Roman" w:hAnsi="Times New Roman" w:cs="Times New Roman"/>
          <w:sz w:val="24"/>
          <w:szCs w:val="24"/>
        </w:rPr>
        <w:t xml:space="preserve"> compared to averages reported by global meta-analyses. In our study we found CCs have a more pronounced effect on water held at field capacity compared to water contents at saturation, suggesting changes in pore networks and sizes are stronger compared to</w:t>
      </w:r>
      <w:r>
        <w:rPr>
          <w:rFonts w:ascii="Times New Roman" w:eastAsia="Times New Roman" w:hAnsi="Times New Roman" w:cs="Times New Roman"/>
          <w:sz w:val="24"/>
          <w:szCs w:val="24"/>
        </w:rPr>
        <w:t xml:space="preserve"> decreases in bulk density. However, we found CCs increased water held at field capacity in only two of the four trials, further demonstrating the need to understand causal mechanisms in order to better predict where and when CCs </w:t>
      </w:r>
      <w:sdt>
        <w:sdtPr>
          <w:tag w:val="goog_rdk_155"/>
          <w:id w:val="115107817"/>
        </w:sdtPr>
        <w:sdtEndPr/>
        <w:sdtContent>
          <w:del w:id="146" w:author="Liebman, Matthew Z [AGRON]" w:date="2021-06-07T13:03:00Z">
            <w:r>
              <w:rPr>
                <w:rFonts w:ascii="Times New Roman" w:eastAsia="Times New Roman" w:hAnsi="Times New Roman" w:cs="Times New Roman"/>
                <w:sz w:val="24"/>
                <w:szCs w:val="24"/>
              </w:rPr>
              <w:delText xml:space="preserve">will </w:delText>
            </w:r>
          </w:del>
        </w:sdtContent>
      </w:sdt>
      <w:sdt>
        <w:sdtPr>
          <w:tag w:val="goog_rdk_156"/>
          <w:id w:val="-1239084063"/>
        </w:sdtPr>
        <w:sdtEndPr/>
        <w:sdtContent>
          <w:ins w:id="147" w:author="Liebman, Matthew Z [AGRON]" w:date="2021-06-07T13:03:00Z">
            <w:r>
              <w:rPr>
                <w:rFonts w:ascii="Times New Roman" w:eastAsia="Times New Roman" w:hAnsi="Times New Roman" w:cs="Times New Roman"/>
                <w:sz w:val="24"/>
                <w:szCs w:val="24"/>
              </w:rPr>
              <w:t xml:space="preserve">might </w:t>
            </w:r>
          </w:ins>
        </w:sdtContent>
      </w:sdt>
      <w:r>
        <w:rPr>
          <w:rFonts w:ascii="Times New Roman" w:eastAsia="Times New Roman" w:hAnsi="Times New Roman" w:cs="Times New Roman"/>
          <w:sz w:val="24"/>
          <w:szCs w:val="24"/>
        </w:rPr>
        <w:t>provide the</w:t>
      </w:r>
      <w:r>
        <w:rPr>
          <w:rFonts w:ascii="Times New Roman" w:eastAsia="Times New Roman" w:hAnsi="Times New Roman" w:cs="Times New Roman"/>
          <w:sz w:val="24"/>
          <w:szCs w:val="24"/>
        </w:rPr>
        <w:t xml:space="preserve"> most benefit. </w:t>
      </w:r>
    </w:p>
    <w:p w14:paraId="00000104"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Acknowledgments</w:t>
      </w:r>
    </w:p>
    <w:p w14:paraId="00000105" w14:textId="77777777" w:rsidR="005C5628" w:rsidRDefault="00021896">
      <w:pPr>
        <w:pBdr>
          <w:top w:val="nil"/>
          <w:left w:val="nil"/>
          <w:bottom w:val="nil"/>
          <w:right w:val="nil"/>
          <w:between w:val="nil"/>
        </w:pBdr>
        <w:spacing w:before="120"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list any acknowledgments here.</w:t>
      </w:r>
    </w:p>
    <w:p w14:paraId="00000106"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Supplemental Material</w:t>
      </w:r>
    </w:p>
    <w:p w14:paraId="00000107" w14:textId="77777777" w:rsidR="005C5628" w:rsidRDefault="005C5628">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p>
    <w:p w14:paraId="00000108"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 Detailed management of trials</w:t>
      </w:r>
    </w:p>
    <w:p w14:paraId="00000109"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SX. Statistical results</w:t>
      </w:r>
    </w:p>
    <w:p w14:paraId="0000010A"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SX. Soil water retention curve data</w:t>
      </w:r>
    </w:p>
    <w:p w14:paraId="0000010B"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SX. Bulk density data</w:t>
      </w:r>
    </w:p>
    <w:p w14:paraId="0000010C"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SX. Organic matter and texture data</w:t>
      </w:r>
    </w:p>
    <w:p w14:paraId="0000010D"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SX. </w:t>
      </w:r>
    </w:p>
    <w:p w14:paraId="0000010E"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Optional Sections</w:t>
      </w:r>
    </w:p>
    <w:p w14:paraId="0000010F" w14:textId="77777777" w:rsidR="005C5628" w:rsidRDefault="00021896">
      <w:pPr>
        <w:pBdr>
          <w:top w:val="nil"/>
          <w:left w:val="nil"/>
          <w:bottom w:val="nil"/>
          <w:right w:val="nil"/>
          <w:between w:val="nil"/>
        </w:pBdr>
        <w:spacing w:before="120"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data and code are available on a github repository at XX. Additionally, the data is available as a downloadable csv file in supplementary material. </w:t>
      </w:r>
    </w:p>
    <w:p w14:paraId="00000110" w14:textId="77777777" w:rsidR="005C5628" w:rsidRDefault="00021896">
      <w:pPr>
        <w:keepNext/>
        <w:pBdr>
          <w:top w:val="nil"/>
          <w:left w:val="nil"/>
          <w:bottom w:val="nil"/>
          <w:right w:val="nil"/>
          <w:between w:val="nil"/>
        </w:pBdr>
        <w:spacing w:before="240" w:after="0" w:line="48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References</w:t>
      </w:r>
    </w:p>
    <w:p w14:paraId="00000111" w14:textId="77777777" w:rsidR="005C5628" w:rsidRDefault="005C5628">
      <w:pPr>
        <w:spacing w:line="480" w:lineRule="auto"/>
        <w:rPr>
          <w:rFonts w:ascii="Times New Roman" w:eastAsia="Times New Roman" w:hAnsi="Times New Roman" w:cs="Times New Roman"/>
          <w:color w:val="222222"/>
          <w:sz w:val="20"/>
          <w:szCs w:val="20"/>
          <w:highlight w:val="white"/>
        </w:rPr>
      </w:pPr>
    </w:p>
    <w:p w14:paraId="00000112" w14:textId="77777777" w:rsidR="005C5628" w:rsidRDefault="00021896">
      <w:p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Kirkham, M.B. 2014. Infiltration. Principles of soil and plant water rela</w:t>
      </w:r>
      <w:r>
        <w:rPr>
          <w:rFonts w:ascii="Times New Roman" w:eastAsia="Times New Roman" w:hAnsi="Times New Roman" w:cs="Times New Roman"/>
          <w:color w:val="222222"/>
          <w:sz w:val="20"/>
          <w:szCs w:val="20"/>
          <w:highlight w:val="white"/>
        </w:rPr>
        <w:t>tions (2nd Ed.). Elsevier Academic Press, Boston, MA.</w:t>
      </w:r>
    </w:p>
    <w:p w14:paraId="00000113" w14:textId="77777777" w:rsidR="005C5628" w:rsidRDefault="00021896">
      <w:pPr>
        <w:spacing w:line="480" w:lineRule="auto"/>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Sakamoto, Yosiyuki, Makio Ishiguro, and Genshiro Kitagawa. "Akaike information criterion statistics." </w:t>
      </w:r>
      <w:r>
        <w:rPr>
          <w:rFonts w:ascii="Times New Roman" w:eastAsia="Times New Roman" w:hAnsi="Times New Roman" w:cs="Times New Roman"/>
          <w:i/>
          <w:color w:val="222222"/>
          <w:sz w:val="20"/>
          <w:szCs w:val="20"/>
          <w:highlight w:val="white"/>
        </w:rPr>
        <w:t>Dordrecht, The Netherlands: D. Reidel</w:t>
      </w:r>
      <w:r>
        <w:rPr>
          <w:rFonts w:ascii="Times New Roman" w:eastAsia="Times New Roman" w:hAnsi="Times New Roman" w:cs="Times New Roman"/>
          <w:color w:val="222222"/>
          <w:sz w:val="20"/>
          <w:szCs w:val="20"/>
          <w:highlight w:val="white"/>
        </w:rPr>
        <w:t> 81, no. 10.5555 (1986): 26853.</w:t>
      </w:r>
    </w:p>
    <w:p w14:paraId="00000114" w14:textId="77777777" w:rsidR="005C5628" w:rsidRDefault="005C5628">
      <w:pPr>
        <w:pBdr>
          <w:top w:val="nil"/>
          <w:left w:val="nil"/>
          <w:bottom w:val="nil"/>
          <w:right w:val="nil"/>
          <w:between w:val="nil"/>
        </w:pBdr>
        <w:spacing w:before="120" w:after="0" w:line="480" w:lineRule="auto"/>
        <w:rPr>
          <w:rFonts w:ascii="Times New Roman" w:eastAsia="Times New Roman" w:hAnsi="Times New Roman" w:cs="Times New Roman"/>
          <w:b/>
          <w:color w:val="000000"/>
          <w:sz w:val="24"/>
          <w:szCs w:val="24"/>
        </w:rPr>
      </w:pPr>
    </w:p>
    <w:p w14:paraId="00000115"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b/>
          <w:color w:val="FFFFFF"/>
          <w:sz w:val="20"/>
          <w:szCs w:val="20"/>
          <w:shd w:val="clear" w:color="auto" w:fill="3C3C3C"/>
        </w:rPr>
      </w:pPr>
      <w:r>
        <w:rPr>
          <w:rFonts w:ascii="Times New Roman" w:eastAsia="Times New Roman" w:hAnsi="Times New Roman" w:cs="Times New Roman"/>
          <w:b/>
          <w:color w:val="FFFFFF"/>
          <w:sz w:val="20"/>
          <w:szCs w:val="20"/>
          <w:shd w:val="clear" w:color="auto" w:fill="3C3C3C"/>
        </w:rPr>
        <w:t>Lesley W. Atwood and Stephen A. Wood. 2020. AgEvidence: Agro-environmental responses of conservation agricultural practices in the US Midwest published from 1980 to 2017. Knowledge Network for Biocomplexity. doi:10.5063/F1P55KVH.</w:t>
      </w:r>
    </w:p>
    <w:p w14:paraId="00000116" w14:textId="77777777" w:rsidR="005C5628" w:rsidRDefault="005C5628">
      <w:pPr>
        <w:pBdr>
          <w:top w:val="nil"/>
          <w:left w:val="nil"/>
          <w:bottom w:val="nil"/>
          <w:right w:val="nil"/>
          <w:between w:val="nil"/>
        </w:pBdr>
        <w:spacing w:before="120" w:after="0" w:line="480" w:lineRule="auto"/>
        <w:rPr>
          <w:rFonts w:ascii="Times New Roman" w:eastAsia="Times New Roman" w:hAnsi="Times New Roman" w:cs="Times New Roman"/>
          <w:b/>
          <w:color w:val="FFFFFF"/>
          <w:sz w:val="20"/>
          <w:szCs w:val="20"/>
          <w:shd w:val="clear" w:color="auto" w:fill="3C3C3C"/>
        </w:rPr>
      </w:pPr>
    </w:p>
    <w:p w14:paraId="00000117"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Nelson, D. W., and Sommer</w:t>
      </w:r>
      <w:r>
        <w:rPr>
          <w:rFonts w:ascii="Times New Roman" w:eastAsia="Times New Roman" w:hAnsi="Times New Roman" w:cs="Times New Roman"/>
          <w:b/>
          <w:color w:val="000000"/>
          <w:sz w:val="20"/>
          <w:szCs w:val="20"/>
          <w:highlight w:val="white"/>
        </w:rPr>
        <w:t>s, L. E. 1996. Chapter 34. p 1001-1006. Total Carbon, Organic Carbon, and Organic Matter. In: J. M. Bigham et al. (ed.) Soil Science Society of America and American Society of Agronomy. Methods of Soil Analysis. Part 3. Chemical Methods-SSSA Book Series no</w:t>
      </w:r>
      <w:r>
        <w:rPr>
          <w:rFonts w:ascii="Times New Roman" w:eastAsia="Times New Roman" w:hAnsi="Times New Roman" w:cs="Times New Roman"/>
          <w:b/>
          <w:color w:val="000000"/>
          <w:sz w:val="20"/>
          <w:szCs w:val="20"/>
          <w:highlight w:val="white"/>
        </w:rPr>
        <w:t>. 5. Madison, WI.</w:t>
      </w:r>
    </w:p>
    <w:p w14:paraId="00000118" w14:textId="77777777" w:rsidR="005C5628" w:rsidRDefault="005C5628">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p>
    <w:p w14:paraId="00000119"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Luxmore, R. J. 1981. Micro-, meso-, and macroporosity of soil. Soil Sci. Soc. Am. J. 45:671672. </w:t>
      </w:r>
    </w:p>
    <w:p w14:paraId="0000011A" w14:textId="77777777" w:rsidR="005C5628" w:rsidRDefault="005C5628">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p>
    <w:p w14:paraId="0000011B"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Moore, E.B. (2021) Management effects on near-surface soil properties in a temperate corn-soybean cropping system. Graduate Theses and Dissertations 19454. </w:t>
      </w:r>
      <w:hyperlink r:id="rId17">
        <w:r>
          <w:rPr>
            <w:rFonts w:ascii="Times New Roman" w:eastAsia="Times New Roman" w:hAnsi="Times New Roman" w:cs="Times New Roman"/>
            <w:b/>
            <w:color w:val="1155CC"/>
            <w:sz w:val="20"/>
            <w:szCs w:val="20"/>
            <w:highlight w:val="white"/>
            <w:u w:val="single"/>
          </w:rPr>
          <w:t>https://iastate.box.com/s/hle5vdsuzxwqfgsl8r9sunbpsbk0tvsn</w:t>
        </w:r>
      </w:hyperlink>
      <w:r>
        <w:rPr>
          <w:rFonts w:ascii="Times New Roman" w:eastAsia="Times New Roman" w:hAnsi="Times New Roman" w:cs="Times New Roman"/>
          <w:b/>
          <w:sz w:val="20"/>
          <w:szCs w:val="20"/>
          <w:highlight w:val="white"/>
        </w:rPr>
        <w:t xml:space="preserve"> </w:t>
      </w:r>
    </w:p>
    <w:p w14:paraId="0000011C" w14:textId="77777777" w:rsidR="005C5628" w:rsidRDefault="005C5628">
      <w:pPr>
        <w:pBdr>
          <w:top w:val="nil"/>
          <w:left w:val="nil"/>
          <w:bottom w:val="nil"/>
          <w:right w:val="nil"/>
          <w:between w:val="nil"/>
        </w:pBdr>
        <w:spacing w:before="120" w:after="0" w:line="480" w:lineRule="auto"/>
        <w:rPr>
          <w:rFonts w:ascii="Times New Roman" w:eastAsia="Times New Roman" w:hAnsi="Times New Roman" w:cs="Times New Roman"/>
          <w:b/>
          <w:color w:val="1C1D1E"/>
          <w:sz w:val="21"/>
          <w:szCs w:val="21"/>
          <w:shd w:val="clear" w:color="auto" w:fill="EFEFF0"/>
        </w:rPr>
      </w:pPr>
    </w:p>
    <w:p w14:paraId="0000011D" w14:textId="77777777" w:rsidR="005C5628" w:rsidRDefault="00021896">
      <w:pPr>
        <w:pBdr>
          <w:top w:val="nil"/>
          <w:left w:val="nil"/>
          <w:bottom w:val="nil"/>
          <w:right w:val="nil"/>
          <w:between w:val="nil"/>
        </w:pBdr>
        <w:spacing w:before="120"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1C1D1E"/>
          <w:sz w:val="21"/>
          <w:szCs w:val="21"/>
          <w:shd w:val="clear" w:color="auto" w:fill="EFEFF0"/>
        </w:rPr>
        <w:t>SSSA. (2008). </w:t>
      </w:r>
      <w:r>
        <w:rPr>
          <w:rFonts w:ascii="Times New Roman" w:eastAsia="Times New Roman" w:hAnsi="Times New Roman" w:cs="Times New Roman"/>
          <w:b/>
          <w:i/>
          <w:color w:val="1C1D1E"/>
          <w:sz w:val="21"/>
          <w:szCs w:val="21"/>
          <w:shd w:val="clear" w:color="auto" w:fill="EFEFF0"/>
        </w:rPr>
        <w:t>Glossary of Soil Science Terms</w:t>
      </w:r>
      <w:r>
        <w:rPr>
          <w:rFonts w:ascii="Times New Roman" w:eastAsia="Times New Roman" w:hAnsi="Times New Roman" w:cs="Times New Roman"/>
          <w:b/>
          <w:color w:val="1C1D1E"/>
          <w:sz w:val="21"/>
          <w:szCs w:val="21"/>
          <w:shd w:val="clear" w:color="auto" w:fill="EFEFF0"/>
        </w:rPr>
        <w:t>. Madison, WI: Soil Science Society of America, Inc.</w:t>
      </w:r>
    </w:p>
    <w:sectPr w:rsidR="005C562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Eric Moore" w:date="2021-06-18T19:46:00Z" w:initials="">
    <w:p w14:paraId="00000135"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E.B. Moore (2021) Management effects on near-surface soil properties in a temperate corn-soybean cropping system. Graduate Theses and Dissertations 19454. https://iastate.box.co</w:t>
      </w:r>
      <w:r>
        <w:rPr>
          <w:rFonts w:ascii="Arial" w:eastAsia="Arial" w:hAnsi="Arial" w:cs="Arial"/>
          <w:color w:val="000000"/>
        </w:rPr>
        <w:t>m/s/hle5vdsuzxwqfgsl8r9sunbpsbk0tvsn</w:t>
      </w:r>
    </w:p>
  </w:comment>
  <w:comment w:id="69" w:author="Liebman, Matthew Z [AGRON]" w:date="2021-06-07T12:37:00Z" w:initials="">
    <w:p w14:paraId="0000012C"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formatting is obviously off. Can’t you insert a section bre</w:t>
      </w:r>
      <w:r>
        <w:rPr>
          <w:rFonts w:ascii="Arial" w:eastAsia="Arial" w:hAnsi="Arial" w:cs="Arial"/>
          <w:color w:val="000000"/>
        </w:rPr>
        <w:t>ak and shift the lay-out to landscape from portrait view?</w:t>
      </w:r>
    </w:p>
  </w:comment>
  <w:comment w:id="85" w:author="Liebman, Matthew Z [AGRON]" w:date="2021-06-07T12:42:00Z" w:initials="">
    <w:p w14:paraId="00000137"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Does this symbol need a subscript?</w:t>
      </w:r>
    </w:p>
  </w:comment>
  <w:comment w:id="84" w:author="Eric Moore" w:date="2021-06-18T20:18:00Z" w:initials="">
    <w:p w14:paraId="0000012B"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use 2.5 cmH20 because usually the height of the soil core is 5cm and we are interested in water content at average height. Because the soil cores in this experi</w:t>
      </w:r>
      <w:r>
        <w:rPr>
          <w:rFonts w:ascii="Arial" w:eastAsia="Arial" w:hAnsi="Arial" w:cs="Arial"/>
          <w:color w:val="000000"/>
        </w:rPr>
        <w:t>ment were taller, we may have to consider whether or not we need to change to language surrounding gravity drained values. Let me ponder on this more and get back to you with some suggestions.</w:t>
      </w:r>
    </w:p>
  </w:comment>
  <w:comment w:id="86" w:author="Liebman, Matthew Z [AGRON]" w:date="2021-06-07T12:43:00Z" w:initials="">
    <w:p w14:paraId="00000130"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Same question.</w:t>
      </w:r>
    </w:p>
  </w:comment>
  <w:comment w:id="90" w:author="Eric Moore" w:date="2021-06-18T20:22:00Z" w:initials="">
    <w:p w14:paraId="0000012A"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we know the approximate weigh of the soil so that we can use a more accurate description?</w:t>
      </w:r>
    </w:p>
  </w:comment>
  <w:comment w:id="93" w:author="Liebman, Matthew Z [AGRON]" w:date="2021-06-07T12:44:00Z" w:initials="">
    <w:p w14:paraId="00000129"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location.</w:t>
      </w:r>
    </w:p>
  </w:comment>
  <w:comment w:id="94" w:author="Liebman, Matthew Z [AGRON]" w:date="2021-06-07T12:45:00Z" w:initials="">
    <w:p w14:paraId="00000132"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comprised the other 11% of sam</w:t>
      </w:r>
      <w:r>
        <w:rPr>
          <w:rFonts w:ascii="Arial" w:eastAsia="Arial" w:hAnsi="Arial" w:cs="Arial"/>
          <w:color w:val="000000"/>
        </w:rPr>
        <w:t>ple weight that was lost in combustion?</w:t>
      </w:r>
    </w:p>
  </w:comment>
  <w:comment w:id="102" w:author="Eric Moore" w:date="2021-06-18T20:38:00Z" w:initials="">
    <w:p w14:paraId="0000012D"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capillary rise eq. is so universal and standard that I'm not sure there is a reference for it, I'll look into this further.</w:t>
      </w:r>
    </w:p>
  </w:comment>
  <w:comment w:id="103" w:author="Eric Moore" w:date="2021-06-18T20:37:00Z" w:initials="">
    <w:p w14:paraId="0000012E"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added the capillary rise eq. above, so we may be able to cut this se</w:t>
      </w:r>
      <w:r>
        <w:rPr>
          <w:rFonts w:ascii="Arial" w:eastAsia="Arial" w:hAnsi="Arial" w:cs="Arial"/>
          <w:color w:val="000000"/>
        </w:rPr>
        <w:t>ntence</w:t>
      </w:r>
    </w:p>
  </w:comment>
  <w:comment w:id="104" w:author="Liebman, Matthew Z [AGRON]" w:date="2021-06-07T12:49:00Z" w:initials="">
    <w:p w14:paraId="00000128"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105" w:author="Eric Moore" w:date="2021-06-18T20:39:00Z" w:initials="">
    <w:p w14:paraId="0000012F"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Kirkham, M.B. 2014. Infiltration. Principles of soil and plant water relations (2nd Ed.). Elsevier Academic Press, Boston, MA.</w:t>
      </w:r>
    </w:p>
  </w:comment>
  <w:comment w:id="108" w:author="Liebman, Matthew Z [AGRON]" w:date="2021-06-07T12:52:00Z" w:initials="">
    <w:p w14:paraId="00000136"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Isn’t OM concentration reported on a unit mass per unit mass basis rather than percentages?</w:t>
      </w:r>
    </w:p>
  </w:comment>
  <w:comment w:id="109" w:author="Liebman, Matthew Z [AGRON]" w:date="2021-06-07T12:53:00Z" w:initials="">
    <w:p w14:paraId="00000134"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Reference citation?</w:t>
      </w:r>
    </w:p>
  </w:comment>
  <w:comment w:id="112" w:author="Liebman, Matthew Z [AGRON]" w:date="2021-06-07T12:55:00Z" w:initials="">
    <w:p w14:paraId="00000131"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Again, aren’t concentrations reported as unit of mass per unit of mass?</w:t>
      </w:r>
    </w:p>
  </w:comment>
  <w:comment w:id="126" w:author="Eric Moore" w:date="2021-06-18T21:02:00Z" w:initials="">
    <w:p w14:paraId="00000139"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vol. water content is g. water per cm3 of soil.</w:t>
      </w:r>
      <w:r>
        <w:rPr>
          <w:rFonts w:ascii="Arial" w:eastAsia="Arial" w:hAnsi="Arial" w:cs="Arial"/>
          <w:color w:val="000000"/>
        </w:rPr>
        <w:t xml:space="preserve"> An increase in 2% translates to 0.02 g of extra water per cm3 of soil. A hectare of soil to a 10cm depth is 1*10^9 cm3. </w:t>
      </w:r>
    </w:p>
    <w:p w14:paraId="0000013A"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H20, 1g=1ml=1cm3</w:t>
      </w:r>
    </w:p>
  </w:comment>
  <w:comment w:id="133" w:author="Eric Moore" w:date="2021-06-18T21:06:00Z" w:initials="">
    <w:p w14:paraId="00000138"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added this reference to provide some context</w:t>
      </w:r>
    </w:p>
  </w:comment>
  <w:comment w:id="138" w:author="Liebman, Matthew Z [AGRON]" w:date="2021-06-07T13:00:00Z" w:initials="">
    <w:p w14:paraId="00000133" w14:textId="77777777" w:rsidR="005C5628" w:rsidRDefault="000218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 symbol for mu.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35" w15:done="0"/>
  <w15:commentEx w15:paraId="0000012C" w15:done="0"/>
  <w15:commentEx w15:paraId="00000137" w15:done="0"/>
  <w15:commentEx w15:paraId="0000012B" w15:done="0"/>
  <w15:commentEx w15:paraId="00000130" w15:done="0"/>
  <w15:commentEx w15:paraId="0000012A" w15:done="0"/>
  <w15:commentEx w15:paraId="00000129" w15:done="0"/>
  <w15:commentEx w15:paraId="00000132" w15:done="0"/>
  <w15:commentEx w15:paraId="0000012D" w15:done="0"/>
  <w15:commentEx w15:paraId="0000012E" w15:done="0"/>
  <w15:commentEx w15:paraId="00000128" w15:done="0"/>
  <w15:commentEx w15:paraId="0000012F" w15:done="0"/>
  <w15:commentEx w15:paraId="00000136" w15:done="0"/>
  <w15:commentEx w15:paraId="00000134" w15:done="0"/>
  <w15:commentEx w15:paraId="00000131" w15:done="0"/>
  <w15:commentEx w15:paraId="0000013A" w15:done="0"/>
  <w15:commentEx w15:paraId="00000138" w15:done="0"/>
  <w15:commentEx w15:paraId="000001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E2C1D" w14:textId="77777777" w:rsidR="00021896" w:rsidRDefault="00021896">
      <w:pPr>
        <w:spacing w:after="0" w:line="240" w:lineRule="auto"/>
      </w:pPr>
      <w:r>
        <w:separator/>
      </w:r>
    </w:p>
  </w:endnote>
  <w:endnote w:type="continuationSeparator" w:id="0">
    <w:p w14:paraId="649ABCE9" w14:textId="77777777" w:rsidR="00021896" w:rsidRDefault="0002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5" w14:textId="77777777" w:rsidR="005C5628" w:rsidRDefault="00021896">
    <w:pPr>
      <w:jc w:val="center"/>
    </w:pPr>
    <w:r>
      <w:t xml:space="preserve">Page </w:t>
    </w:r>
    <w:r>
      <w:fldChar w:fldCharType="begin"/>
    </w:r>
    <w:r>
      <w:instrText>PAGE</w:instrText>
    </w:r>
    <w:r>
      <w:fldChar w:fldCharType="end"/>
    </w:r>
    <w:r>
      <w:t xml:space="preserve"> of </w:t>
    </w:r>
    <w:r>
      <w:fldChar w:fldCharType="begin"/>
    </w:r>
    <w:r>
      <w:instrText>NUMPAGES</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7" w14:textId="77777777" w:rsidR="005C5628" w:rsidRDefault="005C5628">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6" w14:textId="77777777" w:rsidR="005C5628" w:rsidRDefault="00021896">
    <w:pPr>
      <w:jc w:val="center"/>
    </w:pPr>
    <w:r>
      <w:t xml:space="preserve">Page </w:t>
    </w:r>
    <w:r>
      <w:fldChar w:fldCharType="begin"/>
    </w:r>
    <w:r>
      <w:instrText>PAGE</w:instrText>
    </w:r>
    <w:r>
      <w:fldChar w:fldCharType="end"/>
    </w:r>
    <w:r>
      <w:t xml:space="preserve"> of </w:t>
    </w:r>
    <w:r>
      <w:fldChar w:fldCharType="begin"/>
    </w:r>
    <w:r>
      <w:instrText>NUMPAGES</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14F14" w14:textId="77777777" w:rsidR="00021896" w:rsidRDefault="00021896">
      <w:pPr>
        <w:spacing w:after="0" w:line="240" w:lineRule="auto"/>
      </w:pPr>
      <w:r>
        <w:separator/>
      </w:r>
    </w:p>
  </w:footnote>
  <w:footnote w:type="continuationSeparator" w:id="0">
    <w:p w14:paraId="39B52160" w14:textId="77777777" w:rsidR="00021896" w:rsidRDefault="0002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F" w14:textId="77777777" w:rsidR="005C5628" w:rsidRDefault="00021896">
    <w:pPr>
      <w:jc w:val="center"/>
    </w:pPr>
    <w:r>
      <w:t>Publisher: AGRONOMY; Journal: AGROJNL:Agronomy Journ</w:t>
    </w:r>
    <w:r>
      <w:t>al; Copyright: Will notify...</w:t>
    </w:r>
  </w:p>
  <w:p w14:paraId="00000120" w14:textId="77777777" w:rsidR="005C5628" w:rsidRDefault="00021896">
    <w:pPr>
      <w:jc w:val="center"/>
    </w:pPr>
    <w:r>
      <w:t>Volume: Will notify...; Issue: Will notify...; Manuscript: aj-2017-08-0123-a; DOI: ; PII: &lt;txtPII&gt;</w:t>
    </w:r>
  </w:p>
  <w:p w14:paraId="00000121" w14:textId="77777777" w:rsidR="005C5628" w:rsidRDefault="00021896">
    <w:pPr>
      <w:jc w:val="center"/>
    </w:pPr>
    <w:r>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E" w14:textId="77777777" w:rsidR="005C5628" w:rsidRDefault="005C5628">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2" w14:textId="77777777" w:rsidR="005C5628" w:rsidRDefault="00021896">
    <w:pPr>
      <w:jc w:val="center"/>
    </w:pPr>
    <w:r>
      <w:t>Publisher: AGRONOMY; Journa</w:t>
    </w:r>
    <w:r>
      <w:t>l: AGROJNL:Agronomy Journal; Copyright: Will notify...</w:t>
    </w:r>
  </w:p>
  <w:p w14:paraId="00000123" w14:textId="77777777" w:rsidR="005C5628" w:rsidRDefault="00021896">
    <w:pPr>
      <w:jc w:val="center"/>
    </w:pPr>
    <w:r>
      <w:t>Volume: Will notify...; Issue: Will notify...; Manuscript: aj-2017-08-0123-a; DOI: ; PII: &lt;txtPII&gt;</w:t>
    </w:r>
  </w:p>
  <w:p w14:paraId="00000124" w14:textId="77777777" w:rsidR="005C5628" w:rsidRDefault="00021896">
    <w:pPr>
      <w:jc w:val="center"/>
    </w:pPr>
    <w:r>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66282"/>
    <w:multiLevelType w:val="multilevel"/>
    <w:tmpl w:val="B92EAE1C"/>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A4523D"/>
    <w:multiLevelType w:val="multilevel"/>
    <w:tmpl w:val="78061B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28"/>
    <w:rsid w:val="00021896"/>
    <w:rsid w:val="005C5628"/>
    <w:rsid w:val="00C9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B1DC3-3CAE-466E-8EDF-6FE26224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astate.box.com/s/hle5vdsuzxwqfgsl8r9sunbpsbk0tvs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EsFynee6G5+EkY56FGmMCPvpvg==">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cp:lastModifiedBy>
  <cp:revision>2</cp:revision>
  <dcterms:created xsi:type="dcterms:W3CDTF">2021-06-23T21:02:00Z</dcterms:created>
  <dcterms:modified xsi:type="dcterms:W3CDTF">2021-06-23T21:02:00Z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