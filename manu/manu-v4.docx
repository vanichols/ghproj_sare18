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44F76C70" w14:textId="30CAD425" w:rsidR="00325856" w:rsidRPr="00456C29" w:rsidRDefault="00325856" w:rsidP="00325856">
      <w:pPr>
        <w:spacing w:line="276" w:lineRule="auto"/>
        <w:rPr>
          <w:b/>
          <w:bCs/>
        </w:rPr>
      </w:pPr>
      <w:r w:rsidRPr="00325856">
        <w:rPr>
          <w:b/>
          <w:bCs/>
        </w:rPr>
        <w:t>Root data key to unlocking variable cover crop effects on soil water holding capacity</w:t>
      </w:r>
    </w:p>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 xml:space="preserve">Virginia Nichols, Eric B. Moore, Stefan </w:t>
      </w:r>
      <w:proofErr w:type="spellStart"/>
      <w:r>
        <w:t>Gailans</w:t>
      </w:r>
      <w:proofErr w:type="spellEnd"/>
      <w:r>
        <w:t xml:space="preserve">, Matt </w:t>
      </w:r>
      <w:proofErr w:type="spellStart"/>
      <w:r>
        <w:t>Liebman</w:t>
      </w:r>
      <w:proofErr w:type="spellEnd"/>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24E5FD62"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 xml:space="preserve">-100 </w:t>
      </w:r>
      <w:bookmarkStart w:id="0" w:name="_GoBack"/>
      <w:bookmarkEnd w:id="0"/>
      <w:r w:rsidR="00456C29">
        <w:t>cm water matric potential</w:t>
      </w:r>
      <w:r w:rsidR="002432EC">
        <w:t>s</w:t>
      </w:r>
      <w:r>
        <w:t>) were taken directly from the data</w:t>
      </w:r>
      <w:r w:rsidR="00B74FB4">
        <w:t>.</w:t>
      </w:r>
      <w:r>
        <w:t xml:space="preserve"> Neither </w:t>
      </w:r>
      <w:commentRangeStart w:id="1"/>
      <w:r>
        <w:t xml:space="preserve">pore-size distribution </w:t>
      </w:r>
      <w:commentRangeEnd w:id="1"/>
      <w:r w:rsidR="00D61711">
        <w:rPr>
          <w:rStyle w:val="CommentReference"/>
        </w:rPr>
        <w:commentReference w:id="1"/>
      </w:r>
      <w:r>
        <w:t xml:space="preserve">nor </w:t>
      </w:r>
      <w:commentRangeStart w:id="2"/>
      <w:r>
        <w:t xml:space="preserve">air-entry potential </w:t>
      </w:r>
      <w:commentRangeEnd w:id="2"/>
      <w:r w:rsidR="00A11ECD">
        <w:rPr>
          <w:rStyle w:val="CommentReference"/>
        </w:rPr>
        <w:commentReference w:id="2"/>
      </w:r>
      <w:ins w:id="3"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(SE</w:t>
      </w:r>
      <w:proofErr w:type="gramStart"/>
      <w:r w:rsidR="00456C29" w:rsidRPr="001F713F">
        <w:t>:0.9</w:t>
      </w:r>
      <w:proofErr w:type="gramEnd"/>
      <w:r w:rsidR="00456C29" w:rsidRPr="001F713F">
        <w:t xml:space="preserve">%) in one </w:t>
      </w:r>
      <w:r w:rsidR="003B08A3">
        <w:t>trial</w:t>
      </w:r>
      <w:r w:rsidR="00456C29" w:rsidRPr="001F713F">
        <w:t xml:space="preserve">, increased field capacity by </w:t>
      </w:r>
      <w:r w:rsidR="00E87F79">
        <w:t>2</w:t>
      </w:r>
      <w:r w:rsidR="00456C29" w:rsidRPr="001F713F">
        <w:t xml:space="preserve">% (SE:0.4%) in two other </w:t>
      </w:r>
      <w:r w:rsidR="003B08A3">
        <w:t>trial</w:t>
      </w:r>
      <w:r w:rsidR="00456C29" w:rsidRPr="001F713F">
        <w:t xml:space="preserve">s, and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5C65238A" w:rsidR="000A75B4" w:rsidRDefault="006F701A" w:rsidP="0081546D">
      <w:pPr>
        <w:spacing w:line="276" w:lineRule="auto"/>
        <w:rPr>
          <w:ins w:id="4" w:author="Nichols, Virginia A [AGRON]" w:date="2021-04-12T16:46:00Z"/>
        </w:rPr>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w:t>
      </w:r>
      <w:r w:rsidRPr="006F701A">
        <w:rPr>
          <w:b/>
          <w:bCs/>
        </w:rPr>
        <w:lastRenderedPageBreak/>
        <w:t xml:space="preserve">properties is not well-understood. </w:t>
      </w:r>
      <w:r>
        <w:t>Over-wintering cover crops help to perennialize rotations of summer annuals, which reduces</w:t>
      </w:r>
      <w:r w:rsidR="00D85BC8">
        <w:t xml:space="preserve"> soil erosion and nitrate leaching (CITE</w:t>
      </w:r>
      <w:ins w:id="5" w:author="Moore, Eric B [AGRON]" w:date="2021-04-05T16:10:00Z">
        <w:r w:rsidR="008D3572">
          <w:t xml:space="preserve"> </w:t>
        </w:r>
        <w:proofErr w:type="spellStart"/>
        <w:r w:rsidR="008D3572">
          <w:t>Kaspar</w:t>
        </w:r>
        <w:proofErr w:type="spellEnd"/>
        <w:r w:rsidR="008D3572">
          <w:t xml:space="preserve"> et al. 2001, </w:t>
        </w:r>
        <w:proofErr w:type="spellStart"/>
        <w:r w:rsidR="008D3572">
          <w:t>Kaspar</w:t>
        </w:r>
        <w:proofErr w:type="spellEnd"/>
        <w:r w:rsidR="008D3572">
          <w:t xml:space="preserve"> et al. 2007</w:t>
        </w:r>
      </w:ins>
      <w:r w:rsidR="00D85BC8">
        <w:t xml:space="preserv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carbon </w:t>
      </w:r>
      <w:r w:rsidR="00B74FB4">
        <w:t xml:space="preserve">or microbial biomass </w:t>
      </w:r>
      <w:r w:rsidR="00D85BC8">
        <w:t>have been reported (e.g. XX)</w:t>
      </w:r>
      <w:ins w:id="6" w:author="Moore, Eric B [AGRON]" w:date="2021-04-05T16:40:00Z">
        <w:r w:rsidR="00325060">
          <w:t>(McDaniel et. al 2014)</w:t>
        </w:r>
      </w:ins>
      <w:r w:rsidR="00D85BC8">
        <w:t xml:space="preserve">,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w:t>
      </w:r>
      <w:ins w:id="7" w:author="Nichols, Virginia A [AGRON]" w:date="2021-04-12T16:43:00Z">
        <w:r w:rsidR="00497C47">
          <w:t xml:space="preserve"> when considering drought</w:t>
        </w:r>
      </w:ins>
      <w:r w:rsidR="003048CA">
        <w:t xml:space="preserve"> </w:t>
      </w:r>
      <w:del w:id="8" w:author="Nichols, Virginia A [AGRON]" w:date="2021-04-12T16:42:00Z">
        <w:r w:rsidR="003048CA" w:rsidDel="00497C47">
          <w:delText>that allow for better infiltration and/or more soil water storage</w:delText>
        </w:r>
      </w:del>
      <w:r w:rsidR="003048CA">
        <w:t xml:space="preserv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ins w:id="9" w:author="Nichols, Virginia A [AGRON]" w:date="2021-04-12T16:44:00Z">
        <w:r w:rsidR="007F7538">
          <w:t>While cropping system</w:t>
        </w:r>
      </w:ins>
      <w:ins w:id="10" w:author="Nichols, Virginia A [AGRON]" w:date="2021-04-12T16:45:00Z">
        <w:r w:rsidR="007F7538">
          <w:t xml:space="preserve"> and</w:t>
        </w:r>
      </w:ins>
      <w:ins w:id="11" w:author="Nichols, Virginia A [AGRON]" w:date="2021-04-12T16:44:00Z">
        <w:r w:rsidR="007F7538">
          <w:t xml:space="preserve"> depth of sampling</w:t>
        </w:r>
      </w:ins>
      <w:ins w:id="12" w:author="Nichols, Virginia A [AGRON]" w:date="2021-04-12T16:45:00Z">
        <w:r w:rsidR="007F7538">
          <w:t xml:space="preserve"> may influence soil responses to cover cropping, the duration of cover cropping may also be important. </w:t>
        </w:r>
      </w:ins>
      <w:del w:id="13" w:author="Nichols, Virginia A [AGRON]" w:date="2021-04-12T16:45:00Z">
        <w:r w:rsidR="00503099" w:rsidDel="007F7538">
          <w:delText xml:space="preserve">Lastly, </w:delText>
        </w:r>
      </w:del>
      <w:ins w:id="14" w:author="Nichols, Virginia A [AGRON]" w:date="2021-04-12T16:45:00Z">
        <w:r w:rsidR="007F7538">
          <w:t>L</w:t>
        </w:r>
      </w:ins>
      <w:del w:id="15" w:author="Nichols, Virginia A [AGRON]" w:date="2021-04-12T16:45:00Z">
        <w:r w:rsidR="00503099" w:rsidDel="007F7538">
          <w:delText>l</w:delText>
        </w:r>
      </w:del>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2F1154ED" w14:textId="570E9B78" w:rsidR="007F7538" w:rsidDel="007F7538" w:rsidRDefault="007F7538" w:rsidP="0081546D">
      <w:pPr>
        <w:spacing w:line="276" w:lineRule="auto"/>
        <w:rPr>
          <w:del w:id="16" w:author="Nichols, Virginia A [AGRON]" w:date="2021-04-12T16:46:00Z"/>
        </w:rPr>
      </w:pPr>
    </w:p>
    <w:p w14:paraId="6C0F88DF" w14:textId="189E8711" w:rsidR="00821BBA" w:rsidRPr="00F91F77" w:rsidRDefault="007F7538" w:rsidP="0081546D">
      <w:pPr>
        <w:spacing w:line="276" w:lineRule="auto"/>
      </w:pPr>
      <w:ins w:id="17" w:author="Nichols, Virginia A [AGRON]" w:date="2021-04-12T16:46:00Z">
        <w:r>
          <w:t xml:space="preserve">Given this lack of data, </w:t>
        </w:r>
      </w:ins>
      <w:del w:id="18" w:author="Nichols, Virginia A [AGRON]" w:date="2021-04-12T16:46:00Z">
        <w:r w:rsidR="003E3D4D" w:rsidDel="007F7538">
          <w:delText>T</w:delText>
        </w:r>
      </w:del>
      <w:ins w:id="19" w:author="Nichols, Virginia A [AGRON]" w:date="2021-04-12T16:46:00Z">
        <w:r>
          <w:t>t</w:t>
        </w:r>
      </w:ins>
      <w:r w:rsidR="003E3D4D">
        <w:t xml:space="preserve">he objectives of our study were to determine what aspects of </w:t>
      </w:r>
      <w:r w:rsidR="00D47BA5">
        <w:t xml:space="preserve">a soil’s hydrological profile </w:t>
      </w:r>
      <w:r w:rsidR="003E3D4D">
        <w:t xml:space="preserve">are affected by long-term cover cropping at a depth relevant to crop production. </w:t>
      </w:r>
      <w:r w:rsidR="00503099">
        <w:t>W</w:t>
      </w:r>
      <w:r w:rsidR="003E3D4D">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on-farm</w:t>
      </w:r>
      <w:ins w:id="20" w:author="Nichols, Virginia A [AGRON]" w:date="2021-04-12T16:47:00Z">
        <w:r>
          <w:t xml:space="preserve"> production fields</w:t>
        </w:r>
      </w:ins>
      <w:r w:rsidR="0081546D">
        <w:t xml:space="preserve">, and two </w:t>
      </w:r>
      <w:ins w:id="21" w:author="Nichols, Virginia A [AGRON]" w:date="2021-04-12T16:47:00Z">
        <w:r>
          <w:t xml:space="preserve">trials </w:t>
        </w:r>
      </w:ins>
      <w:r w:rsidR="0081546D">
        <w:t xml:space="preserve">were </w:t>
      </w:r>
      <w:ins w:id="22" w:author="Nichols, Virginia A [AGRON]" w:date="2021-04-12T16:47:00Z">
        <w:r>
          <w:t xml:space="preserve">part of a </w:t>
        </w:r>
      </w:ins>
      <w:r w:rsidR="001B3C1C">
        <w:t xml:space="preserve">research </w:t>
      </w:r>
      <w:del w:id="23" w:author="Nichols, Virginia A [AGRON]" w:date="2021-04-12T16:47:00Z">
        <w:r w:rsidR="001B3C1C" w:rsidDel="007F7538">
          <w:delText>plots</w:delText>
        </w:r>
      </w:del>
      <w:ins w:id="24" w:author="Nichols, Virginia A [AGRON]" w:date="2021-04-12T16:47:00Z">
        <w:r>
          <w:t>experiment</w:t>
        </w:r>
      </w:ins>
      <w:r w:rsidR="001B3C1C">
        <w:t xml:space="preserve">.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w:t>
      </w:r>
      <w:commentRangeStart w:id="25"/>
      <w:r w:rsidR="000451E0">
        <w:t xml:space="preserve">matric potentials approximating </w:t>
      </w:r>
      <w:commentRangeEnd w:id="25"/>
      <w:r w:rsidR="00325060">
        <w:rPr>
          <w:rStyle w:val="CommentReference"/>
        </w:rPr>
        <w:commentReference w:id="25"/>
      </w:r>
      <w:r w:rsidR="000451E0">
        <w:t>field capacity.</w:t>
      </w:r>
      <w:ins w:id="26" w:author="Nichols, Virginia A [AGRON]" w:date="2021-04-12T16:48:00Z">
        <w:r>
          <w:t xml:space="preserve"> We chose XX…</w:t>
        </w:r>
      </w:ins>
      <w:r w:rsidR="000451E0">
        <w:t xml:space="preserve">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lastRenderedPageBreak/>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w:t>
      </w:r>
      <w:proofErr w:type="gramStart"/>
      <w:r w:rsidR="003321F2" w:rsidRPr="00987A49">
        <w:rPr>
          <w:szCs w:val="24"/>
        </w:rPr>
        <w:t>More detailed accounts of agronomic management</w:t>
      </w:r>
      <w:proofErr w:type="gramEnd"/>
      <w:r w:rsidR="003321F2" w:rsidRPr="00987A49">
        <w:rPr>
          <w:szCs w:val="24"/>
        </w:rPr>
        <w:t xml:space="preserve"> </w:t>
      </w:r>
      <w:r w:rsidR="00503099">
        <w:rPr>
          <w:szCs w:val="24"/>
        </w:rPr>
        <w:t xml:space="preserve">has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27" w:author="Nichols, Virginia A [AGRON]" w:date="2021-04-12T16:49:00Z"/>
          <w:szCs w:val="24"/>
        </w:rPr>
      </w:pPr>
    </w:p>
    <w:p w14:paraId="4C20E3D6" w14:textId="24D16DF9" w:rsidR="007F7538" w:rsidRDefault="007F7538" w:rsidP="0081546D">
      <w:pPr>
        <w:spacing w:line="276" w:lineRule="auto"/>
        <w:rPr>
          <w:ins w:id="28" w:author="Nichols, Virginia A [AGRON]" w:date="2021-04-12T16:49:00Z"/>
          <w:szCs w:val="24"/>
        </w:rPr>
      </w:pPr>
    </w:p>
    <w:p w14:paraId="1174AC25" w14:textId="43FCD43E" w:rsidR="007F7538" w:rsidRDefault="007F7538" w:rsidP="0081546D">
      <w:pPr>
        <w:spacing w:line="276" w:lineRule="auto"/>
        <w:rPr>
          <w:ins w:id="29" w:author="Nichols, Virginia A [AGRON]" w:date="2021-04-12T16:49:00Z"/>
          <w:szCs w:val="24"/>
        </w:rPr>
      </w:pPr>
    </w:p>
    <w:p w14:paraId="55672F54" w14:textId="728F9D6D" w:rsidR="007F7538" w:rsidRDefault="007F7538" w:rsidP="0081546D">
      <w:pPr>
        <w:spacing w:line="276" w:lineRule="auto"/>
        <w:rPr>
          <w:ins w:id="30" w:author="Nichols, Virginia A [AGRON]" w:date="2021-04-12T16:49:00Z"/>
          <w:szCs w:val="24"/>
        </w:rPr>
      </w:pPr>
    </w:p>
    <w:p w14:paraId="0A975EBB" w14:textId="6C19D06C" w:rsidR="007F7538" w:rsidRDefault="007F7538" w:rsidP="0081546D">
      <w:pPr>
        <w:spacing w:line="276" w:lineRule="auto"/>
        <w:rPr>
          <w:ins w:id="31"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32"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32"/>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3BE86CE0" w14:textId="659DF94A"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ins w:id="33" w:author="Nichols, Virginia A [AGRON]" w:date="2021-04-12T16:51:00Z">
        <w:r w:rsidR="007F7538">
          <w:rPr>
            <w:szCs w:val="24"/>
          </w:rPr>
          <w:t xml:space="preserve">; </w:t>
        </w:r>
      </w:ins>
      <w:del w:id="34" w:author="Nichols, Virginia A [AGRON]" w:date="2021-04-12T16:51:00Z">
        <w:r w:rsidR="001B3C1C" w:rsidDel="007F7538">
          <w:rPr>
            <w:szCs w:val="24"/>
          </w:rPr>
          <w:delText xml:space="preserve"> and </w:delText>
        </w:r>
      </w:del>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36311BEE"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del w:id="35" w:author="Moore, Eric B [AGRON]" w:date="2021-04-05T16:11:00Z">
        <w:r w:rsidDel="00B233F1">
          <w:rPr>
            <w:szCs w:val="24"/>
          </w:rPr>
          <w:delText>in-tact</w:delText>
        </w:r>
      </w:del>
      <w:ins w:id="36" w:author="Moore, Eric B [AGRON]" w:date="2021-04-05T16:11:00Z">
        <w:r w:rsidR="00B233F1">
          <w:rPr>
            <w:szCs w:val="24"/>
          </w:rPr>
          <w:t>intact</w:t>
        </w:r>
      </w:ins>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ins w:id="37" w:author="Nichols, Virginia A [AGRON]" w:date="2021-04-12T16:57:00Z">
        <w:r w:rsidR="00A5236B">
          <w:rPr>
            <w:szCs w:val="24"/>
          </w:rPr>
          <w:t>conducted</w:t>
        </w:r>
      </w:ins>
      <w:del w:id="38" w:author="Nichols, Virginia A [AGRON]" w:date="2021-04-12T16:57:00Z">
        <w:r w:rsidR="009C6151" w:rsidDel="00A5236B">
          <w:rPr>
            <w:szCs w:val="24"/>
          </w:rPr>
          <w:delText>done</w:delText>
        </w:r>
      </w:del>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77B1F25E"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del w:id="39" w:author="Moore, Eric B [AGRON]" w:date="2021-04-05T16:11:00Z">
        <w:r w:rsidR="00F96DCF" w:rsidDel="00B233F1">
          <w:rPr>
            <w:szCs w:val="24"/>
          </w:rPr>
          <w:delText>in-tact</w:delText>
        </w:r>
      </w:del>
      <w:ins w:id="40" w:author="Moore, Eric B [AGRON]" w:date="2021-04-05T16:11:00Z">
        <w:r w:rsidR="00B233F1">
          <w:rPr>
            <w:szCs w:val="24"/>
          </w:rPr>
          <w:t>intact</w:t>
        </w:r>
      </w:ins>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w:t>
      </w:r>
      <w:r w:rsidR="00D47BA5">
        <w:rPr>
          <w:szCs w:val="24"/>
        </w:rPr>
        <w:lastRenderedPageBreak/>
        <w:t xml:space="preserve">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678889CE"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41"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42"/>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42"/>
      <w:r w:rsidR="00C32C37">
        <w:rPr>
          <w:rStyle w:val="CommentReference"/>
          <w:rFonts w:asciiTheme="minorHAnsi" w:eastAsiaTheme="minorHAnsi" w:hAnsiTheme="minorHAnsi" w:cstheme="minorBidi"/>
          <w:b w:val="0"/>
        </w:rPr>
        <w:commentReference w:id="42"/>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del w:id="43" w:author="Nichols, Virginia A [AGRON]" w:date="2021-04-12T16:54:00Z">
        <w:r w:rsidR="003321F2" w:rsidDel="007F7538">
          <w:rPr>
            <w:rFonts w:asciiTheme="minorHAnsi" w:eastAsiaTheme="minorHAnsi" w:hAnsiTheme="minorHAnsi" w:cstheme="minorBidi"/>
            <w:b w:val="0"/>
            <w:sz w:val="22"/>
          </w:rPr>
          <w:delText>XX</w:delText>
        </w:r>
        <w:r w:rsidR="00F96DCF" w:rsidDel="007F7538">
          <w:rPr>
            <w:rFonts w:asciiTheme="minorHAnsi" w:eastAsiaTheme="minorHAnsi" w:hAnsiTheme="minorHAnsi" w:cstheme="minorBidi"/>
            <w:b w:val="0"/>
            <w:sz w:val="22"/>
          </w:rPr>
          <w:delText xml:space="preserve"> </w:delText>
        </w:r>
      </w:del>
      <w:ins w:id="44"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45"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46" w:author="Nichols, Virginia A [AGRON]" w:date="2021-04-12T16:59:00Z"/>
        </w:rPr>
      </w:pPr>
      <w:r>
        <w:t>Half of the remaining oven-dried soil cores were sent for organic matter analysis (</w:t>
      </w:r>
      <w:proofErr w:type="spellStart"/>
      <w:r w:rsidR="00CE6A07">
        <w:t>Agsource</w:t>
      </w:r>
      <w:proofErr w:type="spellEnd"/>
      <w:r>
        <w:t xml:space="preserve">, need to find the paper that explains their </w:t>
      </w:r>
      <w:commentRangeStart w:id="47"/>
      <w:r>
        <w:t>methods</w:t>
      </w:r>
      <w:commentRangeEnd w:id="47"/>
      <w:r w:rsidR="00C32C37">
        <w:rPr>
          <w:rStyle w:val="CommentReference"/>
        </w:rPr>
        <w:commentReference w:id="47"/>
      </w:r>
      <w:r>
        <w:t>)</w:t>
      </w:r>
      <w:ins w:id="48"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49" w:author="Nichols, Virginia A [AGRON]" w:date="2021-04-12T17:00:00Z"/>
        </w:rPr>
      </w:pPr>
      <w:ins w:id="50" w:author="Nichols, Virginia A [AGRON]" w:date="2021-04-12T17:00:00Z">
        <w:r>
          <w:t>(LOI%) * 0.89 = OM%</w:t>
        </w:r>
      </w:ins>
    </w:p>
    <w:p w14:paraId="472A1F13" w14:textId="77777777" w:rsidR="00A5236B" w:rsidRDefault="00A5236B" w:rsidP="00A5236B">
      <w:pPr>
        <w:spacing w:line="276" w:lineRule="auto"/>
        <w:rPr>
          <w:ins w:id="51" w:author="Nichols, Virginia A [AGRON]" w:date="2021-04-12T17:00:00Z"/>
        </w:rPr>
      </w:pPr>
      <w:ins w:id="52" w:author="Nichols, Virginia A [AGRON]" w:date="2021-04-12T17:00:00Z">
        <w:r>
          <w:t>OM% * 0.58 = C%</w:t>
        </w:r>
      </w:ins>
    </w:p>
    <w:p w14:paraId="1557F46A" w14:textId="63374417" w:rsidR="006912D0" w:rsidRPr="006912D0" w:rsidDel="00A5236B" w:rsidRDefault="00A5236B" w:rsidP="00A5236B">
      <w:pPr>
        <w:spacing w:line="276" w:lineRule="auto"/>
        <w:rPr>
          <w:del w:id="53" w:author="Nichols, Virginia A [AGRON]" w:date="2021-04-12T17:00:00Z"/>
        </w:rPr>
      </w:pPr>
      <w:ins w:id="54" w:author="Nichols, Virginia A [AGRON]" w:date="2021-04-12T17:00:00Z">
        <w:r>
          <w:t xml:space="preserve">Probably need to mention how flawed this method </w:t>
        </w:r>
        <w:proofErr w:type="spellStart"/>
        <w:r>
          <w:t>is</w:t>
        </w:r>
        <w:proofErr w:type="gramStart"/>
        <w:r>
          <w:t>..</w:t>
        </w:r>
      </w:ins>
      <w:proofErr w:type="gramEnd"/>
      <w:del w:id="55" w:author="Nichols, Virginia A [AGRON]" w:date="2021-04-12T17:00:00Z">
        <w:r w:rsidR="00CE6A07" w:rsidDel="00A5236B">
          <w:delText>.</w:delText>
        </w:r>
      </w:del>
    </w:p>
    <w:p w14:paraId="68D41FEC" w14:textId="09FDC789" w:rsidR="005538D2" w:rsidRDefault="005538D2" w:rsidP="0081546D">
      <w:pPr>
        <w:pStyle w:val="Heading2"/>
        <w:spacing w:line="276" w:lineRule="auto"/>
      </w:pPr>
      <w:r>
        <w:lastRenderedPageBreak/>
        <w:t>Statistical</w:t>
      </w:r>
      <w:proofErr w:type="spellEnd"/>
      <w:r>
        <w:t xml:space="preserve">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56" w:author="Moore, Eric B [AGRON]" w:date="2021-04-05T16:12:00Z">
        <w:r w:rsidDel="00B233F1">
          <w:delText>Gardener</w:delText>
        </w:r>
      </w:del>
      <w:ins w:id="57"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58" w:author="Moore, Eric B [AGRON]" w:date="2021-04-05T16:12:00Z">
        <w:r w:rsidDel="00B233F1">
          <w:delText>Gardener</w:delText>
        </w:r>
      </w:del>
      <w:ins w:id="59" w:author="Moore, Eric B [AGRON]" w:date="2021-04-05T16:12:00Z">
        <w:r w:rsidR="00B233F1">
          <w:t>Gardner</w:t>
        </w:r>
      </w:ins>
      <w:r>
        <w:t xml:space="preserve"> model due to its simplicity and biologically meaningful parameters. The </w:t>
      </w:r>
      <w:del w:id="60" w:author="Moore, Eric B [AGRON]" w:date="2021-04-05T16:12:00Z">
        <w:r w:rsidDel="00B233F1">
          <w:delText>Gardener</w:delText>
        </w:r>
      </w:del>
      <w:ins w:id="61"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62"/>
      <w:r w:rsidR="006B08D1">
        <w:rPr>
          <w:rFonts w:cstheme="minorHAnsi"/>
          <w:noProof/>
        </w:rPr>
        <w:t>θ</w:t>
      </w:r>
      <w:r w:rsidR="006B08D1">
        <w:rPr>
          <w:rFonts w:cstheme="minorHAnsi"/>
          <w:noProof/>
          <w:vertAlign w:val="subscript"/>
        </w:rPr>
        <w:t>r</w:t>
      </w:r>
      <w:commentRangeEnd w:id="62"/>
      <w:r w:rsidR="00C32C37">
        <w:rPr>
          <w:rStyle w:val="CommentReference"/>
        </w:rPr>
        <w:commentReference w:id="62"/>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63" w:author="Nichols, Virginia A [AGRON]" w:date="2021-04-12T17:01:00Z">
        <w:r w:rsidR="00A5236B">
          <w:rPr>
            <w:noProof/>
          </w:rPr>
          <w:t>Residual water contents are measured at -15,000 cm water</w:t>
        </w:r>
      </w:ins>
      <w:ins w:id="64" w:author="Nichols, Virginia A [AGRON]" w:date="2021-04-12T17:02:00Z">
        <w:r w:rsidR="00A5236B">
          <w:rPr>
            <w:noProof/>
          </w:rPr>
          <w:t>. The highest presssure we used in this study was -500 cm water, so…can I even use th</w:t>
        </w:r>
      </w:ins>
      <w:ins w:id="65" w:author="Nichols, Virginia A [AGRON]" w:date="2021-04-12T17:03:00Z">
        <w:r w:rsidR="00A5236B">
          <w:rPr>
            <w:noProof/>
          </w:rPr>
          <w:t>ese equations?</w:t>
        </w:r>
      </w:ins>
      <w:ins w:id="66"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1A69CBBE" w:rsidR="000451E0" w:rsidRDefault="000451E0" w:rsidP="0081546D">
      <w:pPr>
        <w:spacing w:line="276" w:lineRule="auto"/>
        <w:rPr>
          <w:noProof/>
        </w:rPr>
      </w:pPr>
      <w:r>
        <w:rPr>
          <w:noProof/>
        </w:rPr>
        <w:t xml:space="preserve">Volumetric water contents at saturation were extracted directly from the data. Volumetric water contents at field capacity were estimated as the volumetric water content averaged over measurements </w:t>
      </w:r>
      <w:r>
        <w:rPr>
          <w:noProof/>
        </w:rPr>
        <w:lastRenderedPageBreak/>
        <w:t>taken at</w:t>
      </w:r>
      <w:ins w:id="67" w:author="Moore, Eric B [AGRON]" w:date="2021-04-05T16:51:00Z">
        <w:r w:rsidR="00C32C37">
          <w:rPr>
            <w:noProof/>
          </w:rPr>
          <w:t xml:space="preserve"> a</w:t>
        </w:r>
      </w:ins>
      <w:r>
        <w:rPr>
          <w:noProof/>
        </w:rPr>
        <w:t xml:space="preserve"> matric potential</w:t>
      </w:r>
      <w:del w:id="68" w:author="Moore, Eric B [AGRON]" w:date="2021-04-05T16:51:00Z">
        <w:r w:rsidDel="00C32C37">
          <w:rPr>
            <w:noProof/>
          </w:rPr>
          <w:delText>s</w:delText>
        </w:r>
      </w:del>
      <w:r>
        <w:rPr>
          <w:noProof/>
        </w:rPr>
        <w:t xml:space="preserve"> of -</w:t>
      </w:r>
      <w:del w:id="69" w:author="Moore, Eric B [AGRON]" w:date="2021-04-05T16:51:00Z">
        <w:r w:rsidDel="00C32C37">
          <w:rPr>
            <w:noProof/>
          </w:rPr>
          <w:delText>50 and</w:delText>
        </w:r>
      </w:del>
      <w:r>
        <w:rPr>
          <w:noProof/>
        </w:rPr>
        <w:t xml:space="preserve"> -100 cm water (</w:t>
      </w:r>
      <w:commentRangeStart w:id="70"/>
      <w:r>
        <w:rPr>
          <w:noProof/>
        </w:rPr>
        <w:t>cite Britt’s dissertation</w:t>
      </w:r>
      <w:commentRangeEnd w:id="70"/>
      <w:r w:rsidR="00C32C37">
        <w:rPr>
          <w:rStyle w:val="CommentReference"/>
        </w:rPr>
        <w:commentReference w:id="70"/>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71"/>
      <w:r w:rsidR="0074061C">
        <w:rPr>
          <w:noProof/>
        </w:rPr>
        <w:t>shallow water tables</w:t>
      </w:r>
      <w:commentRangeEnd w:id="71"/>
      <w:r w:rsidR="00720101">
        <w:rPr>
          <w:rStyle w:val="CommentReference"/>
        </w:rPr>
        <w:commentReference w:id="71"/>
      </w:r>
      <w:r w:rsidR="0074061C">
        <w:rPr>
          <w:noProof/>
        </w:rPr>
        <w:t xml:space="preserve"> are present and field capacity will be at matric potentials less than the commonly assumed -330 cm water (cite)</w:t>
      </w:r>
      <w:ins w:id="72"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lastRenderedPageBreak/>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73"/>
      <w:r>
        <w:rPr>
          <w:noProof/>
        </w:rPr>
        <w:t>Sand is denser than clay</w:t>
      </w:r>
      <w:commentRangeEnd w:id="73"/>
      <w:r w:rsidR="002A2375">
        <w:rPr>
          <w:rStyle w:val="CommentReference"/>
        </w:rPr>
        <w:commentReference w:id="73"/>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lastRenderedPageBreak/>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DCC8FDF" w:rsidR="00F5459D" w:rsidRDefault="00D92C51" w:rsidP="00F5459D">
      <w:pPr>
        <w:spacing w:line="276" w:lineRule="auto"/>
        <w:rPr>
          <w:noProof/>
        </w:rPr>
      </w:pPr>
      <w:r>
        <w:t xml:space="preserve">The </w:t>
      </w:r>
      <w:del w:id="74" w:author="Moore, Eric B [AGRON]" w:date="2021-04-05T16:12:00Z">
        <w:r w:rsidDel="00B233F1">
          <w:delText>Gardener</w:delText>
        </w:r>
      </w:del>
      <w:ins w:id="75"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lastRenderedPageBreak/>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76" w:author="Moore, Eric B [AGRON]" w:date="2021-04-05T16:12:00Z">
              <w:r w:rsidDel="00B233F1">
                <w:rPr>
                  <w:noProof/>
                </w:rPr>
                <w:delText>Gardener</w:delText>
              </w:r>
            </w:del>
            <w:ins w:id="77"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78"/>
      <w:commentRangeEnd w:id="78"/>
      <w:r>
        <w:rPr>
          <w:rStyle w:val="CommentReference"/>
        </w:rPr>
        <w:commentReference w:id="78"/>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79"/>
      <w:commentRangeEnd w:id="79"/>
      <w:r>
        <w:rPr>
          <w:rStyle w:val="CommentReference"/>
        </w:rPr>
        <w:commentReference w:id="79"/>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80"/>
      <w:r>
        <w:t>2</w:t>
      </w:r>
      <w:r w:rsidR="00744481">
        <w:t xml:space="preserve"> vol</w:t>
      </w:r>
      <w:r>
        <w:t>%</w:t>
      </w:r>
      <w:commentRangeEnd w:id="80"/>
      <w:r w:rsidR="000456C4">
        <w:rPr>
          <w:rStyle w:val="CommentReference"/>
        </w:rPr>
        <w:commentReference w:id="80"/>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t>
      </w:r>
      <w:proofErr w:type="gramStart"/>
      <w:r>
        <w:t>were not estimated</w:t>
      </w:r>
      <w:proofErr w:type="gramEnd"/>
      <w:r>
        <w:t xml:space="preserve">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2"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Agro-environmental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 xml:space="preserve">Knowledge Network for </w:t>
      </w:r>
      <w:proofErr w:type="spellStart"/>
      <w:r>
        <w:rPr>
          <w:rFonts w:ascii="Helvetica" w:hAnsi="Helvetica" w:cs="Helvetica"/>
          <w:color w:val="555555"/>
          <w:sz w:val="25"/>
          <w:szCs w:val="25"/>
          <w:shd w:val="clear" w:color="auto" w:fill="FDFDFD"/>
        </w:rPr>
        <w:t>Biocomplexity</w:t>
      </w:r>
      <w:proofErr w:type="spellEnd"/>
      <w:r>
        <w:rPr>
          <w:rFonts w:ascii="Helvetica" w:hAnsi="Helvetica" w:cs="Helvetica"/>
          <w:color w:val="555555"/>
          <w:sz w:val="25"/>
          <w:szCs w:val="25"/>
          <w:shd w:val="clear" w:color="auto" w:fill="FDFDFD"/>
        </w:rPr>
        <w:t>. </w:t>
      </w:r>
      <w:hyperlink r:id="rId15"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w:t>
      </w:r>
      <w:proofErr w:type="spellStart"/>
      <w:r>
        <w:t>Vitalis</w:t>
      </w:r>
      <w:proofErr w:type="spellEnd"/>
      <w:r>
        <w:t xml:space="preserve">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6"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7" w:history="1">
        <w:r w:rsidRPr="007B0EDA">
          <w:rPr>
            <w:rStyle w:val="Hyperlink"/>
          </w:rPr>
          <w:t>https://doi.org/10.21105/joss.01686</w:t>
        </w:r>
      </w:hyperlink>
    </w:p>
    <w:p w14:paraId="0A959375" w14:textId="75C273D1" w:rsidR="00C71AB8" w:rsidRDefault="00C71AB8" w:rsidP="0081546D">
      <w:pPr>
        <w:spacing w:line="276" w:lineRule="auto"/>
        <w:rPr>
          <w:ins w:id="81"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82" w:author="Moore, Eric B [AGRON]" w:date="2021-04-05T16:10:00Z">
        <w:r w:rsidR="008D3572">
          <w:fldChar w:fldCharType="begin"/>
        </w:r>
        <w:r w:rsidR="008D3572">
          <w:instrText xml:space="preserve"> HYPERLINK "</w:instrText>
        </w:r>
      </w:ins>
      <w:r w:rsidR="008D3572">
        <w:instrText>https://www.jstatsoft.org/v36/i03/</w:instrText>
      </w:r>
      <w:ins w:id="83" w:author="Moore, Eric B [AGRON]" w:date="2021-04-05T16:10:00Z">
        <w:r w:rsidR="008D3572">
          <w:instrText xml:space="preserve">" </w:instrText>
        </w:r>
        <w:r w:rsidR="008D3572">
          <w:fldChar w:fldCharType="separate"/>
        </w:r>
      </w:ins>
      <w:r w:rsidR="008D3572" w:rsidRPr="00B74B32">
        <w:rPr>
          <w:rStyle w:val="Hyperlink"/>
        </w:rPr>
        <w:t>https://www.jstatsoft.org/v36/i03/</w:t>
      </w:r>
      <w:ins w:id="84" w:author="Moore, Eric B [AGRON]" w:date="2021-04-05T16:10:00Z">
        <w:r w:rsidR="008D3572">
          <w:fldChar w:fldCharType="end"/>
        </w:r>
      </w:ins>
    </w:p>
    <w:p w14:paraId="33C75FE9" w14:textId="2E7116F5" w:rsidR="008D3572" w:rsidRDefault="00D2635F" w:rsidP="0081546D">
      <w:pPr>
        <w:spacing w:line="276" w:lineRule="auto"/>
        <w:rPr>
          <w:ins w:id="85" w:author="Moore, Eric B [AGRON]" w:date="2021-04-05T16:10:00Z"/>
        </w:rPr>
      </w:pPr>
      <w:proofErr w:type="spellStart"/>
      <w:ins w:id="86"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87" w:author="Moore, Eric B [AGRON]" w:date="2021-04-05T16:10:00Z"/>
        </w:rPr>
      </w:pPr>
      <w:proofErr w:type="spellStart"/>
      <w:ins w:id="88"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89" w:author="Moore, Eric B [AGRON]" w:date="2021-04-05T16:10:00Z"/>
        </w:rPr>
      </w:pPr>
    </w:p>
    <w:p w14:paraId="5D419775" w14:textId="0A32648F" w:rsidR="008D3572" w:rsidRDefault="008D3572" w:rsidP="008D3572">
      <w:pPr>
        <w:spacing w:line="276" w:lineRule="auto"/>
        <w:rPr>
          <w:ins w:id="90" w:author="Moore, Eric B [AGRON]" w:date="2021-04-05T16:39:00Z"/>
        </w:rPr>
      </w:pPr>
      <w:proofErr w:type="spellStart"/>
      <w:ins w:id="91" w:author="Moore, Eric B [AGRON]" w:date="2021-04-05T16:10:00Z">
        <w:r>
          <w:t>Kaspar</w:t>
        </w:r>
        <w:proofErr w:type="spellEnd"/>
        <w:r>
          <w:t xml:space="preserve">, T.C., J.K. </w:t>
        </w:r>
        <w:proofErr w:type="spellStart"/>
        <w:r>
          <w:t>Radke</w:t>
        </w:r>
        <w:proofErr w:type="spellEnd"/>
        <w:r>
          <w:t xml:space="preserv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92" w:author="Moore, Eric B [AGRON]" w:date="2021-04-05T16:39:00Z"/>
        </w:rPr>
      </w:pPr>
    </w:p>
    <w:p w14:paraId="6CF45A3E" w14:textId="20E2FC90" w:rsidR="003656FE" w:rsidRPr="005538D2" w:rsidRDefault="003656FE" w:rsidP="008D3572">
      <w:pPr>
        <w:spacing w:line="276" w:lineRule="auto"/>
      </w:pPr>
      <w:ins w:id="93" w:author="Moore, Eric B [AGRON]" w:date="2021-04-05T16:39:00Z">
        <w:r w:rsidRPr="003656FE">
          <w:t xml:space="preserve">McDaniel, M.D., L.K. </w:t>
        </w:r>
        <w:proofErr w:type="spellStart"/>
        <w:r w:rsidRPr="003656FE">
          <w:t>Tiemann</w:t>
        </w:r>
        <w:proofErr w:type="spellEnd"/>
        <w:r w:rsidRPr="003656FE">
          <w:t xml:space="preserve">, and A.S. </w:t>
        </w:r>
        <w:proofErr w:type="spellStart"/>
        <w:r w:rsidRPr="003656FE">
          <w:t>Grandy</w:t>
        </w:r>
        <w:proofErr w:type="spellEnd"/>
        <w:r w:rsidRPr="003656FE">
          <w:t>.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2"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25" w:author="Moore, Eric B [AGRON]" w:date="2021-04-05T16:41:00Z" w:initials="MEB[">
    <w:p w14:paraId="03732C77" w14:textId="353BE81F" w:rsidR="009425F2" w:rsidRDefault="009425F2">
      <w:pPr>
        <w:pStyle w:val="CommentText"/>
      </w:pPr>
      <w:r>
        <w:rPr>
          <w:rStyle w:val="CommentReference"/>
        </w:rPr>
        <w:annotationRef/>
      </w:r>
      <w:r>
        <w:t>We define FC and state our chosen value explicitly along with our rationale. I can add this part later if you like.</w:t>
      </w:r>
    </w:p>
  </w:comment>
  <w:comment w:id="42"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47"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62" w:author="Moore, Eric B [AGRON]" w:date="2021-04-05T16:48:00Z" w:initials="MEB[">
    <w:p w14:paraId="19C017E5" w14:textId="53251609" w:rsidR="009425F2" w:rsidRDefault="009425F2">
      <w:pPr>
        <w:pStyle w:val="CommentText"/>
      </w:pPr>
      <w:r>
        <w:rPr>
          <w:rStyle w:val="CommentReference"/>
        </w:rPr>
        <w:annotationRef/>
      </w:r>
      <w:proofErr w:type="spellStart"/>
      <w:r>
        <w:rPr>
          <w:rFonts w:cstheme="minorHAnsi"/>
        </w:rPr>
        <w:t>Θ</w:t>
      </w:r>
      <w:r>
        <w:t>r</w:t>
      </w:r>
      <w:proofErr w:type="spellEnd"/>
      <w:r>
        <w:t xml:space="preserve"> = -15,000 cmH2O, or permanent wilting point. Therefore we don’t have a precise measure of this value from these data</w:t>
      </w:r>
    </w:p>
  </w:comment>
  <w:comment w:id="70"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71"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73"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78" w:author="Moore, Eric B [AGRON]" w:date="2021-04-05T17:02:00Z" w:initials="MEB[">
    <w:p w14:paraId="3A779074" w14:textId="77777777" w:rsidR="009425F2" w:rsidRDefault="009425F2">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9425F2" w:rsidRDefault="009425F2">
      <w:pPr>
        <w:pStyle w:val="CommentText"/>
      </w:pPr>
    </w:p>
    <w:p w14:paraId="6AC2B337" w14:textId="3258EEF4" w:rsidR="009425F2" w:rsidRDefault="009425F2">
      <w:pPr>
        <w:pStyle w:val="CommentText"/>
      </w:pPr>
      <w:r>
        <w:t xml:space="preserve">Also this log-scale schema may make it difficult to clearly identify air-entry and FC. It might be worthwhile to consider another representation of the x-axis. </w:t>
      </w:r>
    </w:p>
  </w:comment>
  <w:comment w:id="79"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80"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D7048" w15:done="0"/>
  <w15:commentEx w15:paraId="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1990F" w16cid:durableId="241EF2AB"/>
  <w16cid:commentId w16cid:paraId="0FCD7048" w16cid:durableId="241EF2AC"/>
  <w16cid:commentId w16cid:paraId="4EB72F7E" w16cid:durableId="241EF2AD"/>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ore, Eric B [AGRON]">
    <w15:presenceInfo w15:providerId="None" w15:userId="Moore, Eric B [AGRON]"/>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5E"/>
    <w:rsid w:val="00001262"/>
    <w:rsid w:val="000451E0"/>
    <w:rsid w:val="000456C4"/>
    <w:rsid w:val="00055669"/>
    <w:rsid w:val="00073D1D"/>
    <w:rsid w:val="000741AB"/>
    <w:rsid w:val="000758E1"/>
    <w:rsid w:val="00084B7E"/>
    <w:rsid w:val="000A01C9"/>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32EC"/>
    <w:rsid w:val="002737D8"/>
    <w:rsid w:val="00273F30"/>
    <w:rsid w:val="002A2375"/>
    <w:rsid w:val="002B68E6"/>
    <w:rsid w:val="002C5C9D"/>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73FCA"/>
    <w:rsid w:val="00483114"/>
    <w:rsid w:val="00497C47"/>
    <w:rsid w:val="00503099"/>
    <w:rsid w:val="00524A5C"/>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C172C"/>
    <w:rsid w:val="006E0DB5"/>
    <w:rsid w:val="006F701A"/>
    <w:rsid w:val="00703FFE"/>
    <w:rsid w:val="00710B0D"/>
    <w:rsid w:val="00720101"/>
    <w:rsid w:val="007339EE"/>
    <w:rsid w:val="0074061C"/>
    <w:rsid w:val="00744481"/>
    <w:rsid w:val="00763BD2"/>
    <w:rsid w:val="00783A5A"/>
    <w:rsid w:val="007B44E8"/>
    <w:rsid w:val="007F7538"/>
    <w:rsid w:val="00801EAA"/>
    <w:rsid w:val="0080413E"/>
    <w:rsid w:val="00804FD3"/>
    <w:rsid w:val="0080543D"/>
    <w:rsid w:val="0081546D"/>
    <w:rsid w:val="00821BBA"/>
    <w:rsid w:val="00843DBB"/>
    <w:rsid w:val="00860186"/>
    <w:rsid w:val="0086063E"/>
    <w:rsid w:val="008A1877"/>
    <w:rsid w:val="008B583E"/>
    <w:rsid w:val="008D3572"/>
    <w:rsid w:val="0091006E"/>
    <w:rsid w:val="009329CD"/>
    <w:rsid w:val="009425F2"/>
    <w:rsid w:val="0095207E"/>
    <w:rsid w:val="00963E81"/>
    <w:rsid w:val="009764A2"/>
    <w:rsid w:val="00990968"/>
    <w:rsid w:val="00994940"/>
    <w:rsid w:val="009C6151"/>
    <w:rsid w:val="009F0FD7"/>
    <w:rsid w:val="00A06D36"/>
    <w:rsid w:val="00A11ECD"/>
    <w:rsid w:val="00A27007"/>
    <w:rsid w:val="00A5236B"/>
    <w:rsid w:val="00A771EA"/>
    <w:rsid w:val="00AC5A27"/>
    <w:rsid w:val="00AC6525"/>
    <w:rsid w:val="00AC6E58"/>
    <w:rsid w:val="00AD0918"/>
    <w:rsid w:val="00B233F1"/>
    <w:rsid w:val="00B74FB4"/>
    <w:rsid w:val="00BB05FB"/>
    <w:rsid w:val="00BB77B2"/>
    <w:rsid w:val="00BB7C69"/>
    <w:rsid w:val="00BD4110"/>
    <w:rsid w:val="00C015B2"/>
    <w:rsid w:val="00C30303"/>
    <w:rsid w:val="00C32C37"/>
    <w:rsid w:val="00C571A4"/>
    <w:rsid w:val="00C61B31"/>
    <w:rsid w:val="00C71AB8"/>
    <w:rsid w:val="00CA115E"/>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40A4D"/>
    <w:rsid w:val="00E44A0F"/>
    <w:rsid w:val="00E52FE8"/>
    <w:rsid w:val="00E549A8"/>
    <w:rsid w:val="00E87269"/>
    <w:rsid w:val="00E87F79"/>
    <w:rsid w:val="00EA420D"/>
    <w:rsid w:val="00EE0476"/>
    <w:rsid w:val="00F5459D"/>
    <w:rsid w:val="00F7695F"/>
    <w:rsid w:val="00F836D0"/>
    <w:rsid w:val="00F91F77"/>
    <w:rsid w:val="00F96DCF"/>
    <w:rsid w:val="00FC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https://www.agevidence.org" TargetMode="External"/><Relationship Id="rId17"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doi.org/10.5063/Z31X15" TargetMode="Externa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2</cp:revision>
  <dcterms:created xsi:type="dcterms:W3CDTF">2021-05-06T16:41:00Z</dcterms:created>
  <dcterms:modified xsi:type="dcterms:W3CDTF">2021-05-06T16:41:00Z</dcterms:modified>
</cp:coreProperties>
</file>