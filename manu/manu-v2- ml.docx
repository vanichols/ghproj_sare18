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0950B88E" w14:textId="0F412415" w:rsidR="00456C29" w:rsidRPr="00456C29" w:rsidRDefault="00456C29" w:rsidP="0081546D">
      <w:pPr>
        <w:spacing w:line="276" w:lineRule="auto"/>
        <w:rPr>
          <w:b/>
          <w:bCs/>
        </w:rPr>
      </w:pPr>
      <w:r w:rsidRPr="00456C29">
        <w:rPr>
          <w:b/>
          <w:bCs/>
        </w:rPr>
        <w:t>Effects of long-term cover cropping on soil hydrological properties</w:t>
      </w: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commentRangeStart w:id="0"/>
      <w:r>
        <w:t>Abstract</w:t>
      </w:r>
      <w:commentRangeEnd w:id="0"/>
      <w:r w:rsidR="00316CB4">
        <w:rPr>
          <w:rStyle w:val="CommentReference"/>
          <w:rFonts w:asciiTheme="minorHAnsi" w:eastAsiaTheme="minorHAnsi" w:hAnsiTheme="minorHAnsi" w:cstheme="minorBidi"/>
          <w:b w:val="0"/>
        </w:rPr>
        <w:commentReference w:id="0"/>
      </w:r>
    </w:p>
    <w:p w14:paraId="746D4F89" w14:textId="70B60372"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ins w:id="1" w:author="Liebman, Matthew Z [AGRON]" w:date="2021-03-26T11:35:00Z">
        <w:r w:rsidR="007A5039">
          <w:rPr>
            <w:i/>
            <w:iCs/>
          </w:rPr>
          <w:t xml:space="preserve">e </w:t>
        </w:r>
        <w:r w:rsidR="007A5039" w:rsidRPr="007A5039">
          <w:rPr>
            <w:rPrChange w:id="2" w:author="Liebman, Matthew Z [AGRON]" w:date="2021-03-26T11:35:00Z">
              <w:rPr>
                <w:i/>
                <w:iCs/>
              </w:rPr>
            </w:rPrChange>
          </w:rPr>
          <w:t>L.</w:t>
        </w:r>
      </w:ins>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ins w:id="3" w:author="Liebman, Matthew Z [AGRON]" w:date="2021-03-26T11:35:00Z">
        <w:r w:rsidR="007A5039">
          <w:t xml:space="preserve"> L.</w:t>
        </w:r>
      </w:ins>
      <w:r w:rsidR="009F0FD7">
        <w:t>)-based</w:t>
      </w:r>
      <w:r w:rsidR="006E0DB5">
        <w:t xml:space="preserve"> systems </w:t>
      </w:r>
      <w:proofErr w:type="gramStart"/>
      <w:r w:rsidR="006E0DB5">
        <w:t>offers</w:t>
      </w:r>
      <w:proofErr w:type="gramEnd"/>
      <w:r w:rsidR="006E0DB5">
        <w:t xml:space="preserve"> several environmental benefits, but the </w:t>
      </w:r>
      <w:r w:rsidR="001F713F">
        <w:t xml:space="preserve">long-term </w:t>
      </w:r>
      <w:r w:rsidR="006E0DB5">
        <w:t>effect</w:t>
      </w:r>
      <w:r w:rsidR="001F713F">
        <w:t xml:space="preserve">s of this </w:t>
      </w:r>
      <w:del w:id="4" w:author="Liebman, Matthew Z [AGRON]" w:date="2021-03-26T11:36:00Z">
        <w:r w:rsidR="001F713F" w:rsidDel="007A5039">
          <w:delText>addition</w:delText>
        </w:r>
        <w:r w:rsidR="006E0DB5" w:rsidDel="007A5039">
          <w:delText xml:space="preserve"> </w:delText>
        </w:r>
      </w:del>
      <w:ins w:id="5" w:author="Liebman, Matthew Z [AGRON]" w:date="2021-03-26T11:36:00Z">
        <w:r w:rsidR="007A5039">
          <w:t xml:space="preserve">practice </w:t>
        </w:r>
      </w:ins>
      <w:r w:rsidR="006E0DB5">
        <w:t xml:space="preserve">on soil hydrological properties </w:t>
      </w:r>
      <w:del w:id="6" w:author="Liebman, Matthew Z [AGRON]" w:date="2021-03-26T11:36:00Z">
        <w:r w:rsidR="006E0DB5" w:rsidDel="007A5039">
          <w:delText xml:space="preserve">is </w:delText>
        </w:r>
      </w:del>
      <w:ins w:id="7" w:author="Liebman, Matthew Z [AGRON]" w:date="2021-03-26T11:36:00Z">
        <w:r w:rsidR="007A5039">
          <w:t xml:space="preserve">are </w:t>
        </w:r>
      </w:ins>
      <w:r w:rsidR="006E0DB5">
        <w:t>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w:t>
      </w:r>
      <w:del w:id="8" w:author="Liebman, Matthew Z [AGRON]" w:date="2021-03-26T11:37:00Z">
        <w:r w:rsidR="001F713F" w:rsidDel="0068785F">
          <w:delText xml:space="preserve">a </w:delText>
        </w:r>
      </w:del>
      <w:r w:rsidR="001F713F">
        <w:t>winter rye cover crop and no-cover treatment</w:t>
      </w:r>
      <w:ins w:id="9" w:author="Liebman, Matthew Z [AGRON]" w:date="2021-03-26T11:37:00Z">
        <w:r w:rsidR="0068785F">
          <w:t>s</w:t>
        </w:r>
      </w:ins>
      <w:r w:rsidR="001F713F">
        <w:t xml:space="preserve"> in systems </w:t>
      </w:r>
      <w:del w:id="10" w:author="Liebman, Matthew Z [AGRON]" w:date="2021-03-26T11:38:00Z">
        <w:r w:rsidR="001F713F" w:rsidDel="0068785F">
          <w:delText xml:space="preserve">with </w:delText>
        </w:r>
      </w:del>
      <w:ins w:id="11" w:author="Liebman, Matthew Z [AGRON]" w:date="2021-03-26T11:38:00Z">
        <w:r w:rsidR="0068785F">
          <w:t xml:space="preserve">in which </w:t>
        </w:r>
      </w:ins>
      <w:del w:id="12" w:author="Liebman, Matthew Z [AGRON]" w:date="2021-03-26T11:38:00Z">
        <w:r w:rsidR="001F713F" w:rsidDel="0068785F">
          <w:delText xml:space="preserve">a </w:delText>
        </w:r>
      </w:del>
      <w:r w:rsidR="001F713F">
        <w:t xml:space="preserve">maize </w:t>
      </w:r>
      <w:del w:id="13" w:author="Liebman, Matthew Z [AGRON]" w:date="2021-03-26T11:38:00Z">
        <w:r w:rsidR="001F713F" w:rsidDel="0068785F">
          <w:delText xml:space="preserve">crop </w:delText>
        </w:r>
      </w:del>
      <w:r w:rsidR="001F713F">
        <w:t>(</w:t>
      </w:r>
      <w:ins w:id="14" w:author="Liebman, Matthew Z [AGRON]" w:date="2021-03-26T11:38:00Z">
        <w:r w:rsidR="0068785F">
          <w:t xml:space="preserve">used for </w:t>
        </w:r>
      </w:ins>
      <w:r w:rsidR="001F713F">
        <w:t xml:space="preserve">grain or silage) </w:t>
      </w:r>
      <w:ins w:id="15" w:author="Liebman, Matthew Z [AGRON]" w:date="2021-03-26T11:38:00Z">
        <w:r w:rsidR="0068785F">
          <w:t xml:space="preserve">was </w:t>
        </w:r>
      </w:ins>
      <w:r w:rsidR="001F713F">
        <w:t>rotated with soybean (</w:t>
      </w:r>
      <w:r w:rsidR="001F713F" w:rsidRPr="007A5039">
        <w:rPr>
          <w:i/>
          <w:iCs/>
          <w:rPrChange w:id="16" w:author="Liebman, Matthew Z [AGRON]" w:date="2021-03-26T11:36:00Z">
            <w:rPr/>
          </w:rPrChange>
        </w:rPr>
        <w:t>Glycine max</w:t>
      </w:r>
      <w:ins w:id="17" w:author="Liebman, Matthew Z [AGRON]" w:date="2021-03-26T11:36:00Z">
        <w:r w:rsidR="007A5039">
          <w:t xml:space="preserve"> </w:t>
        </w:r>
      </w:ins>
      <w:proofErr w:type="spellStart"/>
      <w:ins w:id="18" w:author="Liebman, Matthew Z [AGRON]" w:date="2021-03-26T11:37:00Z">
        <w:r w:rsidR="007A5039">
          <w:t>Merr</w:t>
        </w:r>
      </w:ins>
      <w:proofErr w:type="spellEnd"/>
      <w:ins w:id="19" w:author="Liebman, Matthew Z [AGRON]" w:date="2021-03-26T11:36:00Z">
        <w:r w:rsidR="007A5039">
          <w:t>.</w:t>
        </w:r>
      </w:ins>
      <w:r w:rsidR="001F713F">
        <w:t xml:space="preserve">). All </w:t>
      </w:r>
      <w:r w:rsidR="003B08A3">
        <w:t>trial</w:t>
      </w:r>
      <w:r w:rsidR="001F713F">
        <w:t xml:space="preserve">s had been in place for at least 10 years and were managed without tillage. At each </w:t>
      </w:r>
      <w:r w:rsidR="003B08A3">
        <w:t>trial</w:t>
      </w:r>
      <w:r w:rsidR="001F713F">
        <w:t>, w</w:t>
      </w:r>
      <w:r w:rsidR="002C5C9D">
        <w:t>e took in</w:t>
      </w:r>
      <w:del w:id="20" w:author="Liebman, Matthew Z [AGRON]" w:date="2021-03-26T11:38:00Z">
        <w:r w:rsidR="002C5C9D" w:rsidDel="0068785F">
          <w:delText>-</w:delText>
        </w:r>
      </w:del>
      <w:r w:rsidR="002C5C9D">
        <w:t xml:space="preserve">tact </w:t>
      </w:r>
      <w:r w:rsidR="006830E9">
        <w:t>7.</w:t>
      </w:r>
      <w:del w:id="21" w:author="Liebman, Matthew Z [AGRON]" w:date="2021-03-26T11:38:00Z">
        <w:r w:rsidR="006830E9" w:rsidDel="0068785F">
          <w:delText>6</w:delText>
        </w:r>
        <w:r w:rsidR="009F0FD7" w:rsidDel="0068785F">
          <w:delText>2</w:delText>
        </w:r>
        <w:r w:rsidR="006830E9" w:rsidDel="0068785F">
          <w:delText xml:space="preserve"> </w:delText>
        </w:r>
      </w:del>
      <w:ins w:id="22" w:author="Liebman, Matthew Z [AGRON]" w:date="2021-03-26T11:38:00Z">
        <w:r w:rsidR="0068785F">
          <w:t>62 cm</w:t>
        </w:r>
      </w:ins>
      <w:ins w:id="23" w:author="Liebman, Matthew Z [AGRON]" w:date="2021-03-26T11:39:00Z">
        <w:r w:rsidR="0068785F">
          <w:t xml:space="preserve"> </w:t>
        </w:r>
      </w:ins>
      <w:r w:rsidR="006830E9">
        <w:t xml:space="preserve">diameter </w:t>
      </w:r>
      <w:r w:rsidR="002C5C9D">
        <w:t xml:space="preserve">soil samples </w:t>
      </w:r>
      <w:r w:rsidR="001F713F">
        <w:t xml:space="preserve">from </w:t>
      </w:r>
      <w:commentRangeStart w:id="24"/>
      <w:r w:rsidR="002C5C9D">
        <w:t>10-1</w:t>
      </w:r>
      <w:r w:rsidR="001B3C1C">
        <w:t>8</w:t>
      </w:r>
      <w:r w:rsidR="001F713F">
        <w:t xml:space="preserve"> </w:t>
      </w:r>
      <w:r w:rsidR="002C5C9D">
        <w:t xml:space="preserve">cm depths </w:t>
      </w:r>
      <w:commentRangeEnd w:id="24"/>
      <w:r w:rsidR="0068785F">
        <w:rPr>
          <w:rStyle w:val="CommentReference"/>
        </w:rPr>
        <w:commentReference w:id="24"/>
      </w:r>
      <w:r w:rsidR="002C5C9D">
        <w:t>shortly after</w:t>
      </w:r>
      <w:r w:rsidR="00A771EA">
        <w:t xml:space="preserve"> cash crop</w:t>
      </w:r>
      <w:r w:rsidR="002C5C9D">
        <w:t xml:space="preserve"> planting in May and June</w:t>
      </w:r>
      <w:r w:rsidR="006830E9">
        <w:t xml:space="preserve"> 2019</w:t>
      </w:r>
      <w:r w:rsidR="002C5C9D">
        <w:t xml:space="preserve">. </w:t>
      </w:r>
      <w:r w:rsidR="009764A2">
        <w:t xml:space="preserve">We measured </w:t>
      </w:r>
      <w:ins w:id="25" w:author="Liebman, Matthew Z [AGRON]" w:date="2021-03-26T11:40:00Z">
        <w:r w:rsidR="0068785F">
          <w:t xml:space="preserve">soil </w:t>
        </w:r>
      </w:ins>
      <w:r w:rsidR="009764A2">
        <w:t>o</w:t>
      </w:r>
      <w:r w:rsidR="002C5C9D">
        <w:t xml:space="preserve">rganic matter, </w:t>
      </w:r>
      <w:del w:id="26" w:author="Liebman, Matthew Z [AGRON]" w:date="2021-03-26T11:40:00Z">
        <w:r w:rsidR="00A771EA" w:rsidDel="0068785F">
          <w:delText xml:space="preserve">soil </w:delText>
        </w:r>
      </w:del>
      <w:r w:rsidR="002C5C9D">
        <w:t xml:space="preserve">texture, and the </w:t>
      </w:r>
      <w:r w:rsidR="002C5C9D" w:rsidRPr="001F713F">
        <w:t xml:space="preserve">volumetric </w:t>
      </w:r>
      <w:del w:id="27" w:author="Liebman, Matthew Z [AGRON]" w:date="2021-03-26T11:40:00Z">
        <w:r w:rsidR="002C5C9D" w:rsidRPr="001F713F" w:rsidDel="0068785F">
          <w:delText xml:space="preserve">soil </w:delText>
        </w:r>
      </w:del>
      <w:r w:rsidR="002C5C9D" w:rsidRPr="001F713F">
        <w:t xml:space="preserve">water content at </w:t>
      </w:r>
      <w:r w:rsidRPr="001F713F">
        <w:t xml:space="preserve">matric potentials </w:t>
      </w:r>
      <w:r w:rsidR="009764A2" w:rsidRPr="001F713F">
        <w:t>of</w:t>
      </w:r>
      <w:r w:rsidR="002C5C9D" w:rsidRPr="001F713F">
        <w:t xml:space="preserve"> -0.38</w:t>
      </w:r>
      <w:r w:rsidR="009764A2" w:rsidRPr="001F713F">
        <w:t xml:space="preserve">, -2.5, -10, -25, -50, -100,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average of values at -50 and -100 cm water matric potential</w:t>
      </w:r>
      <w:r w:rsidR="002432EC">
        <w:t>s</w:t>
      </w:r>
      <w:r w:rsidR="00456C29">
        <w:t>, respectively</w:t>
      </w:r>
      <w:r>
        <w:t>) were taken directly from the data</w:t>
      </w:r>
      <w:r w:rsidR="00B74FB4">
        <w:t>.</w:t>
      </w:r>
      <w:r>
        <w:t xml:space="preserve"> Neither pore-size distribution nor air-entry potential were affected by cover cropping, but both had large amounts of uncertainty </w:t>
      </w:r>
      <w:r w:rsidRPr="001F713F">
        <w:t>in their estimation</w:t>
      </w:r>
      <w:r w:rsidR="0011206A" w:rsidRPr="001F713F">
        <w:t xml:space="preserve">. </w:t>
      </w:r>
      <w:r w:rsidR="00456C29" w:rsidRPr="001F713F">
        <w:t>Cover</w:t>
      </w:r>
      <w:del w:id="28" w:author="Liebman, Matthew Z [AGRON]" w:date="2021-03-26T11:41:00Z">
        <w:r w:rsidR="00456C29" w:rsidRPr="001F713F" w:rsidDel="0068785F">
          <w:delText>-</w:delText>
        </w:r>
      </w:del>
      <w:ins w:id="29" w:author="Liebman, Matthew Z [AGRON]" w:date="2021-03-26T11:41:00Z">
        <w:r w:rsidR="0068785F">
          <w:t xml:space="preserve"> </w:t>
        </w:r>
      </w:ins>
      <w:r w:rsidR="00456C29" w:rsidRPr="001F713F">
        <w:t xml:space="preserve">cropping increased soil water contents at saturation by </w:t>
      </w:r>
      <w:r w:rsidR="00E87F79">
        <w:t>3</w:t>
      </w:r>
      <w:r w:rsidR="00456C29" w:rsidRPr="001F713F">
        <w:t xml:space="preserve">% (SE:0.9%) in one </w:t>
      </w:r>
      <w:r w:rsidR="003B08A3">
        <w:t>trial</w:t>
      </w:r>
      <w:r w:rsidR="00456C29" w:rsidRPr="001F713F">
        <w:t xml:space="preserve">, increased field capacity by </w:t>
      </w:r>
      <w:r w:rsidR="00E87F79">
        <w:t>2</w:t>
      </w:r>
      <w:r w:rsidR="00456C29" w:rsidRPr="001F713F">
        <w:t xml:space="preserve">% (SE:0.4%) in two other </w:t>
      </w:r>
      <w:proofErr w:type="gramStart"/>
      <w:r w:rsidR="003B08A3">
        <w:t>trial</w:t>
      </w:r>
      <w:r w:rsidR="00456C29" w:rsidRPr="001F713F">
        <w:t>s, and</w:t>
      </w:r>
      <w:proofErr w:type="gramEnd"/>
      <w:r w:rsidR="00456C29" w:rsidRPr="001F713F">
        <w:t xml:space="preserve"> had no effect on either parameter in the fourth. </w:t>
      </w:r>
      <w:r w:rsidR="00963E81">
        <w:t>T</w:t>
      </w:r>
      <w:r w:rsidR="001F713F" w:rsidRPr="001F713F">
        <w:t xml:space="preserve">he </w:t>
      </w:r>
      <w:r w:rsidR="003B08A3">
        <w:t>trial</w:t>
      </w:r>
      <w:r w:rsidR="001F713F" w:rsidRPr="001F713F">
        <w:t xml:space="preserve"> with increased </w:t>
      </w:r>
      <w:r w:rsidR="003B08A3">
        <w:t xml:space="preserve">water at </w:t>
      </w:r>
      <w:r w:rsidR="001F713F" w:rsidRPr="001F713F">
        <w:t xml:space="preserve">field capacity also exhibited 1.2 times (SE:X) higher organic matter with cover cropping relative to no-cover; no significant difference </w:t>
      </w:r>
      <w:r w:rsidR="00503099">
        <w:t xml:space="preserve">in organic matter was </w:t>
      </w:r>
      <w:r w:rsidR="001F713F" w:rsidRPr="001F713F">
        <w:t xml:space="preserve">observed in the other </w:t>
      </w:r>
      <w:r w:rsidR="001F713F">
        <w:t xml:space="preserve">three </w:t>
      </w:r>
      <w:r w:rsidR="003B08A3">
        <w:t>trial</w:t>
      </w:r>
      <w:r w:rsidR="001F713F">
        <w:t xml:space="preserve">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B74FB4">
        <w:t xml:space="preserve">More </w:t>
      </w:r>
      <w:r w:rsidR="00456C29">
        <w:t>research</w:t>
      </w:r>
      <w:r w:rsidR="00B74FB4">
        <w:t xml:space="preserve"> is needed </w:t>
      </w:r>
      <w:del w:id="30" w:author="Liebman, Matthew Z [AGRON]" w:date="2021-03-26T11:42:00Z">
        <w:r w:rsidR="00B74FB4" w:rsidDel="0068785F">
          <w:delText xml:space="preserve">on </w:delText>
        </w:r>
      </w:del>
      <w:ins w:id="31" w:author="Liebman, Matthew Z [AGRON]" w:date="2021-03-26T11:42:00Z">
        <w:r w:rsidR="0068785F">
          <w:t xml:space="preserve">concerning </w:t>
        </w:r>
      </w:ins>
      <w:r w:rsidR="009764A2">
        <w:t xml:space="preserve">the </w:t>
      </w:r>
      <w:del w:id="32" w:author="Liebman, Matthew Z [AGRON]" w:date="2021-03-26T11:42:00Z">
        <w:r w:rsidR="009764A2" w:rsidDel="0068785F">
          <w:delText xml:space="preserve">exact </w:delText>
        </w:r>
      </w:del>
      <w:r w:rsidR="009764A2">
        <w:t xml:space="preserve">mechanisms by which cover crops can </w:t>
      </w:r>
      <w:del w:id="33" w:author="Liebman, Matthew Z [AGRON]" w:date="2021-03-26T11:42:00Z">
        <w:r w:rsidR="009764A2" w:rsidDel="0068785F">
          <w:delText xml:space="preserve">improve </w:delText>
        </w:r>
      </w:del>
      <w:ins w:id="34" w:author="Liebman, Matthew Z [AGRON]" w:date="2021-03-26T11:42:00Z">
        <w:r w:rsidR="0068785F">
          <w:t xml:space="preserve">influence </w:t>
        </w:r>
      </w:ins>
      <w:r w:rsidR="009764A2">
        <w:t>soil water</w:t>
      </w:r>
      <w:ins w:id="35" w:author="Liebman, Matthew Z [AGRON]" w:date="2021-03-26T11:43:00Z">
        <w:r w:rsidR="0068785F">
          <w:t xml:space="preserve"> dynamics</w:t>
        </w:r>
      </w:ins>
      <w:r w:rsidR="009764A2">
        <w:t xml:space="preserve">, as well as </w:t>
      </w:r>
      <w:r w:rsidR="00B74FB4">
        <w:t xml:space="preserve">when and where </w:t>
      </w:r>
      <w:r w:rsidR="009764A2">
        <w:t xml:space="preserve">those benefits may be most easily realized. </w:t>
      </w:r>
      <w:r w:rsidR="00B74FB4">
        <w:t xml:space="preserve"> </w:t>
      </w:r>
      <w:r w:rsidR="0081546D">
        <w:t xml:space="preserve">We propose a causal </w:t>
      </w:r>
      <w:r w:rsidR="00503099">
        <w:t>model</w:t>
      </w:r>
      <w:r w:rsidR="0081546D">
        <w:t xml:space="preserve"> relating cover crops to soil properties relevant to soil water holding capacities to aid in designing </w:t>
      </w:r>
      <w:r w:rsidR="003B08A3">
        <w:t>trial</w:t>
      </w:r>
      <w:r w:rsidR="0081546D">
        <w:t xml:space="preserve">s to achieve these goals. </w:t>
      </w:r>
      <w:r w:rsidR="00503099">
        <w:t>The ca</w:t>
      </w:r>
      <w:ins w:id="36" w:author="Liebman, Matthew Z [AGRON]" w:date="2021-03-26T11:43:00Z">
        <w:r w:rsidR="0068785F">
          <w:t>u</w:t>
        </w:r>
      </w:ins>
      <w:r w:rsidR="00503099">
        <w:t>s</w:t>
      </w:r>
      <w:del w:id="37" w:author="Liebman, Matthew Z [AGRON]" w:date="2021-03-26T11:43:00Z">
        <w:r w:rsidR="00503099" w:rsidDel="0068785F">
          <w:delText>u</w:delText>
        </w:r>
      </w:del>
      <w:r w:rsidR="00503099">
        <w:t xml:space="preserve">al model indicates measuring below-ground biomass of cover crops is a vital </w:t>
      </w:r>
      <w:del w:id="38" w:author="Liebman, Matthew Z [AGRON]" w:date="2021-03-26T11:43:00Z">
        <w:r w:rsidR="00503099" w:rsidDel="0068785F">
          <w:delText xml:space="preserve">measurement </w:delText>
        </w:r>
      </w:del>
      <w:r w:rsidR="00503099">
        <w:t xml:space="preserve">for understanding how cover crops affect soil hydrology. </w:t>
      </w:r>
    </w:p>
    <w:p w14:paraId="3C899CBE" w14:textId="4283E362" w:rsidR="00565A7A" w:rsidRDefault="00CA115E" w:rsidP="0081546D">
      <w:pPr>
        <w:pStyle w:val="Heading1"/>
        <w:spacing w:line="276" w:lineRule="auto"/>
      </w:pPr>
      <w:r>
        <w:t>Intro</w:t>
      </w:r>
      <w:r w:rsidR="006F701A">
        <w:t xml:space="preserve"> (note: JSWC doesn’t have an ‘intro section’, they want the first sentence to be a thesis statement. </w:t>
      </w:r>
    </w:p>
    <w:p w14:paraId="07D52AFF" w14:textId="3CEEE392" w:rsidR="000A75B4" w:rsidRDefault="006F701A" w:rsidP="0081546D">
      <w:pPr>
        <w:spacing w:line="276" w:lineRule="auto"/>
      </w:pPr>
      <w:r w:rsidRPr="006F701A">
        <w:rPr>
          <w:b/>
          <w:bCs/>
        </w:rPr>
        <w:t>Addition of an over-wintering cereal rye (</w:t>
      </w:r>
      <w:r w:rsidRPr="006F701A">
        <w:rPr>
          <w:b/>
          <w:bCs/>
          <w:i/>
          <w:iCs/>
        </w:rPr>
        <w:t>Secale cereal</w:t>
      </w:r>
      <w:ins w:id="39" w:author="Liebman, Matthew Z [AGRON]" w:date="2021-03-26T11:45:00Z">
        <w:r w:rsidR="00316CB4">
          <w:rPr>
            <w:b/>
            <w:bCs/>
            <w:i/>
            <w:iCs/>
          </w:rPr>
          <w:t>e</w:t>
        </w:r>
        <w:r w:rsidR="00316CB4">
          <w:rPr>
            <w:b/>
            <w:bCs/>
          </w:rPr>
          <w:t xml:space="preserve"> L.</w:t>
        </w:r>
      </w:ins>
      <w:r w:rsidRPr="006F701A">
        <w:rPr>
          <w:b/>
          <w:bCs/>
        </w:rPr>
        <w:t>) cover crop to Midwestern maize (</w:t>
      </w:r>
      <w:proofErr w:type="spellStart"/>
      <w:r w:rsidRPr="006F701A">
        <w:rPr>
          <w:b/>
          <w:bCs/>
          <w:i/>
          <w:iCs/>
        </w:rPr>
        <w:t>Zea</w:t>
      </w:r>
      <w:proofErr w:type="spellEnd"/>
      <w:r w:rsidRPr="006F701A">
        <w:rPr>
          <w:b/>
          <w:bCs/>
          <w:i/>
          <w:iCs/>
        </w:rPr>
        <w:t xml:space="preserve"> mays</w:t>
      </w:r>
      <w:ins w:id="40" w:author="Liebman, Matthew Z [AGRON]" w:date="2021-03-26T11:45:00Z">
        <w:r w:rsidR="00316CB4">
          <w:rPr>
            <w:b/>
            <w:bCs/>
          </w:rPr>
          <w:t xml:space="preserve"> L.</w:t>
        </w:r>
      </w:ins>
      <w:r w:rsidRPr="006F701A">
        <w:rPr>
          <w:b/>
          <w:bCs/>
        </w:rPr>
        <w:t xml:space="preserve">)-based systems </w:t>
      </w:r>
      <w:proofErr w:type="gramStart"/>
      <w:r w:rsidRPr="006F701A">
        <w:rPr>
          <w:b/>
          <w:bCs/>
        </w:rPr>
        <w:t>offers</w:t>
      </w:r>
      <w:proofErr w:type="gramEnd"/>
      <w:r w:rsidRPr="006F701A">
        <w:rPr>
          <w:b/>
          <w:bCs/>
        </w:rPr>
        <w:t xml:space="preserve"> several environmental benefits, but the long-term effects on soil hydrological properties is not well</w:t>
      </w:r>
      <w:ins w:id="41" w:author="Liebman, Matthew Z [AGRON]" w:date="2021-03-26T11:45:00Z">
        <w:r w:rsidR="00316CB4">
          <w:rPr>
            <w:b/>
            <w:bCs/>
          </w:rPr>
          <w:t xml:space="preserve"> </w:t>
        </w:r>
      </w:ins>
      <w:del w:id="42" w:author="Liebman, Matthew Z [AGRON]" w:date="2021-03-26T11:45:00Z">
        <w:r w:rsidRPr="006F701A" w:rsidDel="00316CB4">
          <w:rPr>
            <w:b/>
            <w:bCs/>
          </w:rPr>
          <w:delText>-</w:delText>
        </w:r>
      </w:del>
      <w:r w:rsidRPr="006F701A">
        <w:rPr>
          <w:b/>
          <w:bCs/>
        </w:rPr>
        <w:t xml:space="preserve">understood. </w:t>
      </w:r>
      <w:r>
        <w:t xml:space="preserve">Over-wintering cover crops </w:t>
      </w:r>
      <w:del w:id="43" w:author="Liebman, Matthew Z [AGRON]" w:date="2021-03-26T11:45:00Z">
        <w:r w:rsidDel="00316CB4">
          <w:delText>help to perennialize</w:delText>
        </w:r>
      </w:del>
      <w:ins w:id="44" w:author="Liebman, Matthew Z [AGRON]" w:date="2021-03-26T11:45:00Z">
        <w:r w:rsidR="00316CB4">
          <w:t>increase soil cover in</w:t>
        </w:r>
      </w:ins>
      <w:r>
        <w:t xml:space="preserve"> </w:t>
      </w:r>
      <w:r>
        <w:lastRenderedPageBreak/>
        <w:t xml:space="preserve">rotations of summer annuals, which </w:t>
      </w:r>
      <w:ins w:id="45" w:author="Liebman, Matthew Z [AGRON]" w:date="2021-03-26T11:46:00Z">
        <w:r w:rsidR="00316CB4">
          <w:t xml:space="preserve">can </w:t>
        </w:r>
      </w:ins>
      <w:r>
        <w:t>reduce</w:t>
      </w:r>
      <w:del w:id="46" w:author="Liebman, Matthew Z [AGRON]" w:date="2021-03-26T11:46:00Z">
        <w:r w:rsidDel="00316CB4">
          <w:delText>s</w:delText>
        </w:r>
      </w:del>
      <w:r w:rsidR="00D85BC8">
        <w:t xml:space="preserve"> soil erosion and nitrate leaching (CITE). </w:t>
      </w:r>
      <w:r>
        <w:t>Short term use of rye cover crops has, on average, a neutral effect on crop yields (</w:t>
      </w:r>
      <w:proofErr w:type="spellStart"/>
      <w:r>
        <w:t>Maricllo</w:t>
      </w:r>
      <w:proofErr w:type="spellEnd"/>
      <w:r>
        <w:t xml:space="preserve"> and </w:t>
      </w:r>
      <w:proofErr w:type="spellStart"/>
      <w:r>
        <w:t>Miguez</w:t>
      </w:r>
      <w:proofErr w:type="spellEnd"/>
      <w:r>
        <w:t xml:space="preserve"> XXXX), but </w:t>
      </w:r>
      <w:r w:rsidR="00503099">
        <w:t xml:space="preserve">the effects after long-term use, as well as in </w:t>
      </w:r>
      <w:del w:id="47" w:author="Liebman, Matthew Z [AGRON]" w:date="2021-03-26T11:46:00Z">
        <w:r w:rsidR="00503099" w:rsidDel="00316CB4">
          <w:delText>stress-</w:delText>
        </w:r>
      </w:del>
      <w:r w:rsidR="00503099">
        <w:t>years</w:t>
      </w:r>
      <w:ins w:id="48" w:author="Liebman, Matthew Z [AGRON]" w:date="2021-03-26T11:46:00Z">
        <w:r w:rsidR="00316CB4">
          <w:t xml:space="preserve"> characterized by environmental stress</w:t>
        </w:r>
      </w:ins>
      <w:r w:rsidR="00503099">
        <w:t xml:space="preserve"> </w:t>
      </w:r>
      <w:del w:id="49" w:author="Liebman, Matthew Z [AGRON]" w:date="2021-03-26T11:47:00Z">
        <w:r w:rsidR="00503099" w:rsidDel="00316CB4">
          <w:delText xml:space="preserve">is </w:delText>
        </w:r>
      </w:del>
      <w:ins w:id="50" w:author="Liebman, Matthew Z [AGRON]" w:date="2021-03-26T11:47:00Z">
        <w:r w:rsidR="00316CB4">
          <w:t xml:space="preserve">are </w:t>
        </w:r>
      </w:ins>
      <w:r w:rsidR="00503099">
        <w:t>less clear</w:t>
      </w:r>
      <w:r>
        <w:t>. C</w:t>
      </w:r>
      <w:r w:rsidR="00AC5A27">
        <w:t xml:space="preserve">over crop </w:t>
      </w:r>
      <w:r w:rsidR="00D85BC8">
        <w:t xml:space="preserve">benefits related to </w:t>
      </w:r>
      <w:commentRangeStart w:id="51"/>
      <w:r w:rsidR="00D85BC8">
        <w:t xml:space="preserve">soil health </w:t>
      </w:r>
      <w:commentRangeEnd w:id="51"/>
      <w:r w:rsidR="00316CB4">
        <w:rPr>
          <w:rStyle w:val="CommentReference"/>
        </w:rPr>
        <w:commentReference w:id="51"/>
      </w:r>
      <w:r w:rsidR="00D85BC8">
        <w:t xml:space="preserve">such as increased soil carbon </w:t>
      </w:r>
      <w:r w:rsidR="00B74FB4">
        <w:t xml:space="preserve">or microbial biomass </w:t>
      </w:r>
      <w:r w:rsidR="00D85BC8">
        <w:t>have been reported (</w:t>
      </w:r>
      <w:proofErr w:type="gramStart"/>
      <w:r w:rsidR="00D85BC8">
        <w:t>e.g.</w:t>
      </w:r>
      <w:proofErr w:type="gramEnd"/>
      <w:r w:rsidR="00D85BC8">
        <w:t xml:space="preserve"> XX), </w:t>
      </w:r>
      <w:r>
        <w:t xml:space="preserve">which in theory </w:t>
      </w:r>
      <w:r w:rsidR="00503099">
        <w:t>c</w:t>
      </w:r>
      <w:r>
        <w:t xml:space="preserve">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xml:space="preserve">, </w:t>
      </w:r>
      <w:r w:rsidR="00503099">
        <w:t xml:space="preserve">Allyn Williams paper, Kane paper, </w:t>
      </w:r>
      <w:r w:rsidR="00AC5A27">
        <w:t>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biomass may be equally </w:t>
      </w:r>
      <w:r w:rsidR="0081546D">
        <w:t xml:space="preserve">as </w:t>
      </w:r>
      <w:r w:rsidR="003048CA">
        <w:t>important as soil-related changes that allow for better infiltration and/or more soil water storage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w:t>
      </w:r>
      <w:del w:id="52" w:author="Liebman, Matthew Z [AGRON]" w:date="2021-03-26T11:51:00Z">
        <w:r w:rsidR="0020681C" w:rsidDel="00435016">
          <w:delText>can improve</w:delText>
        </w:r>
      </w:del>
      <w:ins w:id="53" w:author="Liebman, Matthew Z [AGRON]" w:date="2021-03-26T11:51:00Z">
        <w:r w:rsidR="00435016">
          <w:t>affect</w:t>
        </w:r>
      </w:ins>
      <w:r w:rsidR="0020681C">
        <w:t xml:space="preser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proofErr w:type="gramStart"/>
      <w:r w:rsidR="009764A2">
        <w:t>e.g.</w:t>
      </w:r>
      <w:proofErr w:type="gramEnd"/>
      <w:r w:rsidR="009764A2">
        <w:t xml:space="preserve">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503099">
        <w:t>Lastly, l</w:t>
      </w:r>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 xml:space="preserve">can be </w:t>
      </w:r>
      <w:commentRangeStart w:id="54"/>
      <w:r w:rsidR="0081546D">
        <w:t>detected</w:t>
      </w:r>
      <w:commentRangeEnd w:id="54"/>
      <w:r w:rsidR="00435016">
        <w:rPr>
          <w:rStyle w:val="CommentReference"/>
        </w:rPr>
        <w:commentReference w:id="54"/>
      </w:r>
      <w:r w:rsidR="000A75B4">
        <w:t xml:space="preserve">. </w:t>
      </w:r>
      <w:r w:rsidR="00AC5A27">
        <w:t xml:space="preserve"> </w:t>
      </w:r>
      <w:r w:rsidR="003E3D4D">
        <w:t xml:space="preserve"> </w:t>
      </w:r>
    </w:p>
    <w:p w14:paraId="6C0F88DF" w14:textId="48D9D488" w:rsidR="00821BBA" w:rsidRPr="00F91F77" w:rsidRDefault="003E3D4D" w:rsidP="0081546D">
      <w:pPr>
        <w:spacing w:line="276" w:lineRule="auto"/>
      </w:pPr>
      <w:r>
        <w:t xml:space="preserve">The objectives of our study were to determine what aspects of </w:t>
      </w:r>
      <w:r w:rsidR="00D47BA5">
        <w:t xml:space="preserve">a soil’s hydrological profile </w:t>
      </w:r>
      <w:r>
        <w:t xml:space="preserve">are affected by long-term cover cropping at a depth relevant to crop production. </w:t>
      </w:r>
      <w:r w:rsidR="00503099">
        <w:t>W</w:t>
      </w:r>
      <w:r>
        <w:t xml:space="preserve">e collected soil samples </w:t>
      </w:r>
      <w:r w:rsidR="000A75B4">
        <w:t xml:space="preserve">at </w:t>
      </w:r>
      <w:commentRangeStart w:id="55"/>
      <w:r w:rsidR="000A75B4">
        <w:t>a 10-1</w:t>
      </w:r>
      <w:r w:rsidR="001B3C1C">
        <w:t>8</w:t>
      </w:r>
      <w:r w:rsidR="000A75B4">
        <w:t xml:space="preserve"> cm depth</w:t>
      </w:r>
      <w:commentRangeEnd w:id="55"/>
      <w:r w:rsidR="002F7162">
        <w:rPr>
          <w:rStyle w:val="CommentReference"/>
        </w:rPr>
        <w:commentReference w:id="55"/>
      </w:r>
      <w:r w:rsidR="000A75B4">
        <w:t xml:space="preserve">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s were on</w:t>
      </w:r>
      <w:del w:id="56" w:author="Liebman, Matthew Z [AGRON]" w:date="2021-03-26T11:54:00Z">
        <w:r w:rsidR="0081546D" w:rsidDel="00C40C4A">
          <w:delText>-</w:delText>
        </w:r>
      </w:del>
      <w:ins w:id="57" w:author="Liebman, Matthew Z [AGRON]" w:date="2021-03-26T11:54:00Z">
        <w:r w:rsidR="00C40C4A">
          <w:t xml:space="preserve"> commercial </w:t>
        </w:r>
      </w:ins>
      <w:r w:rsidR="0081546D">
        <w:t>farm</w:t>
      </w:r>
      <w:ins w:id="58" w:author="Liebman, Matthew Z [AGRON]" w:date="2021-03-26T11:55:00Z">
        <w:r w:rsidR="00C40C4A">
          <w:t>s</w:t>
        </w:r>
      </w:ins>
      <w:r w:rsidR="0081546D">
        <w:t xml:space="preserve">, and two were </w:t>
      </w:r>
      <w:ins w:id="59" w:author="Liebman, Matthew Z [AGRON]" w:date="2021-03-26T11:55:00Z">
        <w:r w:rsidR="00C40C4A">
          <w:t xml:space="preserve">on university </w:t>
        </w:r>
      </w:ins>
      <w:r w:rsidR="001B3C1C">
        <w:t xml:space="preserve">research plots.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matric potentials approximating field capacity.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27556A86"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w:t>
      </w:r>
      <w:r w:rsidR="003321F2" w:rsidRPr="00987A49">
        <w:rPr>
          <w:szCs w:val="24"/>
        </w:rPr>
        <w:lastRenderedPageBreak/>
        <w:t xml:space="preserve">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w:t>
      </w:r>
      <w:del w:id="60" w:author="Liebman, Matthew Z [AGRON]" w:date="2021-03-26T11:56:00Z">
        <w:r w:rsidR="00503099" w:rsidDel="00F612A2">
          <w:rPr>
            <w:szCs w:val="24"/>
          </w:rPr>
          <w:delText xml:space="preserve">has </w:delText>
        </w:r>
      </w:del>
      <w:ins w:id="61" w:author="Liebman, Matthew Z [AGRON]" w:date="2021-03-26T11:56:00Z">
        <w:r w:rsidR="00F612A2">
          <w:rPr>
            <w:szCs w:val="24"/>
          </w:rPr>
          <w:t xml:space="preserve">have </w:t>
        </w:r>
      </w:ins>
      <w:r w:rsidR="00503099">
        <w:rPr>
          <w:szCs w:val="24"/>
        </w:rPr>
        <w:t xml:space="preserve">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w:t>
      </w:r>
      <w:ins w:id="62" w:author="Liebman, Matthew Z [AGRON]" w:date="2021-03-26T11:56:00Z">
        <w:r w:rsidR="00037C14">
          <w:rPr>
            <w:noProof/>
            <w:szCs w:val="24"/>
          </w:rPr>
          <w:t xml:space="preserve">the East and West </w:t>
        </w:r>
      </w:ins>
      <w:del w:id="63" w:author="Liebman, Matthew Z [AGRON]" w:date="2021-03-26T11:56:00Z">
        <w:r w:rsidR="00503099" w:rsidDel="00F612A2">
          <w:rPr>
            <w:noProof/>
            <w:szCs w:val="24"/>
          </w:rPr>
          <w:delText xml:space="preserve">production </w:delText>
        </w:r>
      </w:del>
      <w:ins w:id="64" w:author="Liebman, Matthew Z [AGRON]" w:date="2021-03-26T11:56:00Z">
        <w:r w:rsidR="00F612A2">
          <w:rPr>
            <w:noProof/>
            <w:szCs w:val="24"/>
          </w:rPr>
          <w:t xml:space="preserve">commercial farm </w:t>
        </w:r>
      </w:ins>
      <w:r w:rsidR="00503099">
        <w:rPr>
          <w:noProof/>
          <w:szCs w:val="24"/>
        </w:rPr>
        <w:t>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1785"/>
                          </a:xfrm>
                          <a:prstGeom prst="rect">
                            <a:avLst/>
                          </a:prstGeom>
                        </pic:spPr>
                      </pic:pic>
                    </a:graphicData>
                  </a:graphic>
                </wp:inline>
              </w:drawing>
            </w:r>
          </w:p>
        </w:tc>
      </w:tr>
    </w:tbl>
    <w:p w14:paraId="6E74A901" w14:textId="77777777" w:rsidR="00F5459D" w:rsidRPr="00987A49" w:rsidRDefault="00F5459D" w:rsidP="0081546D">
      <w:pPr>
        <w:spacing w:line="276" w:lineRule="auto"/>
        <w:rPr>
          <w:szCs w:val="24"/>
        </w:rPr>
      </w:pP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1546D">
            <w:pPr>
              <w:spacing w:after="0" w:line="276" w:lineRule="auto"/>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1546D">
            <w:pPr>
              <w:spacing w:after="0" w:line="276" w:lineRule="auto"/>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16B7C56C" w:rsidR="007339EE" w:rsidRPr="00987A49" w:rsidRDefault="007339EE" w:rsidP="0081546D">
            <w:pPr>
              <w:spacing w:after="0" w:line="276" w:lineRule="auto"/>
              <w:jc w:val="center"/>
              <w:rPr>
                <w:b/>
                <w:sz w:val="20"/>
                <w:szCs w:val="20"/>
              </w:rPr>
            </w:pPr>
            <w:del w:id="65" w:author="Liebman, Matthew Z [AGRON]" w:date="2021-03-26T11:56:00Z">
              <w:r w:rsidRPr="00987A49" w:rsidDel="008E4B18">
                <w:rPr>
                  <w:b/>
                  <w:sz w:val="20"/>
                  <w:szCs w:val="20"/>
                </w:rPr>
                <w:delText>Reps</w:delText>
              </w:r>
            </w:del>
            <w:ins w:id="66" w:author="Liebman, Matthew Z [AGRON]" w:date="2021-03-26T11:57:00Z">
              <w:r w:rsidR="008E4B18">
                <w:rPr>
                  <w:b/>
                  <w:sz w:val="20"/>
                  <w:szCs w:val="20"/>
                </w:rPr>
                <w:t>Treatment replications</w:t>
              </w:r>
            </w:ins>
          </w:p>
        </w:tc>
        <w:tc>
          <w:tcPr>
            <w:tcW w:w="810" w:type="dxa"/>
            <w:vMerge w:val="restart"/>
            <w:tcBorders>
              <w:top w:val="single" w:sz="4" w:space="0" w:color="auto"/>
            </w:tcBorders>
            <w:shd w:val="clear" w:color="auto" w:fill="auto"/>
            <w:vAlign w:val="center"/>
          </w:tcPr>
          <w:p w14:paraId="12A394E5" w14:textId="0FABA4A5" w:rsidR="007339EE" w:rsidRPr="00987A49" w:rsidRDefault="007339EE" w:rsidP="0081546D">
            <w:pPr>
              <w:spacing w:after="0" w:line="276" w:lineRule="auto"/>
              <w:jc w:val="center"/>
              <w:rPr>
                <w:b/>
                <w:sz w:val="20"/>
                <w:szCs w:val="20"/>
              </w:rPr>
            </w:pPr>
            <w:r w:rsidRPr="00987A49">
              <w:rPr>
                <w:b/>
                <w:sz w:val="20"/>
                <w:szCs w:val="20"/>
              </w:rPr>
              <w:t>Plot Size</w:t>
            </w:r>
            <w:r w:rsidR="00685497">
              <w:rPr>
                <w:b/>
                <w:sz w:val="20"/>
                <w:szCs w:val="20"/>
              </w:rPr>
              <w:t xml:space="preserve"> and average slope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1546D">
            <w:pPr>
              <w:spacing w:after="0" w:line="276" w:lineRule="auto"/>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1546D">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1546D">
            <w:pPr>
              <w:spacing w:after="0" w:line="276" w:lineRule="auto"/>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1546D">
            <w:pPr>
              <w:spacing w:after="0" w:line="276" w:lineRule="auto"/>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1546D">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1546D">
            <w:pPr>
              <w:spacing w:after="0" w:line="276" w:lineRule="auto"/>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1546D">
            <w:pPr>
              <w:spacing w:after="0" w:line="276" w:lineRule="auto"/>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1546D">
            <w:pPr>
              <w:spacing w:after="0" w:line="276" w:lineRule="auto"/>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1546D">
            <w:pPr>
              <w:spacing w:after="0" w:line="276" w:lineRule="auto"/>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1546D">
            <w:pPr>
              <w:spacing w:after="0" w:line="276" w:lineRule="auto"/>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1546D">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1546D">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1546D">
            <w:pPr>
              <w:spacing w:after="0" w:line="276" w:lineRule="auto"/>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1546D">
            <w:pPr>
              <w:spacing w:after="0" w:line="276" w:lineRule="auto"/>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81546D">
            <w:pPr>
              <w:spacing w:after="0" w:line="276" w:lineRule="auto"/>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1546D">
            <w:pPr>
              <w:spacing w:after="0" w:line="276" w:lineRule="auto"/>
              <w:jc w:val="center"/>
              <w:rPr>
                <w:sz w:val="20"/>
                <w:szCs w:val="20"/>
              </w:rPr>
            </w:pPr>
            <w:r w:rsidRPr="00987A49">
              <w:rPr>
                <w:sz w:val="20"/>
                <w:szCs w:val="20"/>
              </w:rPr>
              <w:t>42⁰03’N</w:t>
            </w:r>
          </w:p>
          <w:p w14:paraId="35DB2718" w14:textId="77777777" w:rsidR="007339EE" w:rsidRPr="00987A49" w:rsidRDefault="007339EE" w:rsidP="0081546D">
            <w:pPr>
              <w:spacing w:after="0" w:line="276" w:lineRule="auto"/>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1546D">
            <w:pPr>
              <w:spacing w:after="0" w:line="276" w:lineRule="auto"/>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shd w:val="clear" w:color="auto" w:fill="auto"/>
            <w:vAlign w:val="center"/>
          </w:tcPr>
          <w:p w14:paraId="7ECCA8FC" w14:textId="0D965AEF" w:rsidR="007339EE" w:rsidRPr="00987A49" w:rsidRDefault="007339EE" w:rsidP="0081546D">
            <w:pPr>
              <w:spacing w:after="0" w:line="276" w:lineRule="auto"/>
              <w:jc w:val="center"/>
              <w:rPr>
                <w:sz w:val="20"/>
                <w:szCs w:val="20"/>
              </w:rPr>
            </w:pPr>
            <w:r w:rsidRPr="00987A49">
              <w:rPr>
                <w:sz w:val="20"/>
                <w:szCs w:val="20"/>
              </w:rPr>
              <w:t>25 x 250 m</w:t>
            </w:r>
            <w:r w:rsidR="00685497">
              <w:rPr>
                <w:sz w:val="20"/>
                <w:szCs w:val="20"/>
              </w:rPr>
              <w:t xml:space="preserve"> (X%)</w:t>
            </w:r>
          </w:p>
        </w:tc>
        <w:tc>
          <w:tcPr>
            <w:tcW w:w="990" w:type="dxa"/>
            <w:shd w:val="clear" w:color="auto" w:fill="auto"/>
            <w:vAlign w:val="center"/>
          </w:tcPr>
          <w:p w14:paraId="0C7BBB32" w14:textId="77777777" w:rsidR="007339EE" w:rsidRPr="00987A49" w:rsidRDefault="007339EE" w:rsidP="0081546D">
            <w:pPr>
              <w:spacing w:after="0" w:line="276" w:lineRule="auto"/>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1546D">
            <w:pPr>
              <w:spacing w:after="0" w:line="276" w:lineRule="auto"/>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1546D">
            <w:pPr>
              <w:spacing w:after="0" w:line="276" w:lineRule="auto"/>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1546D">
            <w:pPr>
              <w:spacing w:after="0" w:line="276" w:lineRule="auto"/>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1546D">
            <w:pPr>
              <w:spacing w:after="0" w:line="276" w:lineRule="auto"/>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81546D">
            <w:pPr>
              <w:spacing w:after="0" w:line="276" w:lineRule="auto"/>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1546D">
            <w:pPr>
              <w:spacing w:after="0" w:line="276" w:lineRule="auto"/>
              <w:jc w:val="center"/>
              <w:rPr>
                <w:sz w:val="20"/>
                <w:szCs w:val="20"/>
              </w:rPr>
            </w:pPr>
            <w:r w:rsidRPr="00987A49">
              <w:rPr>
                <w:sz w:val="20"/>
                <w:szCs w:val="20"/>
              </w:rPr>
              <w:lastRenderedPageBreak/>
              <w:t>42⁰00’N</w:t>
            </w:r>
          </w:p>
          <w:p w14:paraId="5C779933" w14:textId="77777777" w:rsidR="007339EE" w:rsidRPr="00987A49"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1546D">
            <w:pPr>
              <w:spacing w:after="0" w:line="276" w:lineRule="auto"/>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1546D">
            <w:pPr>
              <w:spacing w:after="0" w:line="276" w:lineRule="auto"/>
              <w:jc w:val="center"/>
              <w:rPr>
                <w:sz w:val="20"/>
                <w:szCs w:val="20"/>
              </w:rPr>
            </w:pPr>
            <w:r w:rsidRPr="00987A49">
              <w:rPr>
                <w:sz w:val="20"/>
                <w:szCs w:val="20"/>
              </w:rPr>
              <w:t>5</w:t>
            </w:r>
          </w:p>
        </w:tc>
        <w:tc>
          <w:tcPr>
            <w:tcW w:w="810" w:type="dxa"/>
            <w:shd w:val="clear" w:color="auto" w:fill="auto"/>
            <w:vAlign w:val="center"/>
          </w:tcPr>
          <w:p w14:paraId="7F874862" w14:textId="77777777" w:rsidR="007339EE" w:rsidRDefault="007339EE" w:rsidP="0081546D">
            <w:pPr>
              <w:spacing w:after="0" w:line="276" w:lineRule="auto"/>
              <w:jc w:val="center"/>
              <w:rPr>
                <w:sz w:val="20"/>
                <w:szCs w:val="20"/>
              </w:rPr>
            </w:pPr>
            <w:r w:rsidRPr="00987A49">
              <w:rPr>
                <w:sz w:val="20"/>
                <w:szCs w:val="20"/>
              </w:rPr>
              <w:t>3.8 x 55 m</w:t>
            </w:r>
          </w:p>
          <w:p w14:paraId="1F7D91A5" w14:textId="135064D9" w:rsidR="00685497" w:rsidRPr="00987A49" w:rsidRDefault="00685497" w:rsidP="0081546D">
            <w:pPr>
              <w:spacing w:after="0" w:line="276" w:lineRule="auto"/>
              <w:jc w:val="center"/>
              <w:rPr>
                <w:sz w:val="20"/>
                <w:szCs w:val="20"/>
              </w:rPr>
            </w:pPr>
            <w:r>
              <w:rPr>
                <w:sz w:val="20"/>
                <w:szCs w:val="20"/>
              </w:rPr>
              <w:t>(X%)</w:t>
            </w:r>
          </w:p>
        </w:tc>
        <w:tc>
          <w:tcPr>
            <w:tcW w:w="990" w:type="dxa"/>
            <w:shd w:val="clear" w:color="auto" w:fill="auto"/>
            <w:vAlign w:val="center"/>
          </w:tcPr>
          <w:p w14:paraId="2F493C83" w14:textId="77777777" w:rsidR="007339EE" w:rsidRPr="00987A49" w:rsidRDefault="007339EE" w:rsidP="0081546D">
            <w:pPr>
              <w:spacing w:after="0" w:line="276" w:lineRule="auto"/>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1546D">
            <w:pPr>
              <w:spacing w:after="0" w:line="276" w:lineRule="auto"/>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1546D">
            <w:pPr>
              <w:spacing w:after="0" w:line="276" w:lineRule="auto"/>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1546D">
            <w:pPr>
              <w:spacing w:after="0" w:line="276" w:lineRule="auto"/>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1546D">
            <w:pPr>
              <w:spacing w:after="0" w:line="276" w:lineRule="auto"/>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81546D">
            <w:pPr>
              <w:spacing w:after="0" w:line="276" w:lineRule="auto"/>
              <w:rPr>
                <w:sz w:val="20"/>
                <w:szCs w:val="20"/>
              </w:rPr>
            </w:pPr>
            <w:r w:rsidRPr="007339EE">
              <w:rPr>
                <w:i/>
                <w:iCs/>
                <w:sz w:val="20"/>
                <w:szCs w:val="20"/>
              </w:rPr>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81546D">
            <w:pPr>
              <w:spacing w:after="0" w:line="276" w:lineRule="auto"/>
              <w:jc w:val="center"/>
              <w:rPr>
                <w:sz w:val="20"/>
                <w:szCs w:val="20"/>
              </w:rPr>
            </w:pPr>
            <w:r w:rsidRPr="00987A49">
              <w:rPr>
                <w:sz w:val="20"/>
                <w:szCs w:val="20"/>
              </w:rPr>
              <w:t>42⁰00’N</w:t>
            </w:r>
          </w:p>
          <w:p w14:paraId="24E0FF37" w14:textId="2F5B8037" w:rsidR="007339EE"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1546D">
            <w:pPr>
              <w:spacing w:after="0" w:line="276" w:lineRule="auto"/>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1546D">
            <w:pPr>
              <w:spacing w:after="0" w:line="276" w:lineRule="auto"/>
              <w:jc w:val="center"/>
              <w:rPr>
                <w:sz w:val="20"/>
                <w:szCs w:val="20"/>
              </w:rPr>
            </w:pPr>
            <w:r>
              <w:rPr>
                <w:sz w:val="20"/>
                <w:szCs w:val="20"/>
              </w:rPr>
              <w:t>5</w:t>
            </w:r>
          </w:p>
        </w:tc>
        <w:tc>
          <w:tcPr>
            <w:tcW w:w="810" w:type="dxa"/>
            <w:shd w:val="clear" w:color="auto" w:fill="auto"/>
            <w:vAlign w:val="center"/>
          </w:tcPr>
          <w:p w14:paraId="54661ABA" w14:textId="77777777" w:rsidR="007339EE" w:rsidRDefault="007339EE" w:rsidP="0081546D">
            <w:pPr>
              <w:spacing w:after="0" w:line="276" w:lineRule="auto"/>
              <w:jc w:val="center"/>
              <w:rPr>
                <w:sz w:val="20"/>
                <w:szCs w:val="20"/>
              </w:rPr>
            </w:pPr>
            <w:r w:rsidRPr="00987A49">
              <w:rPr>
                <w:sz w:val="20"/>
                <w:szCs w:val="20"/>
              </w:rPr>
              <w:t>3.8 x 55 m</w:t>
            </w:r>
          </w:p>
          <w:p w14:paraId="1367A9E8" w14:textId="4904C5C2" w:rsidR="00685497" w:rsidRPr="00987A49" w:rsidRDefault="00685497" w:rsidP="0081546D">
            <w:pPr>
              <w:spacing w:after="0" w:line="276" w:lineRule="auto"/>
              <w:jc w:val="center"/>
              <w:rPr>
                <w:sz w:val="20"/>
                <w:szCs w:val="20"/>
              </w:rPr>
            </w:pPr>
            <w:r>
              <w:rPr>
                <w:sz w:val="20"/>
                <w:szCs w:val="20"/>
              </w:rPr>
              <w:t>(X%)</w:t>
            </w:r>
          </w:p>
        </w:tc>
        <w:tc>
          <w:tcPr>
            <w:tcW w:w="990" w:type="dxa"/>
            <w:shd w:val="clear" w:color="auto" w:fill="auto"/>
            <w:vAlign w:val="center"/>
          </w:tcPr>
          <w:p w14:paraId="0AEDD618" w14:textId="4753FA7D" w:rsidR="007339EE" w:rsidRPr="00987A49" w:rsidRDefault="007339EE" w:rsidP="0081546D">
            <w:pPr>
              <w:spacing w:after="0" w:line="276" w:lineRule="auto"/>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1546D">
            <w:pPr>
              <w:spacing w:after="0" w:line="276" w:lineRule="auto"/>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1546D">
            <w:pPr>
              <w:spacing w:after="0" w:line="276" w:lineRule="auto"/>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1546D">
            <w:pPr>
              <w:spacing w:after="0" w:line="276" w:lineRule="auto"/>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1546D">
            <w:pPr>
              <w:spacing w:after="0" w:line="276" w:lineRule="auto"/>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1546D">
            <w:pPr>
              <w:spacing w:after="0" w:line="276" w:lineRule="auto"/>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81546D">
            <w:pPr>
              <w:spacing w:after="0" w:line="276" w:lineRule="auto"/>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1546D">
            <w:pPr>
              <w:spacing w:after="0" w:line="276" w:lineRule="auto"/>
              <w:jc w:val="center"/>
              <w:rPr>
                <w:sz w:val="20"/>
                <w:szCs w:val="20"/>
              </w:rPr>
            </w:pPr>
            <w:r w:rsidRPr="00987A49">
              <w:rPr>
                <w:sz w:val="20"/>
                <w:szCs w:val="20"/>
              </w:rPr>
              <w:t>41⁰19’N</w:t>
            </w:r>
          </w:p>
          <w:p w14:paraId="4B34EC01" w14:textId="77777777" w:rsidR="007339EE" w:rsidRPr="00987A49" w:rsidRDefault="007339EE" w:rsidP="0081546D">
            <w:pPr>
              <w:spacing w:after="0" w:line="276" w:lineRule="auto"/>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1546D">
            <w:pPr>
              <w:spacing w:after="0" w:line="276" w:lineRule="auto"/>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05C53289" w14:textId="77777777" w:rsidR="007339EE" w:rsidRDefault="007339EE" w:rsidP="0081546D">
            <w:pPr>
              <w:spacing w:after="0" w:line="276" w:lineRule="auto"/>
              <w:jc w:val="center"/>
              <w:rPr>
                <w:sz w:val="20"/>
                <w:szCs w:val="20"/>
              </w:rPr>
            </w:pPr>
            <w:r w:rsidRPr="00987A49">
              <w:rPr>
                <w:sz w:val="20"/>
                <w:szCs w:val="20"/>
              </w:rPr>
              <w:t>25 x 275 m</w:t>
            </w:r>
          </w:p>
          <w:p w14:paraId="337CBA63" w14:textId="2834E985" w:rsidR="00685497" w:rsidRPr="00987A49" w:rsidRDefault="00685497" w:rsidP="0081546D">
            <w:pPr>
              <w:spacing w:after="0" w:line="276" w:lineRule="auto"/>
              <w:jc w:val="center"/>
              <w:rPr>
                <w:sz w:val="20"/>
                <w:szCs w:val="20"/>
              </w:rPr>
            </w:pPr>
            <w:r>
              <w:rPr>
                <w:sz w:val="20"/>
                <w:szCs w:val="20"/>
              </w:rPr>
              <w:t>(X%)</w:t>
            </w:r>
          </w:p>
        </w:tc>
        <w:tc>
          <w:tcPr>
            <w:tcW w:w="990" w:type="dxa"/>
            <w:tcBorders>
              <w:bottom w:val="single" w:sz="4" w:space="0" w:color="auto"/>
            </w:tcBorders>
            <w:shd w:val="clear" w:color="auto" w:fill="auto"/>
            <w:vAlign w:val="center"/>
          </w:tcPr>
          <w:p w14:paraId="53073118" w14:textId="77777777" w:rsidR="007339EE" w:rsidRPr="00987A49" w:rsidRDefault="007339EE" w:rsidP="0081546D">
            <w:pPr>
              <w:spacing w:after="0" w:line="276" w:lineRule="auto"/>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1546D">
            <w:pPr>
              <w:spacing w:after="0" w:line="276" w:lineRule="auto"/>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1546D">
            <w:pPr>
              <w:spacing w:after="0" w:line="276" w:lineRule="auto"/>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1546D">
            <w:pPr>
              <w:spacing w:after="0" w:line="276" w:lineRule="auto"/>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1546D">
            <w:pPr>
              <w:spacing w:after="0" w:line="276" w:lineRule="auto"/>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1546D">
            <w:pPr>
              <w:spacing w:after="0" w:line="276" w:lineRule="auto"/>
              <w:jc w:val="center"/>
              <w:rPr>
                <w:sz w:val="20"/>
                <w:szCs w:val="20"/>
              </w:rPr>
            </w:pPr>
            <w:r>
              <w:rPr>
                <w:sz w:val="20"/>
                <w:szCs w:val="20"/>
              </w:rPr>
              <w:t>June 10</w:t>
            </w:r>
          </w:p>
        </w:tc>
      </w:tr>
    </w:tbl>
    <w:p w14:paraId="29470115" w14:textId="77777777" w:rsidR="000A75B4" w:rsidRDefault="000A75B4" w:rsidP="0081546D">
      <w:pPr>
        <w:spacing w:line="276" w:lineRule="auto"/>
        <w:rPr>
          <w:szCs w:val="24"/>
        </w:rPr>
      </w:pPr>
    </w:p>
    <w:p w14:paraId="3BE86CE0" w14:textId="51DAC62C"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1B3C1C">
        <w:rPr>
          <w:szCs w:val="24"/>
        </w:rPr>
        <w:t xml:space="preserve"> and </w:t>
      </w:r>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421B063B"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tall was used to take in</w:t>
      </w:r>
      <w:del w:id="67" w:author="Liebman, Matthew Z [AGRON]" w:date="2021-03-26T11:58:00Z">
        <w:r w:rsidDel="009B08E1">
          <w:rPr>
            <w:szCs w:val="24"/>
          </w:rPr>
          <w:delText>-</w:delText>
        </w:r>
      </w:del>
      <w:r>
        <w:rPr>
          <w:szCs w:val="24"/>
        </w:rPr>
        <w:t xml:space="preserve">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w:t>
      </w:r>
      <w:del w:id="68" w:author="Liebman, Matthew Z [AGRON]" w:date="2021-03-26T11:58:00Z">
        <w:r w:rsidR="009C6151" w:rsidDel="009B08E1">
          <w:rPr>
            <w:szCs w:val="24"/>
          </w:rPr>
          <w:delText xml:space="preserve">done </w:delText>
        </w:r>
      </w:del>
      <w:ins w:id="69" w:author="Liebman, Matthew Z [AGRON]" w:date="2021-03-26T11:58:00Z">
        <w:r w:rsidR="009B08E1">
          <w:rPr>
            <w:szCs w:val="24"/>
          </w:rPr>
          <w:t xml:space="preserve">conducted </w:t>
        </w:r>
      </w:ins>
      <w:r w:rsidR="009C6151">
        <w:rPr>
          <w:szCs w:val="24"/>
        </w:rPr>
        <w:t>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19480EA9"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To get in</w:t>
      </w:r>
      <w:del w:id="70" w:author="Liebman, Matthew Z [AGRON]" w:date="2021-03-26T11:39:00Z">
        <w:r w:rsidR="00F96DCF" w:rsidDel="0068785F">
          <w:rPr>
            <w:szCs w:val="24"/>
          </w:rPr>
          <w:delText>-</w:delText>
        </w:r>
      </w:del>
      <w:r w:rsidR="00F96DCF">
        <w:rPr>
          <w:szCs w:val="24"/>
        </w:rPr>
        <w:t>tact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lastRenderedPageBreak/>
        <w:t>Soil-water-retention curve</w:t>
      </w:r>
    </w:p>
    <w:p w14:paraId="5764A6FE" w14:textId="7F9969F3"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9B08E1">
        <w:rPr>
          <w:rFonts w:asciiTheme="minorHAnsi" w:eastAsiaTheme="minorHAnsi" w:hAnsiTheme="minorHAnsi" w:cstheme="minorBidi"/>
          <w:b w:val="0"/>
          <w:sz w:val="22"/>
          <w:vertAlign w:val="subscript"/>
          <w:rPrChange w:id="71" w:author="Liebman, Matthew Z [AGRON]" w:date="2021-03-26T12:05: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 xml:space="preserve">Measurements were made according to the protocol described by Kool et al. </w:t>
      </w:r>
      <w:ins w:id="72" w:author="Liebman, Matthew Z [AGRON]" w:date="2021-03-26T12:05:00Z">
        <w:r w:rsidR="009B08E1">
          <w:rPr>
            <w:rFonts w:asciiTheme="minorHAnsi" w:eastAsiaTheme="minorHAnsi" w:hAnsiTheme="minorHAnsi" w:cstheme="minorBidi"/>
            <w:b w:val="0"/>
            <w:sz w:val="22"/>
          </w:rPr>
          <w:t>(</w:t>
        </w:r>
      </w:ins>
      <w:r w:rsidR="005F4B84">
        <w:rPr>
          <w:rFonts w:asciiTheme="minorHAnsi" w:eastAsiaTheme="minorHAnsi" w:hAnsiTheme="minorHAnsi" w:cstheme="minorBidi"/>
          <w:b w:val="0"/>
          <w:sz w:val="22"/>
        </w:rPr>
        <w:t>2019</w:t>
      </w:r>
      <w:ins w:id="73" w:author="Liebman, Matthew Z [AGRON]" w:date="2021-03-26T12:05:00Z">
        <w:r w:rsidR="009B08E1">
          <w:rPr>
            <w:rFonts w:asciiTheme="minorHAnsi" w:eastAsiaTheme="minorHAnsi" w:hAnsiTheme="minorHAnsi" w:cstheme="minorBidi"/>
            <w:b w:val="0"/>
            <w:sz w:val="22"/>
          </w:rPr>
          <w:t>)</w:t>
        </w:r>
      </w:ins>
      <w:r w:rsidR="005F4B84">
        <w:rPr>
          <w:rFonts w:asciiTheme="minorHAnsi" w:eastAsiaTheme="minorHAnsi" w:hAnsiTheme="minorHAnsi" w:cstheme="minorBidi"/>
          <w:b w:val="0"/>
          <w:sz w:val="22"/>
        </w:rPr>
        <w:t>.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w:t>
      </w:r>
      <w:r w:rsidR="00F96DCF" w:rsidRPr="009B08E1">
        <w:rPr>
          <w:rFonts w:asciiTheme="minorHAnsi" w:eastAsiaTheme="minorHAnsi" w:hAnsiTheme="minorHAnsi" w:cstheme="minorBidi"/>
          <w:b w:val="0"/>
          <w:sz w:val="22"/>
          <w:vertAlign w:val="superscript"/>
          <w:rPrChange w:id="74" w:author="Liebman, Matthew Z [AGRON]" w:date="2021-03-26T12:06: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262C364E"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4A43ABE0" w14:textId="7C6736CB" w:rsidR="006912D0" w:rsidRDefault="006912D0" w:rsidP="00E87F79">
      <w:pPr>
        <w:spacing w:line="276" w:lineRule="auto"/>
      </w:pPr>
      <w:r>
        <w:t xml:space="preserve"> Organic carbon </w:t>
      </w:r>
    </w:p>
    <w:p w14:paraId="1557F46A" w14:textId="1B7E6DB9" w:rsidR="006912D0" w:rsidRPr="006912D0" w:rsidRDefault="00231668" w:rsidP="0081546D">
      <w:pPr>
        <w:spacing w:line="276" w:lineRule="auto"/>
      </w:pPr>
      <w:r>
        <w:t>Half of the remaining oven-dried soil cores were sent for organic matter analysis (</w:t>
      </w:r>
      <w:commentRangeStart w:id="75"/>
      <w:proofErr w:type="spellStart"/>
      <w:r w:rsidR="00CE6A07">
        <w:t>Agsource</w:t>
      </w:r>
      <w:commentRangeEnd w:id="75"/>
      <w:proofErr w:type="spellEnd"/>
      <w:r w:rsidR="009B08E1">
        <w:rPr>
          <w:rStyle w:val="CommentReference"/>
        </w:rPr>
        <w:commentReference w:id="75"/>
      </w:r>
      <w:r>
        <w:t>, need to find the paper that explains their methods)</w:t>
      </w:r>
      <w:r w:rsidR="00CE6A07">
        <w:t>.</w:t>
      </w:r>
    </w:p>
    <w:p w14:paraId="68D41FEC" w14:textId="09FDC789" w:rsidR="005538D2" w:rsidRDefault="005538D2" w:rsidP="0081546D">
      <w:pPr>
        <w:pStyle w:val="Heading2"/>
        <w:spacing w:line="276" w:lineRule="auto"/>
      </w:pPr>
      <w:r>
        <w:t>Statistical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w:t>
      </w:r>
      <w:r>
        <w:rPr>
          <w:noProof/>
        </w:rPr>
        <w:lastRenderedPageBreak/>
        <w:t xml:space="preserve">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7BEE6B5B" w:rsidR="00334D34" w:rsidRDefault="00CD442C" w:rsidP="0081546D">
      <w:pPr>
        <w:spacing w:line="276" w:lineRule="auto"/>
      </w:pPr>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23ED9234"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0E6BDE1F"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 matric potentials of -50 and -100 cm water (cite Britt’s dissertation)</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s sampled all had artificial tile drainage installed at ~1.2 meter depth</w:t>
      </w:r>
      <w:del w:id="76" w:author="Liebman, Matthew Z [AGRON]" w:date="2021-03-26T12:55:00Z">
        <w:r w:rsidR="0074061C" w:rsidDel="0018677A">
          <w:rPr>
            <w:noProof/>
          </w:rPr>
          <w:delText>s</w:delText>
        </w:r>
      </w:del>
      <w:r w:rsidR="0074061C">
        <w:rPr>
          <w:noProof/>
        </w:rPr>
        <w:t xml:space="preserve">, suggesting shallow water tables are present and field capacity will be at matric potentials less than the commonly assumed -330 cm water (cite).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All plots had textures within ranges classified as silty-clay-</w:t>
      </w:r>
      <w:commentRangeStart w:id="77"/>
      <w:r>
        <w:rPr>
          <w:noProof/>
        </w:rPr>
        <w:t>loams</w:t>
      </w:r>
      <w:commentRangeEnd w:id="77"/>
      <w:r w:rsidR="0018677A">
        <w:rPr>
          <w:rStyle w:val="CommentReference"/>
        </w:rPr>
        <w:commentReference w:id="77"/>
      </w:r>
      <w:r>
        <w:rPr>
          <w:noProof/>
        </w:rPr>
        <w:t xml:space="preserve">.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xml:space="preserve">, </w:t>
      </w:r>
      <w:r>
        <w:rPr>
          <w:noProof/>
        </w:rPr>
        <w:lastRenderedPageBreak/>
        <w:t xml:space="preserve">the sample’s texture also varied by cover crop treatment, </w:t>
      </w:r>
      <w:commentRangeStart w:id="78"/>
      <w:r>
        <w:rPr>
          <w:noProof/>
        </w:rPr>
        <w:t>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w:t>
      </w:r>
      <w:commentRangeEnd w:id="78"/>
      <w:r w:rsidR="0018677A">
        <w:rPr>
          <w:rStyle w:val="CommentReference"/>
        </w:rPr>
        <w:commentReference w:id="78"/>
      </w:r>
      <w:r>
        <w:rPr>
          <w:noProof/>
        </w:rPr>
        <w:t xml:space="preserve">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2E6E373C"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w:t>
      </w:r>
      <w:ins w:id="79" w:author="Liebman, Matthew Z [AGRON]" w:date="2021-03-26T13:04:00Z">
        <w:r w:rsidR="001548E1">
          <w:rPr>
            <w:noProof/>
          </w:rPr>
          <w:t>n</w:t>
        </w:r>
      </w:ins>
      <w:r w:rsidR="00763BD2">
        <w:rPr>
          <w:noProof/>
        </w:rPr>
        <w:t>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40CF9FC8" w:rsidR="00763BD2" w:rsidRDefault="00763BD2" w:rsidP="0081546D">
      <w:pPr>
        <w:spacing w:line="276" w:lineRule="auto"/>
        <w:rPr>
          <w:noProof/>
        </w:rPr>
      </w:pPr>
      <w:r>
        <w:rPr>
          <w:noProof/>
        </w:rPr>
        <w:t xml:space="preserve">Sand is denser than clay, so </w:t>
      </w:r>
      <w:r w:rsidR="00377FA1">
        <w:rPr>
          <w:noProof/>
        </w:rPr>
        <w:t xml:space="preserve">a sandy </w:t>
      </w:r>
      <w:r>
        <w:rPr>
          <w:noProof/>
        </w:rPr>
        <w:t>soil</w:t>
      </w:r>
      <w:del w:id="80" w:author="Liebman, Matthew Z [AGRON]" w:date="2021-03-26T13:04:00Z">
        <w:r w:rsidDel="001548E1">
          <w:rPr>
            <w:noProof/>
          </w:rPr>
          <w:delText>s</w:delText>
        </w:r>
      </w:del>
      <w:r>
        <w:rPr>
          <w:noProof/>
        </w:rPr>
        <w:t xml:space="preserve">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 xml:space="preserve">Bulk </w:t>
      </w:r>
      <w:r w:rsidR="00C30303">
        <w:rPr>
          <w:noProof/>
        </w:rPr>
        <w:lastRenderedPageBreak/>
        <w:t>densities varied from 1.2 g cm</w:t>
      </w:r>
      <w:r w:rsidR="00C30303" w:rsidRPr="001548E1">
        <w:rPr>
          <w:noProof/>
          <w:vertAlign w:val="superscript"/>
          <w:rPrChange w:id="81" w:author="Liebman, Matthew Z [AGRON]" w:date="2021-03-26T13:05:00Z">
            <w:rPr>
              <w:noProof/>
            </w:rPr>
          </w:rPrChange>
        </w:rPr>
        <w:t>-3</w:t>
      </w:r>
      <w:r w:rsidR="00C30303">
        <w:rPr>
          <w:noProof/>
        </w:rPr>
        <w:t xml:space="preserve"> to 1.7 g cm</w:t>
      </w:r>
      <w:r w:rsidR="00C30303" w:rsidRPr="001548E1">
        <w:rPr>
          <w:noProof/>
          <w:vertAlign w:val="superscript"/>
          <w:rPrChange w:id="82" w:author="Liebman, Matthew Z [AGRON]" w:date="2021-03-26T13:05:00Z">
            <w:rPr>
              <w:noProof/>
            </w:rPr>
          </w:rPrChange>
        </w:rPr>
        <w:t>-3</w:t>
      </w:r>
      <w:r w:rsidR="00377FA1">
        <w:rPr>
          <w:noProof/>
        </w:rPr>
        <w:t>. The bulk densit</w:t>
      </w:r>
      <w:del w:id="83" w:author="Liebman, Matthew Z [AGRON]" w:date="2021-03-26T13:05:00Z">
        <w:r w:rsidR="00377FA1" w:rsidDel="00122FAD">
          <w:rPr>
            <w:noProof/>
          </w:rPr>
          <w:delText>i</w:delText>
        </w:r>
      </w:del>
      <w:r w:rsidR="00377FA1">
        <w:rPr>
          <w:noProof/>
        </w:rPr>
        <w:t xml:space="preserve">y of the cover cropped plots at the East-grain </w:t>
      </w:r>
      <w:r w:rsidR="003B08A3">
        <w:rPr>
          <w:noProof/>
        </w:rPr>
        <w:t>trial</w:t>
      </w:r>
      <w:r w:rsidR="00377FA1">
        <w:rPr>
          <w:noProof/>
        </w:rPr>
        <w:t xml:space="preserve"> </w:t>
      </w:r>
      <w:del w:id="84" w:author="Liebman, Matthew Z [AGRON]" w:date="2021-03-26T13:05:00Z">
        <w:r w:rsidR="00377FA1" w:rsidDel="00122FAD">
          <w:rPr>
            <w:noProof/>
          </w:rPr>
          <w:delText xml:space="preserve">were </w:delText>
        </w:r>
      </w:del>
      <w:ins w:id="85" w:author="Liebman, Matthew Z [AGRON]" w:date="2021-03-26T13:05:00Z">
        <w:r w:rsidR="00122FAD">
          <w:rPr>
            <w:noProof/>
          </w:rPr>
          <w:t xml:space="preserve">was </w:t>
        </w:r>
      </w:ins>
      <w:r w:rsidR="00377FA1">
        <w:rPr>
          <w:noProof/>
        </w:rPr>
        <w:t>significantly lower than the no-cover plots by 0.1 g cm</w:t>
      </w:r>
      <w:r w:rsidR="00377FA1" w:rsidRPr="001548E1">
        <w:rPr>
          <w:noProof/>
          <w:vertAlign w:val="superscript"/>
          <w:rPrChange w:id="86" w:author="Liebman, Matthew Z [AGRON]" w:date="2021-03-26T13:05:00Z">
            <w:rPr>
              <w:noProof/>
            </w:rPr>
          </w:rPrChange>
        </w:rPr>
        <w:t>-3</w:t>
      </w:r>
      <w:r w:rsidR="00377FA1">
        <w:rPr>
          <w:noProof/>
        </w:rPr>
        <w:t xml:space="preserve">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t>Soil water retention curves</w:t>
      </w:r>
    </w:p>
    <w:p w14:paraId="61E991B4" w14:textId="405A3B4B" w:rsidR="00F5459D" w:rsidRDefault="00D92C51" w:rsidP="00F5459D">
      <w:pPr>
        <w:spacing w:line="276" w:lineRule="auto"/>
        <w:rPr>
          <w:noProof/>
        </w:rPr>
      </w:pPr>
      <w:r>
        <w:t xml:space="preserve">The Gardener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w:t>
      </w:r>
      <w:commentRangeStart w:id="87"/>
      <w:r w:rsidR="00F5459D">
        <w:rPr>
          <w:noProof/>
        </w:rPr>
        <w:t>parameter</w:t>
      </w:r>
      <w:commentRangeEnd w:id="87"/>
      <w:r w:rsidR="00AD578E">
        <w:rPr>
          <w:rStyle w:val="CommentReference"/>
        </w:rPr>
        <w:commentReference w:id="87"/>
      </w:r>
      <w:r w:rsidR="00F5459D">
        <w:rPr>
          <w:noProof/>
        </w:rPr>
        <w:t xml:space="preserve">.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C3EC81A"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Gardener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154ACB" w:rsidP="0081546D">
      <w:pPr>
        <w:spacing w:line="276" w:lineRule="auto"/>
        <w:rPr>
          <w:noProof/>
        </w:rPr>
      </w:pP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DB637A">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DB637A">
        <w:tc>
          <w:tcPr>
            <w:tcW w:w="9350" w:type="dxa"/>
          </w:tcPr>
          <w:p w14:paraId="5AE1881D" w14:textId="35080AA4" w:rsidR="00AC6525" w:rsidRDefault="00AC6525" w:rsidP="00DB637A">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w:t>
            </w:r>
            <w:commentRangeStart w:id="88"/>
            <w:r w:rsidR="00401E51">
              <w:t>experiment</w:t>
            </w:r>
            <w:commentRangeEnd w:id="88"/>
            <w:r w:rsidR="00250E47">
              <w:rPr>
                <w:rStyle w:val="CommentReference"/>
              </w:rPr>
              <w:commentReference w:id="88"/>
            </w:r>
            <w:r w:rsidR="00401E51">
              <w:t xml:space="preserve">. </w:t>
            </w:r>
          </w:p>
        </w:tc>
      </w:tr>
    </w:tbl>
    <w:p w14:paraId="53F15326" w14:textId="77777777" w:rsidR="00AC6525" w:rsidRDefault="00AC6525" w:rsidP="00AC6525"/>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commentRangeStart w:id="89"/>
            <w:r w:rsidR="00E87F79">
              <w:rPr>
                <w:noProof/>
              </w:rPr>
              <w:t>increases</w:t>
            </w:r>
            <w:r>
              <w:rPr>
                <w:noProof/>
              </w:rPr>
              <w:t xml:space="preserve"> soil structure</w:t>
            </w:r>
            <w:commentRangeEnd w:id="89"/>
            <w:r w:rsidR="00CB1F13">
              <w:rPr>
                <w:rStyle w:val="CommentReference"/>
              </w:rPr>
              <w:commentReference w:id="89"/>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68231001" w:rsidR="00AC6525" w:rsidRDefault="00AC6525" w:rsidP="0081546D">
            <w:pPr>
              <w:spacing w:line="276" w:lineRule="auto"/>
              <w:rPr>
                <w:noProof/>
              </w:rPr>
            </w:pPr>
            <w:r>
              <w:rPr>
                <w:noProof/>
              </w:rPr>
              <w:t xml:space="preserve">Soil aggregation </w:t>
            </w:r>
            <w:r w:rsidR="00685497">
              <w:rPr>
                <w:noProof/>
              </w:rPr>
              <w:t>increases</w:t>
            </w:r>
            <w:r>
              <w:rPr>
                <w:noProof/>
              </w:rPr>
              <w:t xml:space="preserve"> soil </w:t>
            </w:r>
            <w:del w:id="90" w:author="Liebman, Matthew Z [AGRON]" w:date="2021-03-26T13:23:00Z">
              <w:r w:rsidDel="00781EE3">
                <w:rPr>
                  <w:noProof/>
                </w:rPr>
                <w:delText xml:space="preserve">strucutre </w:delText>
              </w:r>
            </w:del>
            <w:ins w:id="91" w:author="Liebman, Matthew Z [AGRON]" w:date="2021-03-26T13:23:00Z">
              <w:r w:rsidR="00781EE3">
                <w:rPr>
                  <w:noProof/>
                </w:rPr>
                <w:t xml:space="preserve">structure </w:t>
              </w:r>
            </w:ins>
            <w:r>
              <w:rPr>
                <w:noProof/>
              </w:rPr>
              <w:t>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 xml:space="preserve">soil </w:t>
            </w:r>
            <w:commentRangeStart w:id="92"/>
            <w:r>
              <w:rPr>
                <w:noProof/>
              </w:rPr>
              <w:t>biology</w:t>
            </w:r>
            <w:commentRangeEnd w:id="92"/>
            <w:r w:rsidR="00781EE3">
              <w:rPr>
                <w:rStyle w:val="CommentReference"/>
              </w:rPr>
              <w:commentReference w:id="92"/>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2</w:t>
      </w:r>
      <w:r w:rsidR="00744481">
        <w:t xml:space="preserve"> vol</w:t>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both of these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w:t>
      </w:r>
      <w:commentRangeStart w:id="93"/>
      <w:r>
        <w:t>13% relative decreases to 35% relative increases</w:t>
      </w:r>
      <w:commentRangeEnd w:id="93"/>
      <w:r w:rsidR="00281788">
        <w:rPr>
          <w:rStyle w:val="CommentReference"/>
        </w:rPr>
        <w:commentReference w:id="93"/>
      </w:r>
      <w:r>
        <w:t xml:space="preserve"> (</w:t>
      </w:r>
      <w:hyperlink r:id="rId14"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w:t>
      </w:r>
      <w:commentRangeStart w:id="94"/>
      <w:r>
        <w:t>had significantly different soil textures</w:t>
      </w:r>
      <w:commentRangeEnd w:id="94"/>
      <w:r w:rsidR="00D71DFC">
        <w:rPr>
          <w:rStyle w:val="CommentReference"/>
        </w:rPr>
        <w:commentReference w:id="94"/>
      </w:r>
      <w:r>
        <w:t xml:space="preserve">.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w:t>
      </w:r>
      <w:proofErr w:type="gramStart"/>
      <w:r w:rsidRPr="003708D2">
        <w:rPr>
          <w:i/>
          <w:iCs/>
        </w:rPr>
        <w:t>explanation, but</w:t>
      </w:r>
      <w:proofErr w:type="gramEnd"/>
      <w:r w:rsidRPr="003708D2">
        <w:rPr>
          <w:i/>
          <w:iCs/>
        </w:rPr>
        <w:t xml:space="preserve">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82598F">
        <w:tc>
          <w:tcPr>
            <w:tcW w:w="9350" w:type="dxa"/>
          </w:tcPr>
          <w:p w14:paraId="1846DE7A" w14:textId="77777777" w:rsidR="002737D8" w:rsidRDefault="002737D8" w:rsidP="0082598F">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59200"/>
                          </a:xfrm>
                          <a:prstGeom prst="rect">
                            <a:avLst/>
                          </a:prstGeom>
                        </pic:spPr>
                      </pic:pic>
                    </a:graphicData>
                  </a:graphic>
                </wp:inline>
              </w:drawing>
            </w:r>
          </w:p>
        </w:tc>
      </w:tr>
      <w:tr w:rsidR="002737D8" w14:paraId="2485BA2F" w14:textId="77777777" w:rsidTr="0082598F">
        <w:tc>
          <w:tcPr>
            <w:tcW w:w="9350" w:type="dxa"/>
          </w:tcPr>
          <w:p w14:paraId="161E53E8" w14:textId="77777777" w:rsidR="002737D8" w:rsidRDefault="002737D8" w:rsidP="0082598F">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7"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xml:space="preserve">: </w:t>
      </w:r>
      <w:proofErr w:type="gramStart"/>
      <w:r>
        <w:t>an</w:t>
      </w:r>
      <w:proofErr w:type="gramEnd"/>
      <w:r>
        <w:t xml:space="preserve">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8"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w:t>
      </w:r>
      <w:proofErr w:type="gramStart"/>
      <w:r>
        <w:t>Open Source</w:t>
      </w:r>
      <w:proofErr w:type="gramEnd"/>
      <w:r>
        <w:t xml:space="preserve"> Software, 4(43), 1686, </w:t>
      </w:r>
      <w:hyperlink r:id="rId19" w:history="1">
        <w:r w:rsidRPr="007B0EDA">
          <w:rPr>
            <w:rStyle w:val="Hyperlink"/>
          </w:rPr>
          <w:t>https://doi.org/10.21105/joss.01686</w:t>
        </w:r>
      </w:hyperlink>
    </w:p>
    <w:p w14:paraId="0A959375" w14:textId="712874E7" w:rsidR="00C71AB8" w:rsidRPr="005538D2" w:rsidRDefault="00C71AB8" w:rsidP="0081546D">
      <w:pPr>
        <w:spacing w:line="276" w:lineRule="auto"/>
      </w:pPr>
      <w:proofErr w:type="spellStart"/>
      <w:r>
        <w:t>Viechtbauer</w:t>
      </w:r>
      <w:proofErr w:type="spellEnd"/>
      <w:r>
        <w:t xml:space="preserve">, W. (2010). Conducting meta-analyses in R with the </w:t>
      </w:r>
      <w:proofErr w:type="spellStart"/>
      <w:r>
        <w:t>metafor</w:t>
      </w:r>
      <w:proofErr w:type="spellEnd"/>
      <w:r>
        <w:t xml:space="preserve"> package. Journal of Statistical  Software, 36(3), 1-48. URL: https://www.jstatsoft.org/v36/i03/</w:t>
      </w:r>
    </w:p>
    <w:sectPr w:rsidR="00C71AB8"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ebman, Matthew Z [AGRON]" w:date="2021-03-26T11:44:00Z" w:initials="LMZ[">
    <w:p w14:paraId="1613F1F1" w14:textId="1EC04505" w:rsidR="00316CB4" w:rsidRDefault="00316CB4">
      <w:pPr>
        <w:pStyle w:val="CommentText"/>
      </w:pPr>
      <w:r>
        <w:rPr>
          <w:rStyle w:val="CommentReference"/>
        </w:rPr>
        <w:annotationRef/>
      </w:r>
      <w:r>
        <w:t>The abstract is 400 words. Will JSWC accept an abstract that long?</w:t>
      </w:r>
    </w:p>
  </w:comment>
  <w:comment w:id="24" w:author="Liebman, Matthew Z [AGRON]" w:date="2021-03-26T11:39:00Z" w:initials="LMZ[">
    <w:p w14:paraId="27BCE3C7" w14:textId="5246F4C5" w:rsidR="0068785F" w:rsidRDefault="0068785F">
      <w:pPr>
        <w:pStyle w:val="CommentText"/>
      </w:pPr>
      <w:r>
        <w:rPr>
          <w:rStyle w:val="CommentReference"/>
        </w:rPr>
        <w:annotationRef/>
      </w:r>
      <w:r>
        <w:t>What does this mean?</w:t>
      </w:r>
    </w:p>
  </w:comment>
  <w:comment w:id="51" w:author="Liebman, Matthew Z [AGRON]" w:date="2021-03-26T11:47:00Z" w:initials="LMZ[">
    <w:p w14:paraId="00C85751" w14:textId="63AF9E53" w:rsidR="00316CB4" w:rsidRDefault="00316CB4">
      <w:pPr>
        <w:pStyle w:val="CommentText"/>
      </w:pPr>
      <w:r>
        <w:rPr>
          <w:rStyle w:val="CommentReference"/>
        </w:rPr>
        <w:annotationRef/>
      </w:r>
      <w:r w:rsidR="0011607A">
        <w:t>‘</w:t>
      </w:r>
      <w:r>
        <w:t>Soil health</w:t>
      </w:r>
      <w:r w:rsidR="0011607A">
        <w:t>’</w:t>
      </w:r>
      <w:r>
        <w:t xml:space="preserve"> is jargon</w:t>
      </w:r>
      <w:r w:rsidR="0011607A">
        <w:t xml:space="preserve">. Soils have properties or characteristics that may confer improved crop performance, greater rainfall infiltration rates, etc. </w:t>
      </w:r>
      <w:r w:rsidR="0040313E">
        <w:t>Refer to those types of specific indicators and a</w:t>
      </w:r>
      <w:r w:rsidR="0011607A">
        <w:t>void jargon.</w:t>
      </w:r>
    </w:p>
  </w:comment>
  <w:comment w:id="54" w:author="Liebman, Matthew Z [AGRON]" w:date="2021-03-26T11:51:00Z" w:initials="LMZ[">
    <w:p w14:paraId="339D2069" w14:textId="08696009" w:rsidR="00435016" w:rsidRDefault="00435016" w:rsidP="00435016">
      <w:pPr>
        <w:pStyle w:val="CommentText"/>
      </w:pPr>
      <w:r>
        <w:rPr>
          <w:rStyle w:val="CommentReference"/>
        </w:rPr>
        <w:annotationRef/>
      </w:r>
      <w:r>
        <w:t>See: Ye &amp; Hall, 2019, DOI: 10.1111/gcbb.12657 for why it’s important to study SOC below the surface layer.</w:t>
      </w:r>
    </w:p>
  </w:comment>
  <w:comment w:id="55" w:author="Liebman, Matthew Z [AGRON]" w:date="2021-03-26T11:54:00Z" w:initials="LMZ[">
    <w:p w14:paraId="01E4F4A8" w14:textId="49D55360" w:rsidR="002F7162" w:rsidRDefault="002F7162">
      <w:pPr>
        <w:pStyle w:val="CommentText"/>
      </w:pPr>
      <w:r>
        <w:rPr>
          <w:rStyle w:val="CommentReference"/>
        </w:rPr>
        <w:annotationRef/>
      </w:r>
      <w:r>
        <w:t>What does this mean?</w:t>
      </w:r>
    </w:p>
  </w:comment>
  <w:comment w:id="75" w:author="Liebman, Matthew Z [AGRON]" w:date="2021-03-26T12:08:00Z" w:initials="LMZ[">
    <w:p w14:paraId="68950ED5" w14:textId="11ECAD51" w:rsidR="00792CF6" w:rsidRDefault="009B08E1" w:rsidP="00792CF6">
      <w:pPr>
        <w:pStyle w:val="CommentText"/>
      </w:pPr>
      <w:r>
        <w:rPr>
          <w:rStyle w:val="CommentReference"/>
        </w:rPr>
        <w:annotationRef/>
      </w:r>
      <w:r w:rsidR="00792CF6">
        <w:t xml:space="preserve">In 2018 </w:t>
      </w:r>
      <w:proofErr w:type="spellStart"/>
      <w:r>
        <w:t>AgSource</w:t>
      </w:r>
      <w:proofErr w:type="spellEnd"/>
      <w:r>
        <w:t xml:space="preserve"> sa</w:t>
      </w:r>
      <w:r w:rsidR="00792CF6">
        <w:t>id</w:t>
      </w:r>
      <w:r>
        <w:t xml:space="preserve"> “</w:t>
      </w:r>
      <w:r w:rsidR="00792CF6">
        <w:t>Loss on Ignition (LOI) is converted to Organic Matter (OM) and that is converted to carbon.</w:t>
      </w:r>
    </w:p>
    <w:p w14:paraId="3B8297F2" w14:textId="5C77B553" w:rsidR="009B08E1" w:rsidRDefault="00792CF6" w:rsidP="00792CF6">
      <w:pPr>
        <w:pStyle w:val="CommentText"/>
      </w:pPr>
      <w:r>
        <w:t xml:space="preserve">LOI% * 0.89 = OM%   </w:t>
      </w:r>
      <w:r>
        <w:tab/>
      </w:r>
      <w:r>
        <w:tab/>
        <w:t>OM% * 0.58 = C%</w:t>
      </w:r>
      <w:r w:rsidR="009B08E1" w:rsidRPr="009B08E1">
        <w:t>.</w:t>
      </w:r>
      <w:r w:rsidR="009B08E1">
        <w:t>” Do they</w:t>
      </w:r>
      <w:r>
        <w:t xml:space="preserve"> still </w:t>
      </w:r>
      <w:r w:rsidR="009B08E1">
        <w:t xml:space="preserve"> estimate SOC as a constant percentage of SOM?</w:t>
      </w:r>
    </w:p>
  </w:comment>
  <w:comment w:id="77" w:author="Liebman, Matthew Z [AGRON]" w:date="2021-03-26T12:56:00Z" w:initials="LMZ[">
    <w:p w14:paraId="5B351238" w14:textId="7A8E5DCB" w:rsidR="0018677A" w:rsidRDefault="0018677A">
      <w:pPr>
        <w:pStyle w:val="CommentText"/>
      </w:pPr>
      <w:r>
        <w:rPr>
          <w:rStyle w:val="CommentReference"/>
        </w:rPr>
        <w:annotationRef/>
      </w:r>
      <w:r>
        <w:t>Why not provide the soil series for each trial in the table describing trial characteristics?</w:t>
      </w:r>
    </w:p>
  </w:comment>
  <w:comment w:id="78" w:author="Liebman, Matthew Z [AGRON]" w:date="2021-03-26T12:57:00Z" w:initials="LMZ[">
    <w:p w14:paraId="1F8C0E78" w14:textId="77777777" w:rsidR="0018677A" w:rsidRDefault="0018677A">
      <w:pPr>
        <w:pStyle w:val="CommentText"/>
      </w:pPr>
      <w:r>
        <w:rPr>
          <w:rStyle w:val="CommentReference"/>
        </w:rPr>
        <w:annotationRef/>
      </w:r>
      <w:r>
        <w:t>How would you explain that pattern mechanistically?</w:t>
      </w:r>
    </w:p>
    <w:p w14:paraId="22538001" w14:textId="77777777" w:rsidR="00122FAD" w:rsidRDefault="00122FAD">
      <w:pPr>
        <w:pStyle w:val="CommentText"/>
      </w:pPr>
    </w:p>
    <w:p w14:paraId="42B11B66" w14:textId="231CBCD7" w:rsidR="00122FAD" w:rsidRDefault="00122FAD">
      <w:pPr>
        <w:pStyle w:val="CommentText"/>
      </w:pPr>
      <w:r>
        <w:t xml:space="preserve">And, if sand </w:t>
      </w:r>
      <w:proofErr w:type="spellStart"/>
      <w:r w:rsidR="007F6527">
        <w:t>concetration</w:t>
      </w:r>
      <w:proofErr w:type="spellEnd"/>
      <w:r>
        <w:t xml:space="preserve"> varied significantly among +/- cover crop treatments, how can you use it as a co-variate?</w:t>
      </w:r>
    </w:p>
  </w:comment>
  <w:comment w:id="87" w:author="Liebman, Matthew Z [AGRON]" w:date="2021-03-26T13:25:00Z" w:initials="LMZ[">
    <w:p w14:paraId="6793C57D" w14:textId="0E3B3DEB" w:rsidR="00AD578E" w:rsidRDefault="00AD578E">
      <w:pPr>
        <w:pStyle w:val="CommentText"/>
      </w:pPr>
      <w:r>
        <w:rPr>
          <w:rStyle w:val="CommentReference"/>
        </w:rPr>
        <w:annotationRef/>
      </w:r>
      <w:r>
        <w:t>Don’t you want to calculate curves for ‘Plant available water” for each trial, i.e., curves for the difference between water content at field capacity and permanent wilting point?</w:t>
      </w:r>
    </w:p>
  </w:comment>
  <w:comment w:id="88" w:author="Liebman, Matthew Z [AGRON]" w:date="2021-03-26T13:18:00Z" w:initials="LMZ[">
    <w:p w14:paraId="70E7E708" w14:textId="7051341A" w:rsidR="00250E47" w:rsidRDefault="00250E47">
      <w:pPr>
        <w:pStyle w:val="CommentText"/>
      </w:pPr>
      <w:r>
        <w:rPr>
          <w:rStyle w:val="CommentReference"/>
        </w:rPr>
        <w:annotationRef/>
      </w:r>
      <w:r>
        <w:t xml:space="preserve">Soil erosion </w:t>
      </w:r>
      <w:r w:rsidR="00585054">
        <w:t>and soil aggregation are</w:t>
      </w:r>
      <w:r>
        <w:t xml:space="preserve"> not stock</w:t>
      </w:r>
      <w:r w:rsidR="00585054">
        <w:t>s</w:t>
      </w:r>
      <w:r>
        <w:t xml:space="preserve">, </w:t>
      </w:r>
      <w:r w:rsidR="00585054">
        <w:t>they’re</w:t>
      </w:r>
      <w:r>
        <w:t xml:space="preserve"> flow</w:t>
      </w:r>
      <w:r w:rsidR="00585054">
        <w:t>s</w:t>
      </w:r>
      <w:r>
        <w:t xml:space="preserve"> (process</w:t>
      </w:r>
      <w:r w:rsidR="00585054">
        <w:t>es</w:t>
      </w:r>
      <w:r>
        <w:t>, not thing</w:t>
      </w:r>
      <w:r w:rsidR="00585054">
        <w:t>s</w:t>
      </w:r>
      <w:r>
        <w:t xml:space="preserve"> that accumulate or dissipate). Pore size distributions</w:t>
      </w:r>
      <w:r w:rsidR="009242BE">
        <w:t>, porosity,</w:t>
      </w:r>
      <w:r>
        <w:t xml:space="preserve"> and bulk density are calculated variables; I’m not sure they’re stocks.</w:t>
      </w:r>
    </w:p>
  </w:comment>
  <w:comment w:id="89" w:author="Liebman, Matthew Z [AGRON]" w:date="2021-03-26T13:21:00Z" w:initials="LMZ[">
    <w:p w14:paraId="4B103C53" w14:textId="469D4FBE" w:rsidR="00CB1F13" w:rsidRDefault="00CB1F13">
      <w:pPr>
        <w:pStyle w:val="CommentText"/>
      </w:pPr>
      <w:r>
        <w:rPr>
          <w:rStyle w:val="CommentReference"/>
        </w:rPr>
        <w:annotationRef/>
      </w:r>
      <w:r>
        <w:t>How can structure be “increased”? It can be altered to have greater pore space, more aggregates of a certain size, etc.</w:t>
      </w:r>
    </w:p>
  </w:comment>
  <w:comment w:id="92" w:author="Liebman, Matthew Z [AGRON]" w:date="2021-03-26T13:23:00Z" w:initials="LMZ[">
    <w:p w14:paraId="2429DB38" w14:textId="2629AED6" w:rsidR="00781EE3" w:rsidRDefault="00781EE3">
      <w:pPr>
        <w:pStyle w:val="CommentText"/>
      </w:pPr>
      <w:r>
        <w:rPr>
          <w:rStyle w:val="CommentReference"/>
        </w:rPr>
        <w:annotationRef/>
      </w:r>
      <w:r>
        <w:t xml:space="preserve">Biology is the study of living things. Roots might stimulate biological activity (i.e., C respiration) and increase microbial and </w:t>
      </w:r>
      <w:proofErr w:type="spellStart"/>
      <w:r>
        <w:t>mesofaunal</w:t>
      </w:r>
      <w:proofErr w:type="spellEnd"/>
      <w:r>
        <w:t xml:space="preserve"> biomass.</w:t>
      </w:r>
    </w:p>
  </w:comment>
  <w:comment w:id="93" w:author="Liebman, Matthew Z [AGRON]" w:date="2021-03-26T13:32:00Z" w:initials="LMZ[">
    <w:p w14:paraId="019009B6" w14:textId="7B264626" w:rsidR="00281788" w:rsidRDefault="00281788">
      <w:pPr>
        <w:pStyle w:val="CommentText"/>
      </w:pPr>
      <w:r>
        <w:rPr>
          <w:rStyle w:val="CommentReference"/>
        </w:rPr>
        <w:annotationRef/>
      </w:r>
      <w:r>
        <w:t>At what soil depths?</w:t>
      </w:r>
    </w:p>
  </w:comment>
  <w:comment w:id="94" w:author="Liebman, Matthew Z [AGRON]" w:date="2021-03-26T13:33:00Z" w:initials="LMZ[">
    <w:p w14:paraId="13556CBE" w14:textId="76F2A82D" w:rsidR="00D71DFC" w:rsidRDefault="00D71DFC">
      <w:pPr>
        <w:pStyle w:val="CommentText"/>
      </w:pPr>
      <w:r>
        <w:rPr>
          <w:rStyle w:val="CommentReference"/>
        </w:rPr>
        <w:annotationRef/>
      </w:r>
      <w:r>
        <w:t>How do you explain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13F1F1" w15:done="0"/>
  <w15:commentEx w15:paraId="27BCE3C7" w15:done="0"/>
  <w15:commentEx w15:paraId="00C85751" w15:done="0"/>
  <w15:commentEx w15:paraId="339D2069" w15:done="0"/>
  <w15:commentEx w15:paraId="01E4F4A8" w15:done="0"/>
  <w15:commentEx w15:paraId="3B8297F2" w15:done="0"/>
  <w15:commentEx w15:paraId="5B351238" w15:done="0"/>
  <w15:commentEx w15:paraId="42B11B66" w15:done="0"/>
  <w15:commentEx w15:paraId="6793C57D" w15:done="0"/>
  <w15:commentEx w15:paraId="70E7E708" w15:done="0"/>
  <w15:commentEx w15:paraId="4B103C53" w15:done="0"/>
  <w15:commentEx w15:paraId="2429DB38" w15:done="0"/>
  <w15:commentEx w15:paraId="019009B6" w15:done="0"/>
  <w15:commentEx w15:paraId="13556C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479C" w16cex:dateUtc="2021-03-26T16:44:00Z"/>
  <w16cex:commentExtensible w16cex:durableId="2408468E" w16cex:dateUtc="2021-03-26T16:39:00Z"/>
  <w16cex:commentExtensible w16cex:durableId="24084855" w16cex:dateUtc="2021-03-26T16:47:00Z"/>
  <w16cex:commentExtensible w16cex:durableId="24084958" w16cex:dateUtc="2021-03-26T16:51:00Z"/>
  <w16cex:commentExtensible w16cex:durableId="240849F4" w16cex:dateUtc="2021-03-26T16:54:00Z"/>
  <w16cex:commentExtensible w16cex:durableId="24084D4D" w16cex:dateUtc="2021-03-26T17:08:00Z"/>
  <w16cex:commentExtensible w16cex:durableId="24085878" w16cex:dateUtc="2021-03-26T17:56:00Z"/>
  <w16cex:commentExtensible w16cex:durableId="240858C6" w16cex:dateUtc="2021-03-26T17:57:00Z"/>
  <w16cex:commentExtensible w16cex:durableId="24085F65" w16cex:dateUtc="2021-03-26T18:25:00Z"/>
  <w16cex:commentExtensible w16cex:durableId="24085D8F" w16cex:dateUtc="2021-03-26T18:18:00Z"/>
  <w16cex:commentExtensible w16cex:durableId="24085E77" w16cex:dateUtc="2021-03-26T18:21:00Z"/>
  <w16cex:commentExtensible w16cex:durableId="24085ED5" w16cex:dateUtc="2021-03-26T18:23:00Z"/>
  <w16cex:commentExtensible w16cex:durableId="240860E4" w16cex:dateUtc="2021-03-26T18:32:00Z"/>
  <w16cex:commentExtensible w16cex:durableId="24086146" w16cex:dateUtc="2021-03-26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13F1F1" w16cid:durableId="2408479C"/>
  <w16cid:commentId w16cid:paraId="27BCE3C7" w16cid:durableId="2408468E"/>
  <w16cid:commentId w16cid:paraId="00C85751" w16cid:durableId="24084855"/>
  <w16cid:commentId w16cid:paraId="339D2069" w16cid:durableId="24084958"/>
  <w16cid:commentId w16cid:paraId="01E4F4A8" w16cid:durableId="240849F4"/>
  <w16cid:commentId w16cid:paraId="3B8297F2" w16cid:durableId="24084D4D"/>
  <w16cid:commentId w16cid:paraId="5B351238" w16cid:durableId="24085878"/>
  <w16cid:commentId w16cid:paraId="42B11B66" w16cid:durableId="240858C6"/>
  <w16cid:commentId w16cid:paraId="6793C57D" w16cid:durableId="24085F65"/>
  <w16cid:commentId w16cid:paraId="70E7E708" w16cid:durableId="24085D8F"/>
  <w16cid:commentId w16cid:paraId="4B103C53" w16cid:durableId="24085E77"/>
  <w16cid:commentId w16cid:paraId="2429DB38" w16cid:durableId="24085ED5"/>
  <w16cid:commentId w16cid:paraId="019009B6" w16cid:durableId="240860E4"/>
  <w16cid:commentId w16cid:paraId="13556CBE" w16cid:durableId="240861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3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37C14"/>
    <w:rsid w:val="000451E0"/>
    <w:rsid w:val="00055669"/>
    <w:rsid w:val="00073D1D"/>
    <w:rsid w:val="000758E1"/>
    <w:rsid w:val="00084B7E"/>
    <w:rsid w:val="000A01C9"/>
    <w:rsid w:val="000A3D92"/>
    <w:rsid w:val="000A6D8E"/>
    <w:rsid w:val="000A75B4"/>
    <w:rsid w:val="000D2569"/>
    <w:rsid w:val="001069C5"/>
    <w:rsid w:val="0011206A"/>
    <w:rsid w:val="0011607A"/>
    <w:rsid w:val="00122FAD"/>
    <w:rsid w:val="001548E1"/>
    <w:rsid w:val="00154ACB"/>
    <w:rsid w:val="00175902"/>
    <w:rsid w:val="0018677A"/>
    <w:rsid w:val="001A0658"/>
    <w:rsid w:val="001A77BD"/>
    <w:rsid w:val="001B3C1C"/>
    <w:rsid w:val="001D5A81"/>
    <w:rsid w:val="001F713F"/>
    <w:rsid w:val="0020681C"/>
    <w:rsid w:val="002249F9"/>
    <w:rsid w:val="00231668"/>
    <w:rsid w:val="002432EC"/>
    <w:rsid w:val="00250E47"/>
    <w:rsid w:val="002737D8"/>
    <w:rsid w:val="00273F30"/>
    <w:rsid w:val="00281788"/>
    <w:rsid w:val="002B68E6"/>
    <w:rsid w:val="002C5C9D"/>
    <w:rsid w:val="002F7162"/>
    <w:rsid w:val="003018A5"/>
    <w:rsid w:val="003048CA"/>
    <w:rsid w:val="00316CB4"/>
    <w:rsid w:val="003321F2"/>
    <w:rsid w:val="00334D34"/>
    <w:rsid w:val="003708D2"/>
    <w:rsid w:val="00377FA1"/>
    <w:rsid w:val="003B08A3"/>
    <w:rsid w:val="003E3D4D"/>
    <w:rsid w:val="00401E51"/>
    <w:rsid w:val="0040313E"/>
    <w:rsid w:val="00407972"/>
    <w:rsid w:val="00435016"/>
    <w:rsid w:val="004408E8"/>
    <w:rsid w:val="00444A23"/>
    <w:rsid w:val="00444CE5"/>
    <w:rsid w:val="00456C29"/>
    <w:rsid w:val="00473FCA"/>
    <w:rsid w:val="00483114"/>
    <w:rsid w:val="00503099"/>
    <w:rsid w:val="00524A5C"/>
    <w:rsid w:val="005538D2"/>
    <w:rsid w:val="0056130F"/>
    <w:rsid w:val="00565A7A"/>
    <w:rsid w:val="00585054"/>
    <w:rsid w:val="0059757C"/>
    <w:rsid w:val="005E7186"/>
    <w:rsid w:val="005F4B84"/>
    <w:rsid w:val="006561B2"/>
    <w:rsid w:val="006746B5"/>
    <w:rsid w:val="006830E9"/>
    <w:rsid w:val="00685497"/>
    <w:rsid w:val="0068785F"/>
    <w:rsid w:val="006912D0"/>
    <w:rsid w:val="006B08D1"/>
    <w:rsid w:val="006C172C"/>
    <w:rsid w:val="006E0DB5"/>
    <w:rsid w:val="006F701A"/>
    <w:rsid w:val="007339EE"/>
    <w:rsid w:val="0074061C"/>
    <w:rsid w:val="00744481"/>
    <w:rsid w:val="00763BD2"/>
    <w:rsid w:val="00781EE3"/>
    <w:rsid w:val="00792CF6"/>
    <w:rsid w:val="007A5039"/>
    <w:rsid w:val="007B44E8"/>
    <w:rsid w:val="007F6527"/>
    <w:rsid w:val="00801EAA"/>
    <w:rsid w:val="0080413E"/>
    <w:rsid w:val="0080543D"/>
    <w:rsid w:val="0081546D"/>
    <w:rsid w:val="00821BBA"/>
    <w:rsid w:val="0086063E"/>
    <w:rsid w:val="008A1877"/>
    <w:rsid w:val="008B583E"/>
    <w:rsid w:val="008E4B18"/>
    <w:rsid w:val="0091006E"/>
    <w:rsid w:val="009242BE"/>
    <w:rsid w:val="0095207E"/>
    <w:rsid w:val="00963E81"/>
    <w:rsid w:val="009764A2"/>
    <w:rsid w:val="00990968"/>
    <w:rsid w:val="00994940"/>
    <w:rsid w:val="009B08E1"/>
    <w:rsid w:val="009C6151"/>
    <w:rsid w:val="009F0FD7"/>
    <w:rsid w:val="00A06D36"/>
    <w:rsid w:val="00A27007"/>
    <w:rsid w:val="00A771EA"/>
    <w:rsid w:val="00AC5A27"/>
    <w:rsid w:val="00AC6525"/>
    <w:rsid w:val="00AC6E58"/>
    <w:rsid w:val="00AD0918"/>
    <w:rsid w:val="00AD578E"/>
    <w:rsid w:val="00B74FB4"/>
    <w:rsid w:val="00BB05FB"/>
    <w:rsid w:val="00BB77B2"/>
    <w:rsid w:val="00BB7C69"/>
    <w:rsid w:val="00BD4110"/>
    <w:rsid w:val="00C30303"/>
    <w:rsid w:val="00C40C4A"/>
    <w:rsid w:val="00C571A4"/>
    <w:rsid w:val="00C61B31"/>
    <w:rsid w:val="00C71AB8"/>
    <w:rsid w:val="00CA115E"/>
    <w:rsid w:val="00CB1F13"/>
    <w:rsid w:val="00CD442C"/>
    <w:rsid w:val="00CE6A07"/>
    <w:rsid w:val="00CF33DB"/>
    <w:rsid w:val="00D47BA5"/>
    <w:rsid w:val="00D71DFC"/>
    <w:rsid w:val="00D85BC8"/>
    <w:rsid w:val="00D92C51"/>
    <w:rsid w:val="00DB3C43"/>
    <w:rsid w:val="00DC20A1"/>
    <w:rsid w:val="00DF4CE7"/>
    <w:rsid w:val="00E0427F"/>
    <w:rsid w:val="00E16BBC"/>
    <w:rsid w:val="00E40A4D"/>
    <w:rsid w:val="00E44A0F"/>
    <w:rsid w:val="00E52FE8"/>
    <w:rsid w:val="00E549A8"/>
    <w:rsid w:val="00E87F79"/>
    <w:rsid w:val="00EA420D"/>
    <w:rsid w:val="00EE0476"/>
    <w:rsid w:val="00F5459D"/>
    <w:rsid w:val="00F612A2"/>
    <w:rsid w:val="00F7695F"/>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8785F"/>
    <w:rPr>
      <w:sz w:val="16"/>
      <w:szCs w:val="16"/>
    </w:rPr>
  </w:style>
  <w:style w:type="paragraph" w:styleId="CommentText">
    <w:name w:val="annotation text"/>
    <w:basedOn w:val="Normal"/>
    <w:link w:val="CommentTextChar"/>
    <w:uiPriority w:val="99"/>
    <w:semiHidden/>
    <w:unhideWhenUsed/>
    <w:rsid w:val="0068785F"/>
    <w:pPr>
      <w:spacing w:line="240" w:lineRule="auto"/>
    </w:pPr>
    <w:rPr>
      <w:sz w:val="20"/>
      <w:szCs w:val="20"/>
    </w:rPr>
  </w:style>
  <w:style w:type="character" w:customStyle="1" w:styleId="CommentTextChar">
    <w:name w:val="Comment Text Char"/>
    <w:basedOn w:val="DefaultParagraphFont"/>
    <w:link w:val="CommentText"/>
    <w:uiPriority w:val="99"/>
    <w:semiHidden/>
    <w:rsid w:val="0068785F"/>
    <w:rPr>
      <w:sz w:val="20"/>
      <w:szCs w:val="20"/>
    </w:rPr>
  </w:style>
  <w:style w:type="paragraph" w:styleId="CommentSubject">
    <w:name w:val="annotation subject"/>
    <w:basedOn w:val="CommentText"/>
    <w:next w:val="CommentText"/>
    <w:link w:val="CommentSubjectChar"/>
    <w:uiPriority w:val="99"/>
    <w:semiHidden/>
    <w:unhideWhenUsed/>
    <w:rsid w:val="0068785F"/>
    <w:rPr>
      <w:b/>
      <w:bCs/>
    </w:rPr>
  </w:style>
  <w:style w:type="character" w:customStyle="1" w:styleId="CommentSubjectChar">
    <w:name w:val="Comment Subject Char"/>
    <w:basedOn w:val="CommentTextChar"/>
    <w:link w:val="CommentSubject"/>
    <w:uiPriority w:val="99"/>
    <w:semiHidden/>
    <w:rsid w:val="006878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doi.org/10.5063/Z31X1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gevidenc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2</cp:revision>
  <dcterms:created xsi:type="dcterms:W3CDTF">2021-04-12T21:56:00Z</dcterms:created>
  <dcterms:modified xsi:type="dcterms:W3CDTF">2021-04-12T21:56:00Z</dcterms:modified>
</cp:coreProperties>
</file>