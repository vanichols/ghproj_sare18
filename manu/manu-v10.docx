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5865DD41" w:rsidR="00632BCA" w:rsidRPr="00AA4678" w:rsidRDefault="007D157B" w:rsidP="00813F82">
      <w:pPr>
        <w:pStyle w:val="LeftRunhead"/>
        <w:spacing w:line="480" w:lineRule="auto"/>
        <w:rPr>
          <w:bCs/>
          <w:szCs w:val="24"/>
        </w:rPr>
      </w:pPr>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macropores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5D15C936"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Varies by Site</w:t>
      </w:r>
    </w:p>
    <w:p w14:paraId="54F0E9F2" w14:textId="5E5BBE81"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 Gailans</w:t>
      </w:r>
      <w:r w:rsidR="007D157B" w:rsidRPr="00AA4678">
        <w:rPr>
          <w:szCs w:val="24"/>
        </w:rPr>
        <w:t>2</w:t>
      </w:r>
      <w:r w:rsidRPr="00AA4678">
        <w:rPr>
          <w:szCs w:val="24"/>
        </w:rPr>
        <w:t>, M Liebm</w:t>
      </w:r>
      <w:r w:rsidR="00997DC9">
        <w:rPr>
          <w:szCs w:val="24"/>
        </w:rPr>
        <w:t>a</w:t>
      </w:r>
      <w:r w:rsidRPr="00AA4678">
        <w:rPr>
          <w:szCs w:val="24"/>
        </w:rPr>
        <w:t>n</w:t>
      </w:r>
      <w:r w:rsidR="007D157B" w:rsidRPr="00AA4678">
        <w:rPr>
          <w:szCs w:val="24"/>
        </w:rPr>
        <w:t>1</w:t>
      </w:r>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r w:rsidRPr="00AA4678">
        <w:rPr>
          <w:sz w:val="24"/>
          <w:szCs w:val="24"/>
        </w:rPr>
        <w:t>1 Department of Agronomy, Iowa State University</w:t>
      </w:r>
    </w:p>
    <w:p w14:paraId="4B8D9C2D" w14:textId="3025EA33" w:rsidR="007D157B" w:rsidRPr="00AA4678" w:rsidRDefault="007D157B" w:rsidP="00813F82">
      <w:pPr>
        <w:pStyle w:val="Affiliations"/>
        <w:spacing w:line="480" w:lineRule="auto"/>
        <w:rPr>
          <w:sz w:val="24"/>
          <w:szCs w:val="24"/>
        </w:rPr>
      </w:pPr>
      <w:r w:rsidRPr="00AA4678">
        <w:rPr>
          <w:sz w:val="24"/>
          <w:szCs w:val="24"/>
        </w:rPr>
        <w:t>2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511DB499"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r w:rsidRPr="00AA4678">
        <w:rPr>
          <w:rFonts w:ascii="Times New Roman" w:eastAsia="Times New Roman" w:hAnsi="Times New Roman" w:cs="Times New Roman"/>
          <w:i/>
          <w:iCs/>
          <w:sz w:val="24"/>
          <w:szCs w:val="24"/>
        </w:rPr>
        <w:t>Secale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w:t>
      </w:r>
      <w:r w:rsidR="00997DC9">
        <w:rPr>
          <w:rFonts w:ascii="Times New Roman" w:eastAsia="Times New Roman" w:hAnsi="Times New Roman" w:cs="Times New Roman"/>
          <w:sz w:val="24"/>
          <w:szCs w:val="24"/>
        </w:rPr>
        <w:t xml:space="preserve">potentially </w:t>
      </w:r>
      <w:r w:rsidRPr="00AA4678">
        <w:rPr>
          <w:rFonts w:ascii="Times New Roman" w:eastAsia="Times New Roman" w:hAnsi="Times New Roman" w:cs="Times New Roman"/>
          <w:sz w:val="24"/>
          <w:szCs w:val="24"/>
        </w:rPr>
        <w:t xml:space="preserve">offers several environmental benefits, but the long-term effects on soil hydrological properties </w:t>
      </w:r>
      <w:r w:rsidR="00997DC9">
        <w:rPr>
          <w:rFonts w:ascii="Times New Roman" w:eastAsia="Times New Roman" w:hAnsi="Times New Roman" w:cs="Times New Roman"/>
          <w:sz w:val="24"/>
          <w:szCs w:val="24"/>
        </w:rPr>
        <w:t>are</w:t>
      </w:r>
      <w:r w:rsidRPr="00AA4678">
        <w:rPr>
          <w:rFonts w:ascii="Times New Roman" w:eastAsia="Times New Roman" w:hAnsi="Times New Roman" w:cs="Times New Roman"/>
          <w:sz w:val="24"/>
          <w:szCs w:val="24"/>
        </w:rPr>
        <w:t xml:space="preserve"> not </w:t>
      </w:r>
      <w:proofErr w:type="gramStart"/>
      <w:r w:rsidRPr="00AA4678">
        <w:rPr>
          <w:rFonts w:ascii="Times New Roman" w:eastAsia="Times New Roman" w:hAnsi="Times New Roman" w:cs="Times New Roman"/>
          <w:sz w:val="24"/>
          <w:szCs w:val="24"/>
        </w:rPr>
        <w:t>well-understood</w:t>
      </w:r>
      <w:proofErr w:type="gramEnd"/>
      <w:r w:rsidRPr="00AA4678">
        <w:rPr>
          <w:rFonts w:ascii="Times New Roman" w:eastAsia="Times New Roman" w:hAnsi="Times New Roman" w:cs="Times New Roman"/>
          <w:sz w:val="24"/>
          <w:szCs w:val="24"/>
        </w:rPr>
        <w:t xml:space="preserve">.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xml:space="preserve">). At each trial, we took intact 7.62 </w:t>
      </w:r>
      <w:r w:rsidR="00997DC9">
        <w:rPr>
          <w:rFonts w:ascii="Times New Roman" w:eastAsia="Times New Roman" w:hAnsi="Times New Roman" w:cs="Times New Roman"/>
          <w:sz w:val="24"/>
          <w:szCs w:val="24"/>
        </w:rPr>
        <w:t xml:space="preserve">cm </w:t>
      </w:r>
      <w:r w:rsidRPr="00AA4678">
        <w:rPr>
          <w:rFonts w:ascii="Times New Roman" w:eastAsia="Times New Roman" w:hAnsi="Times New Roman" w:cs="Times New Roman"/>
          <w:sz w:val="24"/>
          <w:szCs w:val="24"/>
        </w:rPr>
        <w:t xml:space="preserve">diameter soil samples from a 10-18 cm depth increment shortly after cash crop planting in the spring of 2019. We measured the volumetric soil water content at saturation and matric potentials of -2.5, -10, -25, -50, -100, -200 and -500 </w:t>
      </w:r>
      <w:r w:rsidR="00711522">
        <w:rPr>
          <w:rFonts w:ascii="Times New Roman" w:eastAsia="Times New Roman" w:hAnsi="Times New Roman" w:cs="Times New Roman"/>
          <w:sz w:val="24"/>
          <w:szCs w:val="24"/>
        </w:rPr>
        <w:t>cmH2O</w:t>
      </w:r>
      <w:r w:rsidRPr="00AA4678">
        <w:rPr>
          <w:rFonts w:ascii="Times New Roman" w:eastAsia="Times New Roman" w:hAnsi="Times New Roman" w:cs="Times New Roman"/>
          <w:sz w:val="24"/>
          <w:szCs w:val="24"/>
        </w:rPr>
        <w:t>.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xml:space="preserve">, and percent </w:t>
      </w:r>
      <w:proofErr w:type="spellStart"/>
      <w:r w:rsidR="00760942">
        <w:rPr>
          <w:rFonts w:ascii="Times New Roman" w:eastAsia="Times New Roman" w:hAnsi="Times New Roman" w:cs="Times New Roman"/>
          <w:sz w:val="24"/>
          <w:szCs w:val="24"/>
        </w:rPr>
        <w:t>macropores</w:t>
      </w:r>
      <w:proofErr w:type="spellEnd"/>
      <w:r w:rsidR="00760942">
        <w:rPr>
          <w:rFonts w:ascii="Times New Roman" w:eastAsia="Times New Roman" w:hAnsi="Times New Roman" w:cs="Times New Roman"/>
          <w:sz w:val="24"/>
          <w:szCs w:val="24"/>
        </w:rPr>
        <w:t xml:space="preserve"> (&gt;30 um) w</w:t>
      </w:r>
      <w:r w:rsidR="00997DC9">
        <w:rPr>
          <w:rFonts w:ascii="Times New Roman" w:eastAsia="Times New Roman" w:hAnsi="Times New Roman" w:cs="Times New Roman"/>
          <w:sz w:val="24"/>
          <w:szCs w:val="24"/>
        </w:rPr>
        <w:t>as</w:t>
      </w:r>
      <w:r w:rsidR="00760942">
        <w:rPr>
          <w:rFonts w:ascii="Times New Roman" w:eastAsia="Times New Roman" w:hAnsi="Times New Roman" w:cs="Times New Roman"/>
          <w:sz w:val="24"/>
          <w:szCs w:val="24"/>
        </w:rPr>
        <w:t xml:space="preserve"> estimated </w:t>
      </w:r>
      <w:r w:rsidR="00711522">
        <w:rPr>
          <w:rFonts w:ascii="Times New Roman" w:eastAsia="Times New Roman" w:hAnsi="Times New Roman" w:cs="Times New Roman"/>
          <w:sz w:val="24"/>
          <w:szCs w:val="24"/>
        </w:rPr>
        <w:t xml:space="preserve">from the </w:t>
      </w:r>
      <w:r w:rsidR="00760942">
        <w:rPr>
          <w:rFonts w:ascii="Times New Roman" w:eastAsia="Times New Roman" w:hAnsi="Times New Roman" w:cs="Times New Roman"/>
          <w:sz w:val="24"/>
          <w:szCs w:val="24"/>
        </w:rPr>
        <w:t>capillary rise equation</w:t>
      </w:r>
      <w:r w:rsidRPr="00AA4678">
        <w:rPr>
          <w:rFonts w:ascii="Times New Roman" w:eastAsia="Times New Roman" w:hAnsi="Times New Roman" w:cs="Times New Roman"/>
          <w:sz w:val="24"/>
          <w:szCs w:val="24"/>
        </w:rPr>
        <w:t>. Water contents at saturation and at field capacity (</w:t>
      </w:r>
      <w:r w:rsidR="00711522">
        <w:rPr>
          <w:rFonts w:ascii="Times New Roman" w:eastAsia="Times New Roman" w:hAnsi="Times New Roman" w:cs="Times New Roman"/>
          <w:sz w:val="24"/>
          <w:szCs w:val="24"/>
        </w:rPr>
        <w:t xml:space="preserve">0 and </w:t>
      </w:r>
      <w:r w:rsidRPr="00AA4678">
        <w:rPr>
          <w:rFonts w:ascii="Times New Roman" w:eastAsia="Times New Roman" w:hAnsi="Times New Roman" w:cs="Times New Roman"/>
          <w:sz w:val="24"/>
          <w:szCs w:val="24"/>
        </w:rPr>
        <w:t xml:space="preserve">-100 </w:t>
      </w:r>
      <w:r w:rsidRPr="00711522">
        <w:rPr>
          <w:rFonts w:ascii="Times New Roman" w:eastAsia="Times New Roman" w:hAnsi="Times New Roman" w:cs="Times New Roman"/>
          <w:color w:val="FF0000"/>
          <w:sz w:val="24"/>
          <w:szCs w:val="24"/>
        </w:rPr>
        <w:t>cm</w:t>
      </w:r>
      <w:r w:rsidR="00711522" w:rsidRPr="00711522">
        <w:rPr>
          <w:rFonts w:ascii="Times New Roman" w:eastAsia="Times New Roman" w:hAnsi="Times New Roman" w:cs="Times New Roman"/>
          <w:color w:val="FF0000"/>
          <w:sz w:val="24"/>
          <w:szCs w:val="24"/>
        </w:rPr>
        <w:t>H</w:t>
      </w:r>
      <w:r w:rsidR="00711522" w:rsidRPr="00711522">
        <w:rPr>
          <w:rFonts w:ascii="Times New Roman" w:eastAsia="Times New Roman" w:hAnsi="Times New Roman" w:cs="Times New Roman"/>
          <w:color w:val="FF0000"/>
          <w:sz w:val="24"/>
          <w:szCs w:val="24"/>
          <w:vertAlign w:val="subscript"/>
        </w:rPr>
        <w:t>2</w:t>
      </w:r>
      <w:r w:rsidR="00711522" w:rsidRPr="00711522">
        <w:rPr>
          <w:rFonts w:ascii="Times New Roman" w:eastAsia="Times New Roman" w:hAnsi="Times New Roman" w:cs="Times New Roman"/>
          <w:color w:val="FF0000"/>
          <w:sz w:val="24"/>
          <w:szCs w:val="24"/>
        </w:rPr>
        <w:t>O</w:t>
      </w:r>
      <w:r w:rsidR="00711522">
        <w:rPr>
          <w:rFonts w:ascii="Times New Roman" w:eastAsia="Times New Roman" w:hAnsi="Times New Roman" w:cs="Times New Roman"/>
          <w:sz w:val="24"/>
          <w:szCs w:val="24"/>
        </w:rPr>
        <w:t>, respectively</w:t>
      </w:r>
      <w:r w:rsidRPr="00AA4678">
        <w:rPr>
          <w:rFonts w:ascii="Times New Roman" w:eastAsia="Times New Roman" w:hAnsi="Times New Roman" w:cs="Times New Roman"/>
          <w:sz w:val="24"/>
          <w:szCs w:val="24"/>
        </w:rPr>
        <w:t xml:space="preserve">) </w:t>
      </w:r>
      <w:proofErr w:type="gramStart"/>
      <w:r w:rsidRPr="00AA4678">
        <w:rPr>
          <w:rFonts w:ascii="Times New Roman" w:eastAsia="Times New Roman" w:hAnsi="Times New Roman" w:cs="Times New Roman"/>
          <w:sz w:val="24"/>
          <w:szCs w:val="24"/>
        </w:rPr>
        <w:t>were taken</w:t>
      </w:r>
      <w:proofErr w:type="gramEnd"/>
      <w:r w:rsidRPr="00AA4678">
        <w:rPr>
          <w:rFonts w:ascii="Times New Roman" w:eastAsia="Times New Roman" w:hAnsi="Times New Roman" w:cs="Times New Roman"/>
          <w:sz w:val="24"/>
          <w:szCs w:val="24"/>
        </w:rPr>
        <w:t xml:space="preserve">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At th</w:t>
      </w:r>
      <w:r w:rsidR="00997DC9">
        <w:rPr>
          <w:rFonts w:ascii="Times New Roman" w:eastAsia="Times New Roman" w:hAnsi="Times New Roman" w:cs="Times New Roman"/>
          <w:sz w:val="24"/>
          <w:szCs w:val="24"/>
        </w:rPr>
        <w:t>e</w:t>
      </w:r>
      <w:r w:rsidRPr="00AA4678">
        <w:rPr>
          <w:rFonts w:ascii="Times New Roman" w:eastAsia="Times New Roman" w:hAnsi="Times New Roman" w:cs="Times New Roman"/>
          <w:sz w:val="24"/>
          <w:szCs w:val="24"/>
        </w:rPr>
        <w:t xml:space="preserve"> depth</w:t>
      </w:r>
      <w:r w:rsidR="00997DC9">
        <w:rPr>
          <w:rFonts w:ascii="Times New Roman" w:eastAsia="Times New Roman" w:hAnsi="Times New Roman" w:cs="Times New Roman"/>
          <w:sz w:val="24"/>
          <w:szCs w:val="24"/>
        </w:rPr>
        <w:t xml:space="preserve"> sampled</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w:t>
      </w:r>
      <w:r w:rsidR="00997DC9">
        <w:rPr>
          <w:rFonts w:ascii="Times New Roman" w:eastAsia="Times New Roman" w:hAnsi="Times New Roman" w:cs="Times New Roman"/>
          <w:sz w:val="24"/>
          <w:szCs w:val="24"/>
        </w:rPr>
        <w:t>age of</w:t>
      </w:r>
      <w:r w:rsidR="00760942">
        <w:rPr>
          <w:rFonts w:ascii="Times New Roman" w:eastAsia="Times New Roman" w:hAnsi="Times New Roman" w:cs="Times New Roman"/>
          <w:sz w:val="24"/>
          <w:szCs w:val="24"/>
        </w:rPr>
        <w:t xml:space="preserve"> </w:t>
      </w:r>
      <w:proofErr w:type="spellStart"/>
      <w:r w:rsidR="00760942">
        <w:rPr>
          <w:rFonts w:ascii="Times New Roman" w:eastAsia="Times New Roman" w:hAnsi="Times New Roman" w:cs="Times New Roman"/>
          <w:sz w:val="24"/>
          <w:szCs w:val="24"/>
        </w:rPr>
        <w:t>macropores</w:t>
      </w:r>
      <w:proofErr w:type="spellEnd"/>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r w:rsidR="004327C2" w:rsidRPr="00AA4678">
        <w:rPr>
          <w:rFonts w:ascii="Times New Roman" w:eastAsia="Times New Roman" w:hAnsi="Times New Roman" w:cs="Times New Roman"/>
          <w:sz w:val="24"/>
          <w:szCs w:val="24"/>
        </w:rPr>
        <w:t>1.3</w:t>
      </w:r>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proofErr w:type="gramStart"/>
      <w:r w:rsidRPr="00AA4678">
        <w:rPr>
          <w:rFonts w:ascii="Times New Roman" w:eastAsia="Times New Roman" w:hAnsi="Times New Roman" w:cs="Times New Roman"/>
          <w:sz w:val="24"/>
          <w:szCs w:val="24"/>
        </w:rPr>
        <w:t>above-ground</w:t>
      </w:r>
      <w:proofErr w:type="gramEnd"/>
      <w:r w:rsidRPr="00AA4678">
        <w:rPr>
          <w:rFonts w:ascii="Times New Roman" w:eastAsia="Times New Roman" w:hAnsi="Times New Roman" w:cs="Times New Roman"/>
          <w:sz w:val="24"/>
          <w:szCs w:val="24"/>
        </w:rPr>
        <w:t xml:space="preserve"> biomass production</w:t>
      </w:r>
      <w:r w:rsidR="000942C3" w:rsidRPr="00AA4678">
        <w:rPr>
          <w:rFonts w:ascii="Times New Roman" w:eastAsia="Times New Roman" w:hAnsi="Times New Roman" w:cs="Times New Roman"/>
          <w:sz w:val="24"/>
          <w:szCs w:val="24"/>
        </w:rPr>
        <w:t xml:space="preserve"> or </w:t>
      </w:r>
      <w:r w:rsidR="00997DC9">
        <w:rPr>
          <w:rFonts w:ascii="Times New Roman" w:eastAsia="Times New Roman" w:hAnsi="Times New Roman" w:cs="Times New Roman"/>
          <w:sz w:val="24"/>
          <w:szCs w:val="24"/>
        </w:rPr>
        <w:t>soil</w:t>
      </w:r>
      <w:r w:rsidR="000942C3" w:rsidRPr="00AA4678">
        <w:rPr>
          <w:rFonts w:ascii="Times New Roman" w:eastAsia="Times New Roman" w:hAnsi="Times New Roman" w:cs="Times New Roman"/>
          <w:sz w:val="24"/>
          <w:szCs w:val="24"/>
        </w:rPr>
        <w:t xml:space="preserve"> texture</w:t>
      </w:r>
      <w:r w:rsidR="00997DC9">
        <w:rPr>
          <w:rFonts w:ascii="Times New Roman" w:eastAsia="Times New Roman" w:hAnsi="Times New Roman" w:cs="Times New Roman"/>
          <w:sz w:val="24"/>
          <w:szCs w:val="24"/>
        </w:rPr>
        <w:t xml:space="preserve"> at the trial sites</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997DC9">
        <w:rPr>
          <w:rFonts w:ascii="Times New Roman" w:eastAsia="Times New Roman" w:hAnsi="Times New Roman" w:cs="Times New Roman"/>
          <w:sz w:val="24"/>
          <w:szCs w:val="24"/>
        </w:rPr>
        <w:t xml:space="preserve"> that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r w:rsidR="00997DC9">
        <w:rPr>
          <w:rFonts w:ascii="Times New Roman" w:eastAsia="Times New Roman" w:hAnsi="Times New Roman" w:cs="Times New Roman"/>
          <w:sz w:val="24"/>
          <w:szCs w:val="24"/>
        </w:rPr>
        <w:t>characteristic</w:t>
      </w:r>
      <w:r w:rsidRPr="00AA4678">
        <w:rPr>
          <w:rFonts w:ascii="Times New Roman" w:eastAsia="Times New Roman" w:hAnsi="Times New Roman" w:cs="Times New Roman"/>
          <w:sz w:val="24"/>
          <w:szCs w:val="24"/>
        </w:rPr>
        <w:t>s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w:t>
      </w:r>
      <w:r w:rsidR="00997DC9">
        <w:rPr>
          <w:rFonts w:ascii="Times New Roman" w:eastAsia="Times New Roman" w:hAnsi="Times New Roman" w:cs="Times New Roman"/>
          <w:sz w:val="24"/>
          <w:szCs w:val="24"/>
        </w:rPr>
        <w:t xml:space="preserve">indicate </w:t>
      </w:r>
      <w:r w:rsidRPr="00AA4678">
        <w:rPr>
          <w:rFonts w:ascii="Times New Roman" w:eastAsia="Times New Roman" w:hAnsi="Times New Roman" w:cs="Times New Roman"/>
          <w:sz w:val="24"/>
          <w:szCs w:val="24"/>
        </w:rPr>
        <w:t xml:space="preserve">more research </w:t>
      </w:r>
      <w:proofErr w:type="gramStart"/>
      <w:r w:rsidRPr="00AA4678">
        <w:rPr>
          <w:rFonts w:ascii="Times New Roman" w:eastAsia="Times New Roman" w:hAnsi="Times New Roman" w:cs="Times New Roman"/>
          <w:sz w:val="24"/>
          <w:szCs w:val="24"/>
        </w:rPr>
        <w:t>is needed</w:t>
      </w:r>
      <w:proofErr w:type="gramEnd"/>
      <w:r w:rsidRPr="00AA4678">
        <w:rPr>
          <w:rFonts w:ascii="Times New Roman" w:eastAsia="Times New Roman" w:hAnsi="Times New Roman" w:cs="Times New Roman"/>
          <w:sz w:val="24"/>
          <w:szCs w:val="24"/>
        </w:rPr>
        <w:t xml:space="preserve">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can </w:t>
      </w:r>
      <w:r w:rsidR="00997DC9">
        <w:rPr>
          <w:rFonts w:ascii="Times New Roman" w:eastAsia="Times New Roman" w:hAnsi="Times New Roman" w:cs="Times New Roman"/>
          <w:sz w:val="24"/>
          <w:szCs w:val="24"/>
        </w:rPr>
        <w:t>affect</w:t>
      </w:r>
      <w:r w:rsidRPr="00AA4678">
        <w:rPr>
          <w:rFonts w:ascii="Times New Roman" w:eastAsia="Times New Roman" w:hAnsi="Times New Roman" w:cs="Times New Roman"/>
          <w:sz w:val="24"/>
          <w:szCs w:val="24"/>
        </w:rPr>
        <w:t xml:space="preser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w:t>
      </w:r>
      <w:r w:rsidR="00997DC9">
        <w:rPr>
          <w:rFonts w:ascii="Times New Roman" w:eastAsia="Times New Roman" w:hAnsi="Times New Roman" w:cs="Times New Roman"/>
          <w:sz w:val="24"/>
          <w:szCs w:val="24"/>
        </w:rPr>
        <w:t xml:space="preserve">as well as when and where potential </w:t>
      </w:r>
      <w:r w:rsidRPr="00AA4678">
        <w:rPr>
          <w:rFonts w:ascii="Times New Roman" w:eastAsia="Times New Roman" w:hAnsi="Times New Roman" w:cs="Times New Roman"/>
          <w:sz w:val="24"/>
          <w:szCs w:val="24"/>
        </w:rPr>
        <w:t xml:space="preserve">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488CB577"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proofErr w:type="spellStart"/>
      <w:r w:rsidRPr="00AA4678">
        <w:rPr>
          <w:rFonts w:ascii="Times New Roman" w:hAnsi="Times New Roman" w:cs="Times New Roman"/>
          <w:i/>
          <w:iCs/>
        </w:rPr>
        <w:t>Secale</w:t>
      </w:r>
      <w:proofErr w:type="spellEnd"/>
      <w:r w:rsidRPr="00AA4678">
        <w:rPr>
          <w:rFonts w:ascii="Times New Roman" w:hAnsi="Times New Roman" w:cs="Times New Roman"/>
          <w:i/>
          <w:iCs/>
        </w:rPr>
        <w:t xml:space="preserve"> </w:t>
      </w:r>
      <w:proofErr w:type="spellStart"/>
      <w:r w:rsidRPr="00AA4678">
        <w:rPr>
          <w:rFonts w:ascii="Times New Roman" w:hAnsi="Times New Roman" w:cs="Times New Roman"/>
          <w:i/>
          <w:iCs/>
        </w:rPr>
        <w:t>cereal</w:t>
      </w:r>
      <w:r w:rsidR="00997DC9">
        <w:rPr>
          <w:rFonts w:ascii="Times New Roman" w:hAnsi="Times New Roman" w:cs="Times New Roman"/>
          <w:i/>
          <w:iCs/>
        </w:rPr>
        <w:t>e</w:t>
      </w:r>
      <w:proofErr w:type="spellEnd"/>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 xml:space="preserve">)-based systems </w:t>
      </w:r>
      <w:r w:rsidR="00997DC9">
        <w:rPr>
          <w:rFonts w:ascii="Times New Roman" w:hAnsi="Times New Roman" w:cs="Times New Roman"/>
        </w:rPr>
        <w:t xml:space="preserve">potentially </w:t>
      </w:r>
      <w:r w:rsidRPr="00AA4678">
        <w:rPr>
          <w:rFonts w:ascii="Times New Roman" w:hAnsi="Times New Roman" w:cs="Times New Roman"/>
        </w:rPr>
        <w:t>offers several environmental benefits</w:t>
      </w:r>
      <w:r w:rsidR="00DC1010" w:rsidRPr="00AA4678">
        <w:rPr>
          <w:rFonts w:ascii="Times New Roman" w:hAnsi="Times New Roman" w:cs="Times New Roman"/>
        </w:rPr>
        <w:t xml:space="preserve"> including reduced soil erosion and nutrient pollution</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
          <w:id w:val="-170531027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2004a;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2007;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and Singer, 2011;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xml:space="preserve"> et al., 2014)</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
          <w:id w:val="-782501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Marcillo</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2017)</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possible</w:t>
      </w:r>
      <w:r w:rsidR="00997DC9">
        <w:rPr>
          <w:rFonts w:ascii="Times New Roman" w:hAnsi="Times New Roman" w:cs="Times New Roman"/>
        </w:rPr>
        <w:t xml:space="preserve"> that</w:t>
      </w:r>
      <w:r w:rsidR="00857930" w:rsidRPr="00AA4678">
        <w:rPr>
          <w:rFonts w:ascii="Times New Roman" w:hAnsi="Times New Roman" w:cs="Times New Roman"/>
        </w:rPr>
        <w:t xml:space="preserv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drought stress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
          <w:id w:val="1343056584"/>
          <w:placeholder>
            <w:docPart w:val="DefaultPlaceholder_-1854013440"/>
          </w:placeholder>
        </w:sdtPr>
        <w:sdtEndPr/>
        <w:sdtContent>
          <w:r w:rsidR="003F07C0" w:rsidRPr="003F07C0">
            <w:rPr>
              <w:rFonts w:ascii="Times New Roman" w:hAnsi="Times New Roman" w:cs="Times New Roman"/>
              <w:color w:val="000000"/>
            </w:rPr>
            <w:t>(Campos et al., 2006)</w:t>
          </w:r>
        </w:sdtContent>
      </w:sdt>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00997DC9">
        <w:rPr>
          <w:rFonts w:ascii="Times New Roman" w:hAnsi="Times New Roman" w:cs="Times New Roman"/>
        </w:rPr>
        <w:t xml:space="preserve"> may induce </w:t>
      </w:r>
      <w:r w:rsidRPr="00AA4678">
        <w:rPr>
          <w:rFonts w:ascii="Times New Roman" w:hAnsi="Times New Roman" w:cs="Times New Roman"/>
        </w:rPr>
        <w:t xml:space="preserve">changes </w:t>
      </w:r>
      <w:r w:rsidR="00997DC9">
        <w:rPr>
          <w:rFonts w:ascii="Times New Roman" w:hAnsi="Times New Roman" w:cs="Times New Roman"/>
        </w:rPr>
        <w:t xml:space="preserve">in soil characteristics </w:t>
      </w:r>
      <w:r w:rsidRPr="00AA4678">
        <w:rPr>
          <w:rFonts w:ascii="Times New Roman" w:hAnsi="Times New Roman" w:cs="Times New Roman"/>
        </w:rPr>
        <w:t>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
          <w:id w:val="1340738453"/>
          <w:placeholder>
            <w:docPart w:val="DefaultPlaceholder_-1854013440"/>
          </w:placeholder>
        </w:sdtPr>
        <w:sdtEndPr/>
        <w:sdtContent>
          <w:r w:rsidR="003F07C0" w:rsidRPr="003F07C0">
            <w:rPr>
              <w:rFonts w:ascii="Times New Roman" w:hAnsi="Times New Roman" w:cs="Times New Roman"/>
              <w:color w:val="000000"/>
            </w:rPr>
            <w:t>(Haruna et al., 2020a)</w:t>
          </w:r>
        </w:sdtContent>
      </w:sdt>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
          <w:id w:val="-1510439516"/>
          <w:placeholder>
            <w:docPart w:val="DefaultPlaceholder_-1854013440"/>
          </w:placeholder>
        </w:sdtPr>
        <w:sdtEndPr/>
        <w:sdtContent>
          <w:r w:rsidR="003F07C0" w:rsidRPr="003F07C0">
            <w:rPr>
              <w:rFonts w:ascii="Times New Roman" w:hAnsi="Times New Roman" w:cs="Times New Roman"/>
              <w:color w:val="000000"/>
            </w:rPr>
            <w:t xml:space="preserve">(Hudson, 1994; </w:t>
          </w:r>
          <w:proofErr w:type="spellStart"/>
          <w:r w:rsidR="003F07C0" w:rsidRPr="003F07C0">
            <w:rPr>
              <w:rFonts w:ascii="Times New Roman" w:hAnsi="Times New Roman" w:cs="Times New Roman"/>
              <w:color w:val="000000"/>
            </w:rPr>
            <w:t>Minasny</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McBratney</w:t>
          </w:r>
          <w:proofErr w:type="spellEnd"/>
          <w:r w:rsidR="003F07C0" w:rsidRPr="003F07C0">
            <w:rPr>
              <w:rFonts w:ascii="Times New Roman" w:hAnsi="Times New Roman" w:cs="Times New Roman"/>
              <w:color w:val="000000"/>
            </w:rPr>
            <w:t>, 2018; King et al., 2020)</w:t>
          </w:r>
        </w:sdtContent>
      </w:sdt>
      <w:r w:rsidRPr="00AA4678">
        <w:rPr>
          <w:rFonts w:ascii="Times New Roman" w:hAnsi="Times New Roman" w:cs="Times New Roman"/>
        </w:rPr>
        <w:t xml:space="preserve">, and therefore buffer crop yields against drought stress </w:t>
      </w:r>
      <w:sdt>
        <w:sdtPr>
          <w:rPr>
            <w:rFonts w:ascii="Times New Roman" w:hAnsi="Times New Roman" w:cs="Times New Roman"/>
            <w:color w:val="000000"/>
          </w:rPr>
          <w:tag w:val="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
          <w:id w:val="477341312"/>
          <w:placeholder>
            <w:docPart w:val="DefaultPlaceholder_-1854013440"/>
          </w:placeholder>
        </w:sdtPr>
        <w:sdtEndPr/>
        <w:sdtContent>
          <w:r w:rsidR="003F07C0" w:rsidRPr="003F07C0">
            <w:rPr>
              <w:rFonts w:ascii="Times New Roman" w:hAnsi="Times New Roman" w:cs="Times New Roman"/>
              <w:color w:val="000000"/>
            </w:rPr>
            <w:t>(Williams et al., 2016; Kane et al., 2021)</w:t>
          </w:r>
        </w:sdtContent>
      </w:sdt>
      <w:r w:rsidRPr="00AA4678">
        <w:rPr>
          <w:rFonts w:ascii="Times New Roman" w:hAnsi="Times New Roman" w:cs="Times New Roman"/>
        </w:rPr>
        <w:t xml:space="preserve">. </w:t>
      </w:r>
      <w:r w:rsidR="00426094" w:rsidRPr="00AA4678">
        <w:rPr>
          <w:rFonts w:ascii="Times New Roman" w:hAnsi="Times New Roman" w:cs="Times New Roman"/>
        </w:rPr>
        <w:t>C</w:t>
      </w:r>
      <w:r w:rsidRPr="00AA4678">
        <w:rPr>
          <w:rFonts w:ascii="Times New Roman" w:hAnsi="Times New Roman" w:cs="Times New Roman"/>
        </w:rPr>
        <w:t>over crops m</w:t>
      </w:r>
      <w:r w:rsidR="00997DC9">
        <w:rPr>
          <w:rFonts w:ascii="Times New Roman" w:hAnsi="Times New Roman" w:cs="Times New Roman"/>
        </w:rPr>
        <w:t>ight</w:t>
      </w:r>
      <w:r w:rsidRPr="00AA4678">
        <w:rPr>
          <w:rFonts w:ascii="Times New Roman" w:hAnsi="Times New Roman" w:cs="Times New Roman"/>
        </w:rPr>
        <w:t xml:space="preserve"> also benefit crop-water relations by increasing water infiltration or </w:t>
      </w:r>
      <w:r w:rsidR="00997DC9">
        <w:rPr>
          <w:rFonts w:ascii="Times New Roman" w:hAnsi="Times New Roman" w:cs="Times New Roman"/>
        </w:rPr>
        <w:t xml:space="preserve">reducing evaporation </w:t>
      </w:r>
      <w:r w:rsidRPr="00AA4678">
        <w:rPr>
          <w:rFonts w:ascii="Times New Roman" w:hAnsi="Times New Roman" w:cs="Times New Roman"/>
        </w:rPr>
        <w:t>through a mulching effect</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
          <w:id w:val="85968248"/>
          <w:placeholder>
            <w:docPart w:val="DefaultPlaceholder_-1854013440"/>
          </w:placeholder>
        </w:sdtPr>
        <w:sdtEndPr/>
        <w:sdtContent>
          <w:r w:rsidR="003F07C0" w:rsidRPr="003F07C0">
            <w:rPr>
              <w:rFonts w:ascii="Times New Roman" w:hAnsi="Times New Roman" w:cs="Times New Roman"/>
              <w:color w:val="000000"/>
            </w:rPr>
            <w:t>(Unger and Vigil, 1998; Leuthold et al., 2021)</w:t>
          </w:r>
        </w:sdtContent>
      </w:sdt>
      <w:r w:rsidRPr="00AA4678">
        <w:rPr>
          <w:rFonts w:ascii="Times New Roman" w:hAnsi="Times New Roman" w:cs="Times New Roman"/>
        </w:rPr>
        <w:t xml:space="preserve">.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
          <w:id w:val="-160633819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DeLonge</w:t>
          </w:r>
          <w:proofErr w:type="spellEnd"/>
          <w:r w:rsidR="003F07C0" w:rsidRPr="003F07C0">
            <w:rPr>
              <w:rFonts w:ascii="Times New Roman" w:hAnsi="Times New Roman" w:cs="Times New Roman"/>
              <w:color w:val="000000"/>
            </w:rPr>
            <w:t>, 2017, 2019)</w:t>
          </w:r>
        </w:sdtContent>
      </w:sdt>
      <w:r w:rsidRPr="00AA4678">
        <w:rPr>
          <w:rFonts w:ascii="Times New Roman" w:hAnsi="Times New Roman" w:cs="Times New Roman"/>
        </w:rPr>
        <w:t xml:space="preserve">.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 xml:space="preserve">report contradicting results </w:t>
      </w:r>
      <w:sdt>
        <w:sdtPr>
          <w:rPr>
            <w:rFonts w:ascii="Times New Roman" w:hAnsi="Times New Roman" w:cs="Times New Roman"/>
            <w:color w:val="000000"/>
          </w:rPr>
          <w:tag w:val="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
          <w:id w:val="-96905250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Villamil</w:t>
          </w:r>
          <w:proofErr w:type="spellEnd"/>
          <w:r w:rsidR="003F07C0" w:rsidRPr="003F07C0">
            <w:rPr>
              <w:rFonts w:ascii="Times New Roman" w:hAnsi="Times New Roman" w:cs="Times New Roman"/>
              <w:color w:val="000000"/>
            </w:rPr>
            <w:t xml:space="preserve"> et al., 2006; </w:t>
          </w:r>
          <w:proofErr w:type="spellStart"/>
          <w:r w:rsidR="003F07C0" w:rsidRPr="003F07C0">
            <w:rPr>
              <w:rFonts w:ascii="Times New Roman" w:hAnsi="Times New Roman" w:cs="Times New Roman"/>
              <w:color w:val="000000"/>
            </w:rPr>
            <w:t>Haruna</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Nkongolo</w:t>
          </w:r>
          <w:proofErr w:type="spellEnd"/>
          <w:r w:rsidR="003F07C0" w:rsidRPr="003F07C0">
            <w:rPr>
              <w:rFonts w:ascii="Times New Roman" w:hAnsi="Times New Roman" w:cs="Times New Roman"/>
              <w:color w:val="000000"/>
            </w:rPr>
            <w:t xml:space="preserve">, 2015; </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et al., 2016; </w:t>
          </w:r>
          <w:proofErr w:type="spellStart"/>
          <w:r w:rsidR="003F07C0" w:rsidRPr="003F07C0">
            <w:rPr>
              <w:rFonts w:ascii="Times New Roman" w:hAnsi="Times New Roman" w:cs="Times New Roman"/>
              <w:color w:val="000000"/>
            </w:rPr>
            <w:t>Rorick</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2017; Irmak et al., 2018)</w:t>
          </w:r>
        </w:sdtContent>
      </w:sdt>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are needed, as climatic and managerial constraints of maize-soybean rotations can limit CC options and growth potential </w:t>
      </w:r>
      <w:sdt>
        <w:sdtPr>
          <w:rPr>
            <w:rFonts w:ascii="Times New Roman" w:hAnsi="Times New Roman" w:cs="Times New Roman"/>
            <w:color w:val="000000"/>
          </w:rPr>
          <w:tag w:val="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
          <w:id w:val="-170169156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2004b; Baker and </w:t>
          </w:r>
          <w:proofErr w:type="spellStart"/>
          <w:r w:rsidR="003F07C0" w:rsidRPr="003F07C0">
            <w:rPr>
              <w:rFonts w:ascii="Times New Roman" w:hAnsi="Times New Roman" w:cs="Times New Roman"/>
              <w:color w:val="000000"/>
            </w:rPr>
            <w:t>Griffis</w:t>
          </w:r>
          <w:proofErr w:type="spellEnd"/>
          <w:r w:rsidR="003F07C0" w:rsidRPr="003F07C0">
            <w:rPr>
              <w:rFonts w:ascii="Times New Roman" w:hAnsi="Times New Roman" w:cs="Times New Roman"/>
              <w:color w:val="000000"/>
            </w:rPr>
            <w:t>, 2009; Nichols et al., 2020b)</w:t>
          </w:r>
        </w:sdtContent>
      </w:sdt>
      <w:r w:rsidR="00CA1727">
        <w:rPr>
          <w:rFonts w:ascii="Times New Roman" w:hAnsi="Times New Roman" w:cs="Times New Roman"/>
        </w:rPr>
        <w:t>.</w:t>
      </w:r>
    </w:p>
    <w:p w14:paraId="46BA7143" w14:textId="6BEDF237"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r w:rsidR="00997DC9">
        <w:rPr>
          <w:rFonts w:ascii="Times New Roman" w:hAnsi="Times New Roman" w:cs="Times New Roman"/>
        </w:rPr>
        <w:t>cover cropping</w:t>
      </w:r>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proofErr w:type="gramStart"/>
      <w:r w:rsidR="00426094" w:rsidRPr="00AA4678">
        <w:rPr>
          <w:rFonts w:ascii="Times New Roman" w:hAnsi="Times New Roman" w:cs="Times New Roman"/>
        </w:rPr>
        <w:t>are detected</w:t>
      </w:r>
      <w:proofErr w:type="gramEnd"/>
      <w:r w:rsidR="00426094" w:rsidRPr="00AA4678">
        <w:rPr>
          <w:rFonts w:ascii="Times New Roman" w:hAnsi="Times New Roman" w:cs="Times New Roman"/>
        </w:rPr>
        <w:t>. Long-term studies on tillage have shown significant, but slow changes to the soil after implementing no-till</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
          <w:id w:val="1370034941"/>
          <w:placeholder>
            <w:docPart w:val="DefaultPlaceholder_-1854013440"/>
          </w:placeholder>
        </w:sdtPr>
        <w:sdtEndPr/>
        <w:sdtContent>
          <w:r w:rsidR="00997DC9">
            <w:rPr>
              <w:rFonts w:ascii="Times New Roman" w:hAnsi="Times New Roman" w:cs="Times New Roman"/>
              <w:color w:val="000000"/>
            </w:rPr>
            <w:t xml:space="preserve">management </w:t>
          </w:r>
          <w:r w:rsidR="003F07C0" w:rsidRPr="003F07C0">
            <w:rPr>
              <w:rFonts w:ascii="Times New Roman" w:hAnsi="Times New Roman" w:cs="Times New Roman"/>
              <w:color w:val="000000"/>
            </w:rPr>
            <w:t>(Al-</w:t>
          </w:r>
          <w:proofErr w:type="spellStart"/>
          <w:r w:rsidR="003F07C0" w:rsidRPr="003F07C0">
            <w:rPr>
              <w:rFonts w:ascii="Times New Roman" w:hAnsi="Times New Roman" w:cs="Times New Roman"/>
              <w:color w:val="000000"/>
            </w:rPr>
            <w:t>Kaisi</w:t>
          </w:r>
          <w:proofErr w:type="spellEnd"/>
          <w:r w:rsidR="003F07C0" w:rsidRPr="003F07C0">
            <w:rPr>
              <w:rFonts w:ascii="Times New Roman" w:hAnsi="Times New Roman" w:cs="Times New Roman"/>
              <w:color w:val="000000"/>
            </w:rPr>
            <w:t xml:space="preserve"> et al., 2014; </w:t>
          </w:r>
          <w:proofErr w:type="spellStart"/>
          <w:r w:rsidR="003F07C0" w:rsidRPr="003F07C0">
            <w:rPr>
              <w:rFonts w:ascii="Times New Roman" w:hAnsi="Times New Roman" w:cs="Times New Roman"/>
              <w:color w:val="000000"/>
            </w:rPr>
            <w:t>Cusser</w:t>
          </w:r>
          <w:proofErr w:type="spellEnd"/>
          <w:r w:rsidR="003F07C0" w:rsidRPr="003F07C0">
            <w:rPr>
              <w:rFonts w:ascii="Times New Roman" w:hAnsi="Times New Roman" w:cs="Times New Roman"/>
              <w:color w:val="000000"/>
            </w:rPr>
            <w:t xml:space="preserve"> et al., 2020)</w:t>
          </w:r>
        </w:sdtContent>
      </w:sdt>
      <w:r w:rsidR="00426094" w:rsidRPr="00AA4678">
        <w:rPr>
          <w:rFonts w:ascii="Times New Roman" w:hAnsi="Times New Roman" w:cs="Times New Roman"/>
        </w:rPr>
        <w:t xml:space="preserve">. Addition of </w:t>
      </w:r>
      <w:r w:rsidR="006D0CDA" w:rsidRPr="00AA4678">
        <w:rPr>
          <w:rFonts w:ascii="Times New Roman" w:hAnsi="Times New Roman" w:cs="Times New Roman"/>
        </w:rPr>
        <w:t>CC</w:t>
      </w:r>
      <w:r w:rsidR="00426094" w:rsidRPr="00AA4678">
        <w:rPr>
          <w:rFonts w:ascii="Times New Roman" w:hAnsi="Times New Roman" w:cs="Times New Roman"/>
        </w:rPr>
        <w:t>s m</w:t>
      </w:r>
      <w:r w:rsidR="00997DC9">
        <w:rPr>
          <w:rFonts w:ascii="Times New Roman" w:hAnsi="Times New Roman" w:cs="Times New Roman"/>
        </w:rPr>
        <w:t>ight</w:t>
      </w:r>
      <w:r w:rsidR="00426094" w:rsidRPr="00AA4678">
        <w:rPr>
          <w:rFonts w:ascii="Times New Roman" w:hAnsi="Times New Roman" w:cs="Times New Roman"/>
        </w:rPr>
        <w:t xml:space="preserve"> likewise require several years before improved soil hydrological properties </w:t>
      </w:r>
      <w:proofErr w:type="gramStart"/>
      <w:r w:rsidR="00426094" w:rsidRPr="00AA4678">
        <w:rPr>
          <w:rFonts w:ascii="Times New Roman" w:hAnsi="Times New Roman" w:cs="Times New Roman"/>
        </w:rPr>
        <w:t>can be detected</w:t>
      </w:r>
      <w:proofErr w:type="gramEnd"/>
      <w:r w:rsidR="00426094" w:rsidRPr="00AA4678">
        <w:rPr>
          <w:rFonts w:ascii="Times New Roman" w:hAnsi="Times New Roman" w:cs="Times New Roman"/>
        </w:rPr>
        <w:t xml:space="preserve">,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w:t>
      </w:r>
      <w:r w:rsidR="00FC4C2C" w:rsidRPr="00AA4678">
        <w:rPr>
          <w:rFonts w:ascii="Times New Roman" w:hAnsi="Times New Roman" w:cs="Times New Roman"/>
        </w:rPr>
        <w:lastRenderedPageBreak/>
        <w:t xml:space="preserve">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w:t>
      </w:r>
      <w:r w:rsidR="00051954">
        <w:rPr>
          <w:rFonts w:ascii="Times New Roman" w:hAnsi="Times New Roman" w:cs="Times New Roman"/>
        </w:rPr>
        <w:t xml:space="preserve">e.g. </w:t>
      </w:r>
      <w:sdt>
        <w:sdtPr>
          <w:rPr>
            <w:rFonts w:ascii="Times New Roman" w:hAnsi="Times New Roman" w:cs="Times New Roman"/>
            <w:color w:val="000000"/>
          </w:rPr>
          <w:tag w:val="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
          <w:id w:val="-961884124"/>
          <w:placeholder>
            <w:docPart w:val="DefaultPlaceholder_-1854013440"/>
          </w:placeholder>
        </w:sdtPr>
        <w:sdtEndPr/>
        <w:sdtContent>
          <w:r w:rsidR="003F07C0" w:rsidRPr="003F07C0">
            <w:rPr>
              <w:rFonts w:ascii="Times New Roman" w:hAnsi="Times New Roman" w:cs="Times New Roman"/>
              <w:color w:val="000000"/>
            </w:rPr>
            <w:t xml:space="preserve">(Atwood and Wood,;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2006; Moore et al., 2014)</w:t>
          </w:r>
        </w:sdtContent>
      </w:sdt>
      <w:r w:rsidR="00FC4C2C" w:rsidRPr="00AA4678">
        <w:rPr>
          <w:rFonts w:ascii="Times New Roman" w:hAnsi="Times New Roman" w:cs="Times New Roman"/>
        </w:rPr>
        <w:t xml:space="preserve">, deeper depths may be more important when considering the soil’s contribution to the crop’s water supply </w:t>
      </w:r>
      <w:sdt>
        <w:sdtPr>
          <w:rPr>
            <w:rFonts w:ascii="Times New Roman" w:hAnsi="Times New Roman" w:cs="Times New Roman"/>
            <w:color w:val="000000"/>
          </w:rPr>
          <w:tag w:val="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
          <w:id w:val="-1186051774"/>
          <w:placeholder>
            <w:docPart w:val="DefaultPlaceholder_-1854013440"/>
          </w:placeholder>
        </w:sdtPr>
        <w:sdtEndPr/>
        <w:sdtContent>
          <w:r w:rsidR="003F07C0" w:rsidRPr="003F07C0">
            <w:rPr>
              <w:rFonts w:ascii="Times New Roman" w:hAnsi="Times New Roman" w:cs="Times New Roman"/>
              <w:color w:val="000000"/>
            </w:rPr>
            <w:t xml:space="preserve">(Williams et al., 2008; </w:t>
          </w:r>
          <w:proofErr w:type="spellStart"/>
          <w:r w:rsidR="003F07C0" w:rsidRPr="003F07C0">
            <w:rPr>
              <w:rFonts w:ascii="Times New Roman" w:hAnsi="Times New Roman" w:cs="Times New Roman"/>
              <w:color w:val="000000"/>
            </w:rPr>
            <w:t>Asbjornsen</w:t>
          </w:r>
          <w:proofErr w:type="spellEnd"/>
          <w:r w:rsidR="003F07C0" w:rsidRPr="003F07C0">
            <w:rPr>
              <w:rFonts w:ascii="Times New Roman" w:hAnsi="Times New Roman" w:cs="Times New Roman"/>
              <w:color w:val="000000"/>
            </w:rPr>
            <w:t xml:space="preserve"> et al., 2008; Rizzo et al., 2018)</w:t>
          </w:r>
        </w:sdtContent>
      </w:sdt>
      <w:r w:rsidR="00051954">
        <w:rPr>
          <w:rFonts w:ascii="Times New Roman" w:hAnsi="Times New Roman" w:cs="Times New Roman"/>
        </w:rPr>
        <w:t>.</w:t>
      </w:r>
    </w:p>
    <w:p w14:paraId="2EFF8E73" w14:textId="0E18424F"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
          <w:id w:val="-18095290"/>
          <w:placeholder>
            <w:docPart w:val="DefaultPlaceholder_-1854013440"/>
          </w:placeholder>
        </w:sdtPr>
        <w:sdtEndPr/>
        <w:sdtContent>
          <w:r w:rsidR="003F07C0" w:rsidRPr="003F07C0">
            <w:rPr>
              <w:rFonts w:ascii="Times New Roman" w:hAnsi="Times New Roman" w:cs="Times New Roman"/>
              <w:color w:val="000000"/>
            </w:rPr>
            <w:t>(Smith et al., 2014)</w:t>
          </w:r>
        </w:sdtContent>
      </w:sdt>
      <w:r w:rsidRPr="00AA4678">
        <w:rPr>
          <w:rFonts w:ascii="Times New Roman" w:hAnsi="Times New Roman" w:cs="Times New Roman"/>
        </w:rPr>
        <w:t xml:space="preserve">. </w:t>
      </w:r>
      <w:r w:rsidR="00997DC9">
        <w:rPr>
          <w:rFonts w:ascii="Times New Roman" w:hAnsi="Times New Roman" w:cs="Times New Roman"/>
        </w:rPr>
        <w:t xml:space="preserve">Casual modelling </w:t>
      </w:r>
      <w:proofErr w:type="gramStart"/>
      <w:r w:rsidRPr="00AA4678">
        <w:rPr>
          <w:rFonts w:ascii="Times New Roman" w:hAnsi="Times New Roman" w:cs="Times New Roman"/>
        </w:rPr>
        <w:t>can also be used</w:t>
      </w:r>
      <w:proofErr w:type="gramEnd"/>
      <w:r w:rsidRPr="00AA4678">
        <w:rPr>
          <w:rFonts w:ascii="Times New Roman" w:hAnsi="Times New Roman" w:cs="Times New Roman"/>
        </w:rPr>
        <w:t xml:space="preserve">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00997DC9">
        <w:rPr>
          <w:rFonts w:ascii="Times New Roman" w:hAnsi="Times New Roman" w:cs="Times New Roman"/>
        </w:rPr>
        <w:t>. Therefore, a credible</w:t>
      </w:r>
      <w:r w:rsidRPr="00AA4678">
        <w:rPr>
          <w:rFonts w:ascii="Times New Roman" w:hAnsi="Times New Roman" w:cs="Times New Roman"/>
        </w:rPr>
        <w:t xml:space="preserve">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0BE40A1A" w:rsidR="00FC4C2C" w:rsidRPr="00AA4678" w:rsidRDefault="00FC4C2C" w:rsidP="00A054E5">
      <w:pPr>
        <w:spacing w:line="480" w:lineRule="auto"/>
        <w:rPr>
          <w:rFonts w:ascii="Times New Roman" w:hAnsi="Times New Roman" w:cs="Times New Roman"/>
          <w:szCs w:val="24"/>
        </w:rPr>
      </w:pPr>
      <w:proofErr w:type="gramStart"/>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w:t>
      </w:r>
      <w:r w:rsidR="00997DC9">
        <w:rPr>
          <w:rFonts w:ascii="Times New Roman" w:hAnsi="Times New Roman" w:cs="Times New Roman"/>
        </w:rPr>
        <w:t xml:space="preserve">relevant </w:t>
      </w:r>
      <w:r w:rsidR="00A054E5" w:rsidRPr="00AA4678">
        <w:rPr>
          <w:rFonts w:ascii="Times New Roman" w:hAnsi="Times New Roman" w:cs="Times New Roman"/>
        </w:rPr>
        <w:t xml:space="preserve">knowledge, </w:t>
      </w:r>
      <w:r w:rsidRPr="00AA4678">
        <w:rPr>
          <w:rFonts w:ascii="Times New Roman" w:hAnsi="Times New Roman" w:cs="Times New Roman"/>
        </w:rPr>
        <w:t xml:space="preserve">the objectives of our study were to (1) determine what aspects of a soil’s hydrological </w:t>
      </w:r>
      <w:r w:rsidR="00997DC9">
        <w:rPr>
          <w:rFonts w:ascii="Times New Roman" w:hAnsi="Times New Roman" w:cs="Times New Roman"/>
        </w:rPr>
        <w:t>characteristics</w:t>
      </w:r>
      <w:r w:rsidRPr="00AA4678">
        <w:rPr>
          <w:rFonts w:ascii="Times New Roman" w:hAnsi="Times New Roman" w:cs="Times New Roman"/>
        </w:rPr>
        <w:t xml:space="preserv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w:t>
      </w:r>
      <w:proofErr w:type="gramEnd"/>
      <w:r w:rsidRPr="00AA4678">
        <w:rPr>
          <w:rFonts w:ascii="Times New Roman" w:hAnsi="Times New Roman" w:cs="Times New Roman"/>
        </w:rPr>
        <w:t xml:space="preserve">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Pr>
          <w:rFonts w:ascii="Times New Roman" w:hAnsi="Times New Roman" w:cs="Times New Roman"/>
        </w:rPr>
        <w:t xml:space="preserve">on the shallow water tables that characterize landscapes in this region </w:t>
      </w:r>
      <w:r w:rsidRPr="00AA4678">
        <w:rPr>
          <w:rFonts w:ascii="Times New Roman" w:hAnsi="Times New Roman" w:cs="Times New Roman"/>
        </w:rPr>
        <w:t>(-100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w:t>
      </w:r>
      <w:commentRangeStart w:id="0"/>
      <w:r w:rsidRPr="00AA4678">
        <w:rPr>
          <w:rFonts w:ascii="Times New Roman" w:hAnsi="Times New Roman" w:cs="Times New Roman"/>
          <w:color w:val="FF0000"/>
        </w:rPr>
        <w:t>Moore 2021</w:t>
      </w:r>
      <w:commentRangeEnd w:id="0"/>
      <w:r w:rsidR="00997DC9">
        <w:rPr>
          <w:rStyle w:val="CommentReference"/>
        </w:rPr>
        <w:commentReference w:id="0"/>
      </w:r>
      <w:r w:rsidRPr="00AA4678">
        <w:rPr>
          <w:rFonts w:ascii="Times New Roman" w:hAnsi="Times New Roman" w:cs="Times New Roman"/>
        </w:rPr>
        <w:t>),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637B6491"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Three long-term sites were used for this study (</w:t>
      </w:r>
      <w:r w:rsidRPr="00AA4678">
        <w:rPr>
          <w:rFonts w:ascii="Times New Roman" w:hAnsi="Times New Roman" w:cs="Times New Roman"/>
          <w:b/>
          <w:bCs/>
          <w:szCs w:val="24"/>
        </w:rPr>
        <w:t>Figure 1</w:t>
      </w:r>
      <w:r w:rsidRPr="00AA4678">
        <w:rPr>
          <w:rFonts w:ascii="Times New Roman" w:hAnsi="Times New Roman" w:cs="Times New Roman"/>
          <w:szCs w:val="24"/>
        </w:rPr>
        <w:t>), with one site having two trials. Therefore, a total of four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xml:space="preserve">). </w:t>
      </w:r>
      <w:proofErr w:type="gramStart"/>
      <w:r w:rsidRPr="00AA4678">
        <w:rPr>
          <w:rFonts w:ascii="Times New Roman" w:hAnsi="Times New Roman" w:cs="Times New Roman"/>
          <w:szCs w:val="24"/>
        </w:rPr>
        <w:t>More detailed accounts of agronomic management</w:t>
      </w:r>
      <w:proofErr w:type="gramEnd"/>
      <w:r w:rsidRPr="00AA4678">
        <w:rPr>
          <w:rFonts w:ascii="Times New Roman" w:hAnsi="Times New Roman" w:cs="Times New Roman"/>
          <w:szCs w:val="24"/>
        </w:rPr>
        <w:t xml:space="preserve"> have been published elsewhere for the research </w:t>
      </w:r>
      <w:r w:rsidR="007000A0">
        <w:rPr>
          <w:rFonts w:ascii="Times New Roman" w:hAnsi="Times New Roman" w:cs="Times New Roman"/>
          <w:szCs w:val="24"/>
        </w:rPr>
        <w:t xml:space="preserve">site (Moore et al. 2014) </w:t>
      </w:r>
      <w:r w:rsidR="000B3D6A" w:rsidRPr="00AA4678">
        <w:rPr>
          <w:rFonts w:ascii="Times New Roman" w:hAnsi="Times New Roman" w:cs="Times New Roman"/>
          <w:noProof/>
          <w:szCs w:val="24"/>
        </w:rPr>
        <w:t xml:space="preserve">and </w:t>
      </w:r>
      <w:r w:rsidR="007000A0">
        <w:rPr>
          <w:rFonts w:ascii="Times New Roman" w:hAnsi="Times New Roman" w:cs="Times New Roman"/>
          <w:noProof/>
          <w:szCs w:val="24"/>
        </w:rPr>
        <w:t>commercial farm</w:t>
      </w:r>
      <w:r w:rsidR="000B3D6A" w:rsidRPr="00AA4678">
        <w:rPr>
          <w:rFonts w:ascii="Times New Roman" w:hAnsi="Times New Roman" w:cs="Times New Roman"/>
          <w:noProof/>
          <w:szCs w:val="24"/>
        </w:rPr>
        <w:t xml:space="preserve"> sites</w:t>
      </w:r>
      <w:r w:rsidR="000B3D6A">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
          <w:id w:val="-760983739"/>
          <w:placeholder>
            <w:docPart w:val="DefaultPlaceholder_-1854013440"/>
          </w:placeholder>
        </w:sdtPr>
        <w:sdtEndPr/>
        <w:sdtContent>
          <w:r w:rsidR="007000A0">
            <w:rPr>
              <w:rFonts w:ascii="Times New Roman" w:hAnsi="Times New Roman" w:cs="Times New Roman"/>
              <w:color w:val="000000"/>
              <w:szCs w:val="24"/>
            </w:rPr>
            <w:t>(</w:t>
          </w:r>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All sites had sub-surface tile drainage and </w:t>
      </w:r>
      <w:proofErr w:type="gramStart"/>
      <w:r w:rsidRPr="00AA4678">
        <w:rPr>
          <w:rFonts w:ascii="Times New Roman" w:hAnsi="Times New Roman" w:cs="Times New Roman"/>
          <w:szCs w:val="24"/>
        </w:rPr>
        <w:t>were managed</w:t>
      </w:r>
      <w:proofErr w:type="gramEnd"/>
      <w:r w:rsidRPr="00AA4678">
        <w:rPr>
          <w:rFonts w:ascii="Times New Roman" w:hAnsi="Times New Roman" w:cs="Times New Roman"/>
          <w:szCs w:val="24"/>
        </w:rPr>
        <w:t xml:space="preserve"> without tillage since initiation</w:t>
      </w:r>
      <w:r w:rsidR="007000A0">
        <w:rPr>
          <w:rFonts w:ascii="Times New Roman" w:hAnsi="Times New Roman" w:cs="Times New Roman"/>
          <w:szCs w:val="24"/>
        </w:rPr>
        <w:t xml:space="preserve"> of the trials</w:t>
      </w:r>
      <w:r w:rsidRPr="00AA4678">
        <w:rPr>
          <w:rFonts w:ascii="Times New Roman" w:hAnsi="Times New Roman" w:cs="Times New Roman"/>
          <w:szCs w:val="24"/>
        </w:rPr>
        <w:t>.</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00F127E4">
                  <wp:extent cx="5572125" cy="3864173"/>
                  <wp:effectExtent l="0" t="0" r="0"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1"/>
                          <a:stretch>
                            <a:fillRect/>
                          </a:stretch>
                        </pic:blipFill>
                        <pic:spPr>
                          <a:xfrm>
                            <a:off x="0" y="0"/>
                            <a:ext cx="5580968" cy="3870305"/>
                          </a:xfrm>
                          <a:prstGeom prst="rect">
                            <a:avLst/>
                          </a:prstGeom>
                        </pic:spPr>
                      </pic:pic>
                    </a:graphicData>
                  </a:graphic>
                </wp:inline>
              </w:drawing>
            </w:r>
          </w:p>
        </w:tc>
      </w:tr>
      <w:tr w:rsidR="007000A0" w:rsidRPr="00AA4678" w14:paraId="57B13606" w14:textId="77777777" w:rsidTr="00A0421E">
        <w:tc>
          <w:tcPr>
            <w:tcW w:w="9350" w:type="dxa"/>
          </w:tcPr>
          <w:p w14:paraId="459A9E21" w14:textId="6D845807" w:rsidR="007000A0" w:rsidRPr="00AA4678" w:rsidRDefault="007000A0" w:rsidP="004A7CC8">
            <w:pPr>
              <w:rPr>
                <w:rFonts w:ascii="Times New Roman" w:hAnsi="Times New Roman" w:cs="Times New Roman"/>
                <w:noProof/>
              </w:rPr>
            </w:pPr>
            <w:r>
              <w:rPr>
                <w:rFonts w:ascii="Times New Roman" w:hAnsi="Times New Roman" w:cs="Times New Roman"/>
                <w:noProof/>
              </w:rPr>
              <w:t xml:space="preserve">Figure 1. </w:t>
            </w:r>
            <w:r w:rsidR="004A7CC8">
              <w:rPr>
                <w:rFonts w:ascii="Times New Roman" w:hAnsi="Times New Roman" w:cs="Times New Roman"/>
                <w:noProof/>
              </w:rPr>
              <w:t>Map of Iowa showing locations of the t</w:t>
            </w:r>
            <w:r>
              <w:rPr>
                <w:rFonts w:ascii="Times New Roman" w:hAnsi="Times New Roman" w:cs="Times New Roman"/>
                <w:noProof/>
              </w:rPr>
              <w:t xml:space="preserve">hree </w:t>
            </w:r>
            <w:r w:rsidR="004A7CC8">
              <w:rPr>
                <w:rFonts w:ascii="Times New Roman" w:hAnsi="Times New Roman" w:cs="Times New Roman"/>
                <w:noProof/>
              </w:rPr>
              <w:t xml:space="preserve">experimental </w:t>
            </w:r>
            <w:r>
              <w:rPr>
                <w:rFonts w:ascii="Times New Roman" w:hAnsi="Times New Roman" w:cs="Times New Roman"/>
                <w:noProof/>
              </w:rPr>
              <w:t>sites (West, Central, East)</w:t>
            </w:r>
            <w:r w:rsidR="004A7CC8">
              <w:rPr>
                <w:rFonts w:ascii="Times New Roman" w:hAnsi="Times New Roman" w:cs="Times New Roman"/>
                <w:noProof/>
              </w:rPr>
              <w:t xml:space="preserve">, </w:t>
            </w:r>
            <w:r>
              <w:rPr>
                <w:rFonts w:ascii="Times New Roman" w:hAnsi="Times New Roman" w:cs="Times New Roman"/>
                <w:noProof/>
              </w:rPr>
              <w:t xml:space="preserve">with the Central site containing two trials. </w:t>
            </w:r>
          </w:p>
        </w:tc>
      </w:tr>
    </w:tbl>
    <w:p w14:paraId="61C4BE70" w14:textId="75D23C78" w:rsidR="007000A0" w:rsidRDefault="007000A0">
      <w:pPr>
        <w:rPr>
          <w:rFonts w:ascii="Times New Roman" w:hAnsi="Times New Roman" w:cs="Times New Roman"/>
          <w:szCs w:val="24"/>
        </w:rPr>
      </w:pPr>
    </w:p>
    <w:p w14:paraId="741C198F" w14:textId="77777777" w:rsidR="007000A0" w:rsidRDefault="007000A0">
      <w:pPr>
        <w:rPr>
          <w:rFonts w:ascii="Times New Roman" w:hAnsi="Times New Roman" w:cs="Times New Roman"/>
          <w:szCs w:val="24"/>
        </w:rPr>
        <w:sectPr w:rsidR="007000A0" w:rsidSect="007000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p w14:paraId="1D66C2EE" w14:textId="7BC949AB" w:rsidR="007000A0" w:rsidRDefault="007000A0">
      <w:pPr>
        <w:rPr>
          <w:rFonts w:ascii="Times New Roman" w:hAnsi="Times New Roman" w:cs="Times New Roman"/>
          <w:szCs w:val="24"/>
        </w:rPr>
      </w:pPr>
    </w:p>
    <w:p w14:paraId="07607CF3" w14:textId="4CC38FAE" w:rsidR="007000A0" w:rsidRDefault="004A7CC8">
      <w:pPr>
        <w:rPr>
          <w:rFonts w:ascii="Times New Roman" w:hAnsi="Times New Roman" w:cs="Times New Roman"/>
          <w:szCs w:val="24"/>
        </w:rPr>
      </w:pPr>
      <w:r>
        <w:rPr>
          <w:rFonts w:ascii="Times New Roman" w:hAnsi="Times New Roman" w:cs="Times New Roman"/>
          <w:szCs w:val="24"/>
        </w:rPr>
        <w:t>Table 1. Geographical, soil, weather, and sampling information for the four trials</w:t>
      </w:r>
    </w:p>
    <w:tbl>
      <w:tblPr>
        <w:tblW w:w="13140"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1080"/>
      </w:tblGrid>
      <w:tr w:rsidR="00DD0244" w:rsidRPr="00AA4678" w14:paraId="21BE1ECB" w14:textId="77777777" w:rsidTr="007000A0">
        <w:trPr>
          <w:trHeight w:val="303"/>
        </w:trPr>
        <w:tc>
          <w:tcPr>
            <w:tcW w:w="1620" w:type="dxa"/>
            <w:vMerge w:val="restart"/>
            <w:tcBorders>
              <w:top w:val="single" w:sz="4" w:space="0" w:color="auto"/>
            </w:tcBorders>
            <w:shd w:val="clear" w:color="auto" w:fill="auto"/>
            <w:vAlign w:val="center"/>
          </w:tcPr>
          <w:p w14:paraId="2DE8EC5A" w14:textId="77777777" w:rsidR="00DD0244" w:rsidRPr="00AA4678" w:rsidRDefault="00DD0244" w:rsidP="004A7CC8">
            <w:pPr>
              <w:spacing w:after="0" w:line="240" w:lineRule="auto"/>
              <w:jc w:val="center"/>
              <w:rPr>
                <w:rFonts w:ascii="Times New Roman" w:hAnsi="Times New Roman" w:cs="Times New Roman"/>
                <w:b/>
                <w:sz w:val="20"/>
                <w:szCs w:val="20"/>
              </w:rPr>
            </w:pPr>
            <w:bookmarkStart w:id="1"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170" w:type="dxa"/>
            <w:vMerge w:val="restart"/>
            <w:tcBorders>
              <w:top w:val="single" w:sz="4" w:space="0" w:color="auto"/>
            </w:tcBorders>
            <w:vAlign w:val="center"/>
          </w:tcPr>
          <w:p w14:paraId="72910391"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1710" w:type="dxa"/>
            <w:vMerge w:val="restart"/>
            <w:tcBorders>
              <w:top w:val="single" w:sz="4" w:space="0" w:color="auto"/>
            </w:tcBorders>
            <w:vAlign w:val="center"/>
          </w:tcPr>
          <w:p w14:paraId="4042D58D" w14:textId="58634CEE"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AA4678"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1440" w:type="dxa"/>
            <w:vMerge w:val="restart"/>
            <w:tcBorders>
              <w:top w:val="single" w:sz="4" w:space="0" w:color="auto"/>
            </w:tcBorders>
            <w:shd w:val="clear" w:color="auto" w:fill="auto"/>
            <w:vAlign w:val="center"/>
          </w:tcPr>
          <w:p w14:paraId="02BC677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1080" w:type="dxa"/>
            <w:vMerge w:val="restart"/>
            <w:tcBorders>
              <w:top w:val="single" w:sz="4" w:space="0" w:color="auto"/>
            </w:tcBorders>
            <w:shd w:val="clear" w:color="auto" w:fill="auto"/>
            <w:vAlign w:val="center"/>
          </w:tcPr>
          <w:p w14:paraId="10DA4CB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7000A0">
        <w:trPr>
          <w:trHeight w:val="303"/>
        </w:trPr>
        <w:tc>
          <w:tcPr>
            <w:tcW w:w="1620"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17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71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0" w:type="dxa"/>
          </w:tcPr>
          <w:p w14:paraId="3AA7987F" w14:textId="77777777" w:rsidR="00DD0244" w:rsidRPr="00AA4678"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144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08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7000A0" w14:paraId="12B47598" w14:textId="77777777" w:rsidTr="007000A0">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7000A0"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vAlign w:val="center"/>
          </w:tcPr>
          <w:p w14:paraId="3A68AC27" w14:textId="0A83F4E0" w:rsidR="004A65AD" w:rsidRPr="007000A0" w:rsidRDefault="004A65AD" w:rsidP="007000A0">
            <w:pPr>
              <w:spacing w:after="0" w:line="240" w:lineRule="auto"/>
              <w:jc w:val="center"/>
              <w:rPr>
                <w:rFonts w:ascii="Times New Roman" w:hAnsi="Times New Roman" w:cs="Times New Roman"/>
                <w:i/>
                <w:sz w:val="20"/>
                <w:szCs w:val="20"/>
              </w:rPr>
            </w:pPr>
          </w:p>
        </w:tc>
        <w:tc>
          <w:tcPr>
            <w:tcW w:w="1710" w:type="dxa"/>
            <w:tcBorders>
              <w:top w:val="single" w:sz="4" w:space="0" w:color="auto"/>
              <w:bottom w:val="single" w:sz="4" w:space="0" w:color="auto"/>
            </w:tcBorders>
            <w:vAlign w:val="center"/>
          </w:tcPr>
          <w:p w14:paraId="5CA12B89" w14:textId="74F772CF"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7000A0" w:rsidRDefault="004A65AD" w:rsidP="007000A0">
            <w:pPr>
              <w:spacing w:after="0" w:line="240" w:lineRule="auto"/>
              <w:jc w:val="center"/>
              <w:rPr>
                <w:rFonts w:ascii="Times New Roman" w:hAnsi="Times New Roman" w:cs="Times New Roman"/>
                <w:bCs/>
                <w:i/>
                <w:iCs/>
                <w:sz w:val="20"/>
                <w:szCs w:val="20"/>
              </w:rPr>
            </w:pPr>
            <w:r w:rsidRPr="007000A0">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7000A0"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1440" w:type="dxa"/>
            <w:tcBorders>
              <w:top w:val="single" w:sz="4" w:space="0" w:color="auto"/>
              <w:bottom w:val="single" w:sz="4" w:space="0" w:color="auto"/>
            </w:tcBorders>
            <w:shd w:val="clear" w:color="auto" w:fill="auto"/>
            <w:vAlign w:val="center"/>
          </w:tcPr>
          <w:p w14:paraId="1B018F62" w14:textId="4C72E30E" w:rsidR="004A65AD" w:rsidRPr="007000A0" w:rsidRDefault="004A65AD" w:rsidP="007000A0">
            <w:pPr>
              <w:spacing w:after="0" w:line="240" w:lineRule="auto"/>
              <w:jc w:val="center"/>
              <w:rPr>
                <w:rFonts w:ascii="Times New Roman" w:hAnsi="Times New Roman" w:cs="Times New Roman"/>
                <w:i/>
                <w:sz w:val="20"/>
                <w:szCs w:val="20"/>
              </w:rPr>
            </w:pPr>
          </w:p>
        </w:tc>
        <w:tc>
          <w:tcPr>
            <w:tcW w:w="1080" w:type="dxa"/>
            <w:tcBorders>
              <w:top w:val="single" w:sz="4" w:space="0" w:color="auto"/>
              <w:bottom w:val="single" w:sz="4" w:space="0" w:color="auto"/>
            </w:tcBorders>
            <w:shd w:val="clear" w:color="auto" w:fill="auto"/>
            <w:vAlign w:val="center"/>
          </w:tcPr>
          <w:p w14:paraId="25E664C4" w14:textId="73CE4D28" w:rsidR="004A65AD" w:rsidRPr="007000A0" w:rsidRDefault="004A65AD" w:rsidP="007000A0">
            <w:pPr>
              <w:spacing w:after="0" w:line="240" w:lineRule="auto"/>
              <w:jc w:val="center"/>
              <w:rPr>
                <w:rFonts w:ascii="Times New Roman" w:hAnsi="Times New Roman" w:cs="Times New Roman"/>
                <w:i/>
                <w:sz w:val="20"/>
                <w:szCs w:val="20"/>
              </w:rPr>
            </w:pPr>
          </w:p>
        </w:tc>
      </w:tr>
      <w:tr w:rsidR="00DD0244" w:rsidRPr="00AA4678" w14:paraId="55B49DE3" w14:textId="77777777" w:rsidTr="007000A0">
        <w:trPr>
          <w:trHeight w:val="323"/>
        </w:trPr>
        <w:tc>
          <w:tcPr>
            <w:tcW w:w="13140" w:type="dxa"/>
            <w:gridSpan w:val="11"/>
            <w:tcBorders>
              <w:top w:val="single" w:sz="4" w:space="0" w:color="auto"/>
            </w:tcBorders>
            <w:vAlign w:val="center"/>
          </w:tcPr>
          <w:p w14:paraId="207C256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7000A0">
        <w:trPr>
          <w:trHeight w:val="819"/>
        </w:trPr>
        <w:tc>
          <w:tcPr>
            <w:tcW w:w="1620" w:type="dxa"/>
            <w:shd w:val="clear" w:color="auto" w:fill="auto"/>
            <w:vAlign w:val="center"/>
          </w:tcPr>
          <w:p w14:paraId="4E38B385" w14:textId="77777777" w:rsidR="007000A0"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 xml:space="preserve">25 x 250 </w:t>
            </w:r>
          </w:p>
          <w:p w14:paraId="0D19FEC3" w14:textId="3170C4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394F248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vAlign w:val="center"/>
          </w:tcPr>
          <w:p w14:paraId="2C3936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1710" w:type="dxa"/>
            <w:vAlign w:val="center"/>
          </w:tcPr>
          <w:p w14:paraId="29FBBF9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shd w:val="clear" w:color="auto" w:fill="auto"/>
            <w:vAlign w:val="center"/>
          </w:tcPr>
          <w:p w14:paraId="39F1D9E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shd w:val="clear" w:color="auto" w:fill="auto"/>
            <w:vAlign w:val="center"/>
          </w:tcPr>
          <w:p w14:paraId="0E402DE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0" w:type="dxa"/>
          </w:tcPr>
          <w:p w14:paraId="4F2EEF3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900" w:type="dxa"/>
            <w:shd w:val="clear" w:color="auto" w:fill="auto"/>
            <w:vAlign w:val="center"/>
          </w:tcPr>
          <w:p w14:paraId="2C32033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1440" w:type="dxa"/>
            <w:shd w:val="clear" w:color="auto" w:fill="auto"/>
            <w:vAlign w:val="center"/>
          </w:tcPr>
          <w:p w14:paraId="15B1969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1080" w:type="dxa"/>
            <w:shd w:val="clear" w:color="auto" w:fill="auto"/>
            <w:vAlign w:val="center"/>
          </w:tcPr>
          <w:p w14:paraId="58EA06C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7000A0">
        <w:trPr>
          <w:trHeight w:val="323"/>
        </w:trPr>
        <w:tc>
          <w:tcPr>
            <w:tcW w:w="13140" w:type="dxa"/>
            <w:gridSpan w:val="11"/>
          </w:tcPr>
          <w:p w14:paraId="389599A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7000A0">
        <w:trPr>
          <w:trHeight w:val="752"/>
        </w:trPr>
        <w:tc>
          <w:tcPr>
            <w:tcW w:w="1620" w:type="dxa"/>
            <w:shd w:val="clear" w:color="auto" w:fill="auto"/>
            <w:vAlign w:val="center"/>
          </w:tcPr>
          <w:p w14:paraId="46BC7388" w14:textId="5DE0C48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5C943EE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E3D614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53CADB2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41A990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B6CED9F"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900" w:type="dxa"/>
            <w:shd w:val="clear" w:color="auto" w:fill="auto"/>
            <w:vAlign w:val="center"/>
          </w:tcPr>
          <w:p w14:paraId="2A992DB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1440" w:type="dxa"/>
            <w:shd w:val="clear" w:color="auto" w:fill="auto"/>
            <w:vAlign w:val="center"/>
          </w:tcPr>
          <w:p w14:paraId="517A74E1" w14:textId="6983EEFA"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61E2C19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7000A0">
        <w:trPr>
          <w:trHeight w:val="242"/>
        </w:trPr>
        <w:tc>
          <w:tcPr>
            <w:tcW w:w="13140" w:type="dxa"/>
            <w:gridSpan w:val="11"/>
          </w:tcPr>
          <w:p w14:paraId="5A519095"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7000A0">
        <w:trPr>
          <w:trHeight w:val="752"/>
        </w:trPr>
        <w:tc>
          <w:tcPr>
            <w:tcW w:w="1620" w:type="dxa"/>
            <w:shd w:val="clear" w:color="auto" w:fill="auto"/>
            <w:vAlign w:val="center"/>
          </w:tcPr>
          <w:p w14:paraId="427FB391" w14:textId="452FEB8B"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215B1C6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F5DD23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0D57762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0F2E186"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0C2A09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900" w:type="dxa"/>
            <w:shd w:val="clear" w:color="auto" w:fill="auto"/>
            <w:vAlign w:val="center"/>
          </w:tcPr>
          <w:p w14:paraId="6461054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1440" w:type="dxa"/>
            <w:shd w:val="clear" w:color="auto" w:fill="auto"/>
            <w:vAlign w:val="center"/>
          </w:tcPr>
          <w:p w14:paraId="7913BF97" w14:textId="6BF2BB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05AA056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7000A0">
        <w:trPr>
          <w:trHeight w:val="80"/>
        </w:trPr>
        <w:tc>
          <w:tcPr>
            <w:tcW w:w="13140" w:type="dxa"/>
            <w:gridSpan w:val="11"/>
          </w:tcPr>
          <w:p w14:paraId="6078218D"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7000A0">
        <w:trPr>
          <w:trHeight w:val="306"/>
        </w:trPr>
        <w:tc>
          <w:tcPr>
            <w:tcW w:w="1620" w:type="dxa"/>
            <w:tcBorders>
              <w:bottom w:val="single" w:sz="4" w:space="0" w:color="auto"/>
            </w:tcBorders>
            <w:shd w:val="clear" w:color="auto" w:fill="auto"/>
            <w:vAlign w:val="center"/>
          </w:tcPr>
          <w:p w14:paraId="13BF1CCB" w14:textId="22175B03"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25 x 275</w:t>
            </w:r>
          </w:p>
          <w:p w14:paraId="25C046B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tcBorders>
              <w:bottom w:val="single" w:sz="4" w:space="0" w:color="auto"/>
            </w:tcBorders>
            <w:vAlign w:val="center"/>
          </w:tcPr>
          <w:p w14:paraId="555EE030" w14:textId="77777777" w:rsidR="00DD0244" w:rsidRPr="00AA4678" w:rsidRDefault="00DD0244" w:rsidP="007000A0">
            <w:pPr>
              <w:spacing w:after="0" w:line="24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1710" w:type="dxa"/>
            <w:tcBorders>
              <w:bottom w:val="single" w:sz="4" w:space="0" w:color="auto"/>
            </w:tcBorders>
            <w:vAlign w:val="center"/>
          </w:tcPr>
          <w:p w14:paraId="33CB6F8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1440" w:type="dxa"/>
            <w:tcBorders>
              <w:bottom w:val="single" w:sz="4" w:space="0" w:color="auto"/>
            </w:tcBorders>
            <w:shd w:val="clear" w:color="auto" w:fill="auto"/>
            <w:vAlign w:val="center"/>
          </w:tcPr>
          <w:p w14:paraId="395BFB0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tcBorders>
              <w:bottom w:val="single" w:sz="4" w:space="0" w:color="auto"/>
            </w:tcBorders>
            <w:shd w:val="clear" w:color="auto" w:fill="auto"/>
            <w:vAlign w:val="center"/>
          </w:tcPr>
          <w:p w14:paraId="18BB43B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1"/>
    <w:p w14:paraId="1FADB5A6" w14:textId="3FA657E8" w:rsidR="00DD0244"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From Web Soil Survey data, see supplementary material for field maps</w:t>
      </w:r>
    </w:p>
    <w:p w14:paraId="2338765C" w14:textId="77777777" w:rsidR="007000A0" w:rsidRDefault="007000A0" w:rsidP="00813F82">
      <w:pPr>
        <w:spacing w:line="480" w:lineRule="auto"/>
        <w:rPr>
          <w:rFonts w:ascii="Times New Roman" w:hAnsi="Times New Roman" w:cs="Times New Roman"/>
          <w:i/>
          <w:iCs/>
          <w:sz w:val="18"/>
          <w:szCs w:val="20"/>
        </w:rPr>
        <w:sectPr w:rsidR="007000A0" w:rsidSect="007000A0">
          <w:pgSz w:w="15840" w:h="12240" w:orient="landscape"/>
          <w:pgMar w:top="1440" w:right="1440" w:bottom="1440" w:left="1440" w:header="720" w:footer="720" w:gutter="0"/>
          <w:lnNumType w:countBy="1" w:restart="continuous"/>
          <w:cols w:space="720"/>
          <w:docGrid w:linePitch="360"/>
        </w:sectPr>
      </w:pPr>
    </w:p>
    <w:p w14:paraId="661E58AD" w14:textId="3A4CEF6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 xml:space="preserve">and included both phases of each rotation </w:t>
      </w:r>
      <w:sdt>
        <w:sdtPr>
          <w:rPr>
            <w:rFonts w:ascii="Times New Roman" w:hAnsi="Times New Roman" w:cs="Times New Roman"/>
            <w:color w:val="000000"/>
            <w:szCs w:val="24"/>
          </w:rPr>
          <w:tag w:val="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
          <w:id w:val="1722395720"/>
          <w:placeholder>
            <w:docPart w:val="DefaultPlaceholder_-1854013440"/>
          </w:placeholder>
        </w:sdtPr>
        <w:sdtEndPr/>
        <w:sdtContent>
          <w:r w:rsidR="003F07C0" w:rsidRPr="003F07C0">
            <w:rPr>
              <w:rFonts w:ascii="Times New Roman" w:hAnsi="Times New Roman" w:cs="Times New Roman"/>
              <w:color w:val="000000"/>
              <w:szCs w:val="24"/>
            </w:rPr>
            <w:t>(</w:t>
          </w:r>
          <w:proofErr w:type="spellStart"/>
          <w:r w:rsidR="003F07C0" w:rsidRPr="003F07C0">
            <w:rPr>
              <w:rFonts w:ascii="Times New Roman" w:hAnsi="Times New Roman" w:cs="Times New Roman"/>
              <w:color w:val="000000"/>
              <w:szCs w:val="24"/>
            </w:rPr>
            <w:t>Kaspar</w:t>
          </w:r>
          <w:proofErr w:type="spellEnd"/>
          <w:r w:rsidR="003F07C0" w:rsidRPr="003F07C0">
            <w:rPr>
              <w:rFonts w:ascii="Times New Roman" w:hAnsi="Times New Roman" w:cs="Times New Roman"/>
              <w:color w:val="000000"/>
              <w:szCs w:val="24"/>
            </w:rPr>
            <w:t xml:space="preserve"> et al., 2007, 2012)</w:t>
          </w:r>
        </w:sdtContent>
      </w:sdt>
      <w:r w:rsidRPr="00AA4678">
        <w:rPr>
          <w:rFonts w:ascii="Times New Roman" w:hAnsi="Times New Roman" w:cs="Times New Roman"/>
          <w:szCs w:val="24"/>
        </w:rPr>
        <w:t xml:space="preserve">. For the present study, only the soybean phase of the USDA site was sampled due to time constraints. Cover crop biomass sampling occurred each spring at every trial; details about methodology are reported elsewhere </w:t>
      </w:r>
      <w:sdt>
        <w:sdtPr>
          <w:rPr>
            <w:rFonts w:ascii="Times New Roman" w:hAnsi="Times New Roman" w:cs="Times New Roman"/>
            <w:color w:val="000000"/>
            <w:szCs w:val="24"/>
          </w:rPr>
          <w:tag w:val="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
          <w:id w:val="368423192"/>
          <w:placeholder>
            <w:docPart w:val="DefaultPlaceholder_-1854013440"/>
          </w:placeholder>
        </w:sdtPr>
        <w:sdtEndPr/>
        <w:sdtContent>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1109199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was used to take intact soil samples. Sampling occurred in May or June of 2019 after maize (West) or soybean (East, Central-grain, Central-silage) emergence at each site. Sampling </w:t>
      </w:r>
      <w:proofErr w:type="gramStart"/>
      <w:r w:rsidRPr="00AA4678">
        <w:rPr>
          <w:rFonts w:ascii="Times New Roman" w:hAnsi="Times New Roman" w:cs="Times New Roman"/>
          <w:szCs w:val="24"/>
        </w:rPr>
        <w:t>was conducted</w:t>
      </w:r>
      <w:proofErr w:type="gramEnd"/>
      <w:r w:rsidRPr="00AA4678">
        <w:rPr>
          <w:rFonts w:ascii="Times New Roman" w:hAnsi="Times New Roman" w:cs="Times New Roman"/>
          <w:szCs w:val="24"/>
        </w:rPr>
        <w:t xml:space="preserve"> immediately following crop emergence to minimize the effects of live roots in the samples, and a few days following a rain to ensure the soil was fully drained, but wet enough to remain in the ring during sampling</w:t>
      </w:r>
      <w:r w:rsidR="00E672F3" w:rsidRPr="00AA4678">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
          <w:id w:val="-128091508"/>
          <w:placeholder>
            <w:docPart w:val="DefaultPlaceholder_-1854013440"/>
          </w:placeholder>
        </w:sdtPr>
        <w:sdtEndPr/>
        <w:sdtContent>
          <w:r w:rsidR="003F07C0" w:rsidRPr="003F07C0">
            <w:rPr>
              <w:rFonts w:ascii="Times New Roman" w:hAnsi="Times New Roman" w:cs="Times New Roman"/>
              <w:color w:val="000000"/>
              <w:szCs w:val="24"/>
            </w:rPr>
            <w:t>(Al-</w:t>
          </w:r>
          <w:proofErr w:type="spellStart"/>
          <w:r w:rsidR="003F07C0" w:rsidRPr="003F07C0">
            <w:rPr>
              <w:rFonts w:ascii="Times New Roman" w:hAnsi="Times New Roman" w:cs="Times New Roman"/>
              <w:color w:val="000000"/>
              <w:szCs w:val="24"/>
            </w:rPr>
            <w:t>Shammary</w:t>
          </w:r>
          <w:proofErr w:type="spellEnd"/>
          <w:r w:rsidR="003F07C0" w:rsidRPr="003F07C0">
            <w:rPr>
              <w:rFonts w:ascii="Times New Roman" w:hAnsi="Times New Roman" w:cs="Times New Roman"/>
              <w:color w:val="000000"/>
              <w:szCs w:val="24"/>
            </w:rPr>
            <w:t xml:space="preserve"> et al., 2018)</w:t>
          </w:r>
        </w:sdtContent>
      </w:sdt>
      <w:r w:rsidRPr="00AA4678">
        <w:rPr>
          <w:rFonts w:ascii="Times New Roman" w:hAnsi="Times New Roman" w:cs="Times New Roman"/>
          <w:szCs w:val="24"/>
        </w:rPr>
        <w:t xml:space="preserve">. </w:t>
      </w:r>
    </w:p>
    <w:p w14:paraId="73596E0C" w14:textId="24D9BAA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t>
      </w:r>
      <w:proofErr w:type="gramStart"/>
      <w:r w:rsidRPr="00AA4678">
        <w:rPr>
          <w:rFonts w:ascii="Times New Roman" w:hAnsi="Times New Roman" w:cs="Times New Roman"/>
          <w:szCs w:val="24"/>
        </w:rPr>
        <w:t>was then placed in an individual plastic container</w:t>
      </w:r>
      <w:r w:rsidR="004A7CC8">
        <w:rPr>
          <w:rFonts w:ascii="Times New Roman" w:hAnsi="Times New Roman" w:cs="Times New Roman"/>
          <w:szCs w:val="24"/>
        </w:rPr>
        <w:t xml:space="preserve"> and</w:t>
      </w:r>
      <w:r w:rsidRPr="00AA4678">
        <w:rPr>
          <w:rFonts w:ascii="Times New Roman" w:hAnsi="Times New Roman" w:cs="Times New Roman"/>
          <w:szCs w:val="24"/>
        </w:rPr>
        <w:t xml:space="preserve"> placed in a cooler</w:t>
      </w:r>
      <w:proofErr w:type="gramEnd"/>
      <w:r w:rsidRPr="00AA4678">
        <w:rPr>
          <w:rFonts w:ascii="Times New Roman" w:hAnsi="Times New Roman" w:cs="Times New Roman"/>
          <w:szCs w:val="24"/>
        </w:rPr>
        <w:t xml:space="preserve">. This process was repeated for each plot. Samples remained in the cooler for no more than four hours before being placed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lastRenderedPageBreak/>
        <w:t>Soil-water-retention curve</w:t>
      </w:r>
    </w:p>
    <w:p w14:paraId="35CDB7AE" w14:textId="30C9A08F" w:rsidR="00DD0244" w:rsidRPr="00AA4678" w:rsidRDefault="004A7CC8" w:rsidP="00813F82">
      <w:pPr>
        <w:pStyle w:val="Heading2"/>
        <w:numPr>
          <w:ilvl w:val="0"/>
          <w:numId w:val="0"/>
        </w:numPr>
        <w:spacing w:line="480" w:lineRule="auto"/>
        <w:rPr>
          <w:rFonts w:eastAsiaTheme="minorHAnsi"/>
          <w:b w:val="0"/>
          <w:sz w:val="22"/>
        </w:rPr>
      </w:pPr>
      <w:r>
        <w:rPr>
          <w:rFonts w:eastAsiaTheme="minorHAnsi"/>
          <w:b w:val="0"/>
          <w:sz w:val="22"/>
        </w:rPr>
        <w:t>Analytical</w:t>
      </w:r>
      <w:r w:rsidR="00DD0244" w:rsidRPr="00AA4678">
        <w:rPr>
          <w:rFonts w:eastAsiaTheme="minorHAnsi"/>
          <w:b w:val="0"/>
          <w:sz w:val="22"/>
        </w:rPr>
        <w:t xml:space="preserve"> equipment could accommodate 12 samples at a time, so each trial’s samples </w:t>
      </w:r>
      <w:proofErr w:type="gramStart"/>
      <w:r w:rsidR="00DD0244" w:rsidRPr="00AA4678">
        <w:rPr>
          <w:rFonts w:eastAsiaTheme="minorHAnsi"/>
          <w:b w:val="0"/>
          <w:sz w:val="22"/>
        </w:rPr>
        <w:t>were run</w:t>
      </w:r>
      <w:proofErr w:type="gramEnd"/>
      <w:r w:rsidR="00DD0244" w:rsidRPr="00AA4678">
        <w:rPr>
          <w:rFonts w:eastAsiaTheme="minorHAnsi"/>
          <w:b w:val="0"/>
          <w:sz w:val="22"/>
        </w:rPr>
        <w:t xml:space="preserve"> together in a batch. Our interest was in comparing relative effects within a </w:t>
      </w:r>
      <w:r w:rsidR="00A054E5" w:rsidRPr="00AA4678">
        <w:rPr>
          <w:rFonts w:eastAsiaTheme="minorHAnsi"/>
          <w:b w:val="0"/>
          <w:sz w:val="22"/>
        </w:rPr>
        <w:t>trial</w:t>
      </w:r>
      <w:r w:rsidR="00DD0244" w:rsidRPr="00AA4678">
        <w:rPr>
          <w:rFonts w:eastAsiaTheme="minorHAnsi"/>
          <w:b w:val="0"/>
          <w:sz w:val="22"/>
        </w:rPr>
        <w:t xml:space="preserve">, so variation between runs was </w:t>
      </w:r>
      <w:r>
        <w:rPr>
          <w:rFonts w:eastAsiaTheme="minorHAnsi"/>
          <w:b w:val="0"/>
          <w:sz w:val="22"/>
        </w:rPr>
        <w:t xml:space="preserve">statistically </w:t>
      </w:r>
      <w:r w:rsidR="00DD0244" w:rsidRPr="00AA4678">
        <w:rPr>
          <w:rFonts w:eastAsiaTheme="minorHAnsi"/>
          <w:b w:val="0"/>
          <w:sz w:val="22"/>
        </w:rPr>
        <w:t xml:space="preserve">included in variation between trials. The samples </w:t>
      </w:r>
      <w:proofErr w:type="gramStart"/>
      <w:r w:rsidR="00DD0244" w:rsidRPr="00AA4678">
        <w:rPr>
          <w:rFonts w:eastAsiaTheme="minorHAnsi"/>
          <w:b w:val="0"/>
          <w:sz w:val="22"/>
        </w:rPr>
        <w:t xml:space="preserve">were </w:t>
      </w:r>
      <w:r>
        <w:rPr>
          <w:rFonts w:eastAsiaTheme="minorHAnsi"/>
          <w:b w:val="0"/>
          <w:sz w:val="22"/>
        </w:rPr>
        <w:t>analyzed</w:t>
      </w:r>
      <w:proofErr w:type="gramEnd"/>
      <w:r w:rsidR="00DD0244" w:rsidRPr="00AA4678">
        <w:rPr>
          <w:rFonts w:eastAsiaTheme="minorHAnsi"/>
          <w:b w:val="0"/>
          <w:sz w:val="22"/>
        </w:rPr>
        <w:t xml:space="preserve"> in the order they were </w:t>
      </w:r>
      <w:r>
        <w:rPr>
          <w:rFonts w:eastAsiaTheme="minorHAnsi"/>
          <w:b w:val="0"/>
          <w:sz w:val="22"/>
        </w:rPr>
        <w:t>collected</w:t>
      </w:r>
      <w:r w:rsidR="00DD0244" w:rsidRPr="00AA4678">
        <w:rPr>
          <w:rFonts w:eastAsiaTheme="minorHAnsi"/>
          <w:b w:val="0"/>
          <w:sz w:val="22"/>
        </w:rPr>
        <w:t xml:space="preserve">.  A given trial’s cores had cheesecloth taped to the bottom of each core and an additional ring taped to the top. </w:t>
      </w:r>
      <w:r>
        <w:rPr>
          <w:rFonts w:eastAsiaTheme="minorHAnsi"/>
          <w:b w:val="0"/>
          <w:sz w:val="22"/>
        </w:rPr>
        <w:t xml:space="preserve">Each </w:t>
      </w:r>
      <w:r w:rsidR="00DD0244" w:rsidRPr="00AA4678">
        <w:rPr>
          <w:rFonts w:eastAsiaTheme="minorHAnsi"/>
          <w:b w:val="0"/>
          <w:sz w:val="22"/>
        </w:rPr>
        <w:t>full batch of samples (</w:t>
      </w:r>
      <w:proofErr w:type="gramStart"/>
      <w:r w:rsidR="00DD0244" w:rsidRPr="00AA4678">
        <w:rPr>
          <w:rFonts w:eastAsiaTheme="minorHAnsi"/>
          <w:b w:val="0"/>
          <w:sz w:val="22"/>
        </w:rPr>
        <w:t>eight</w:t>
      </w:r>
      <w:proofErr w:type="gramEnd"/>
      <w:r w:rsidR="00DD0244" w:rsidRPr="00AA4678">
        <w:rPr>
          <w:rFonts w:eastAsiaTheme="minorHAnsi"/>
          <w:b w:val="0"/>
          <w:sz w:val="22"/>
        </w:rPr>
        <w:t xml:space="preserve"> for East and West, 10 for Central) was then placed in a vacuum chamber for at least 12 hours in a solution of 0.01 M CaCl</w:t>
      </w:r>
      <w:r w:rsidR="00DD0244" w:rsidRPr="00AA4678">
        <w:rPr>
          <w:rFonts w:eastAsiaTheme="minorHAnsi"/>
          <w:b w:val="0"/>
          <w:sz w:val="22"/>
          <w:vertAlign w:val="subscript"/>
        </w:rPr>
        <w:t>2</w:t>
      </w:r>
      <w:r w:rsidR="00DD0244" w:rsidRPr="00AA4678">
        <w:rPr>
          <w:rFonts w:eastAsiaTheme="minorHAnsi"/>
          <w:b w:val="0"/>
          <w:sz w:val="22"/>
        </w:rPr>
        <w:t xml:space="preserve"> filled to the top of the first ring, allowing the </w:t>
      </w:r>
      <w:r w:rsidR="00711522">
        <w:rPr>
          <w:rFonts w:eastAsiaTheme="minorHAnsi"/>
          <w:b w:val="0"/>
          <w:sz w:val="22"/>
        </w:rPr>
        <w:t xml:space="preserve">samples to saturate </w:t>
      </w:r>
      <w:r w:rsidR="00DD0244" w:rsidRPr="00AA4678">
        <w:rPr>
          <w:rFonts w:eastAsiaTheme="minorHAnsi"/>
          <w:b w:val="0"/>
          <w:sz w:val="22"/>
        </w:rPr>
        <w:t xml:space="preserve">with minimal air entrapment. The top ring was removed from the cores, then the saturated cores were weighed, then transferred to a custom-built pressure cell apparatus (Ankeny et al. 1992). Measurements </w:t>
      </w:r>
      <w:proofErr w:type="gramStart"/>
      <w:r w:rsidR="00DD0244" w:rsidRPr="00AA4678">
        <w:rPr>
          <w:rFonts w:eastAsiaTheme="minorHAnsi"/>
          <w:b w:val="0"/>
          <w:sz w:val="22"/>
        </w:rPr>
        <w:t>were made</w:t>
      </w:r>
      <w:proofErr w:type="gramEnd"/>
      <w:r w:rsidR="00DD0244" w:rsidRPr="00AA4678">
        <w:rPr>
          <w:rFonts w:eastAsiaTheme="minorHAnsi"/>
          <w:b w:val="0"/>
          <w:sz w:val="22"/>
        </w:rPr>
        <w:t xml:space="preserve"> according to the protocol described by </w:t>
      </w:r>
      <w:r w:rsidR="00DD0244" w:rsidRPr="00711522">
        <w:rPr>
          <w:rFonts w:eastAsiaTheme="minorHAnsi"/>
          <w:b w:val="0"/>
          <w:color w:val="FF0000"/>
          <w:sz w:val="22"/>
        </w:rPr>
        <w:t xml:space="preserve">Kool et al. </w:t>
      </w:r>
      <w:r w:rsidR="00711522">
        <w:rPr>
          <w:rFonts w:eastAsiaTheme="minorHAnsi"/>
          <w:b w:val="0"/>
          <w:sz w:val="22"/>
        </w:rPr>
        <w:t>(</w:t>
      </w:r>
      <w:r w:rsidR="00DD0244" w:rsidRPr="00AA4678">
        <w:rPr>
          <w:rFonts w:eastAsiaTheme="minorHAnsi"/>
          <w:b w:val="0"/>
          <w:sz w:val="22"/>
        </w:rPr>
        <w:t>2019</w:t>
      </w:r>
      <w:r w:rsidR="00711522">
        <w:rPr>
          <w:rFonts w:eastAsiaTheme="minorHAnsi"/>
          <w:b w:val="0"/>
          <w:sz w:val="22"/>
        </w:rPr>
        <w:t>)</w:t>
      </w:r>
      <w:r w:rsidR="00DD0244" w:rsidRPr="00AA4678">
        <w:rPr>
          <w:rFonts w:eastAsiaTheme="minorHAnsi"/>
          <w:b w:val="0"/>
          <w:sz w:val="22"/>
        </w:rPr>
        <w:t xml:space="preserve">. </w:t>
      </w:r>
      <w:r w:rsidR="00711522">
        <w:rPr>
          <w:rFonts w:eastAsiaTheme="minorHAnsi"/>
          <w:b w:val="0"/>
          <w:sz w:val="22"/>
        </w:rPr>
        <w:t>C</w:t>
      </w:r>
      <w:r w:rsidR="00DD0244" w:rsidRPr="00AA4678">
        <w:rPr>
          <w:rFonts w:eastAsiaTheme="minorHAnsi"/>
          <w:b w:val="0"/>
          <w:sz w:val="22"/>
        </w:rPr>
        <w:t>ores were drained at atmospheric pressure for 12 hours to obtain a measurement for gravity-drained values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 -2.5 </w:t>
      </w:r>
      <w:r w:rsidR="00711522">
        <w:rPr>
          <w:rFonts w:eastAsiaTheme="minorHAnsi"/>
          <w:b w:val="0"/>
          <w:sz w:val="22"/>
        </w:rPr>
        <w:t>cmH2O</w:t>
      </w:r>
      <w:r w:rsidR="00DD0244" w:rsidRPr="00AA4678">
        <w:rPr>
          <w:rFonts w:eastAsiaTheme="minorHAnsi"/>
          <w:b w:val="0"/>
          <w:sz w:val="22"/>
        </w:rPr>
        <w:t>). Subsequent measurements were taken at matric potentials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w:t>
      </w:r>
      <w:proofErr w:type="gramStart"/>
      <w:r w:rsidR="00DD0244" w:rsidRPr="00AA4678">
        <w:rPr>
          <w:rFonts w:eastAsiaTheme="minorHAnsi"/>
          <w:b w:val="0"/>
          <w:sz w:val="22"/>
        </w:rPr>
        <w:t>of  -</w:t>
      </w:r>
      <w:proofErr w:type="gramEnd"/>
      <w:r w:rsidR="00DD0244" w:rsidRPr="00AA4678">
        <w:rPr>
          <w:rFonts w:eastAsiaTheme="minorHAnsi"/>
          <w:b w:val="0"/>
          <w:sz w:val="22"/>
        </w:rPr>
        <w:t>10, -25, -50, -100, -200, and -500</w:t>
      </w:r>
      <w:r w:rsidR="00DD0244" w:rsidRPr="00711522">
        <w:rPr>
          <w:rFonts w:eastAsiaTheme="minorHAnsi"/>
          <w:b w:val="0"/>
          <w:color w:val="FF0000"/>
          <w:sz w:val="22"/>
        </w:rPr>
        <w:t xml:space="preserve"> cm</w:t>
      </w:r>
      <w:r w:rsidR="00711522" w:rsidRPr="00711522">
        <w:rPr>
          <w:rFonts w:eastAsiaTheme="minorHAnsi"/>
          <w:b w:val="0"/>
          <w:color w:val="FF0000"/>
          <w:sz w:val="22"/>
        </w:rPr>
        <w:t>H2O</w:t>
      </w:r>
      <w:r w:rsidR="00DD0244" w:rsidRPr="00AA4678">
        <w:rPr>
          <w:rFonts w:eastAsiaTheme="minorHAnsi"/>
          <w:b w:val="0"/>
          <w:sz w:val="22"/>
        </w:rPr>
        <w:t>. The samples</w:t>
      </w:r>
      <w:r w:rsidR="00711522">
        <w:rPr>
          <w:rFonts w:eastAsiaTheme="minorHAnsi"/>
          <w:b w:val="0"/>
          <w:sz w:val="22"/>
        </w:rPr>
        <w:t xml:space="preserve"> were then oven dried at 60 ⁰</w:t>
      </w:r>
      <w:r w:rsidR="00DD0244" w:rsidRPr="00AA4678">
        <w:rPr>
          <w:rFonts w:eastAsiaTheme="minorHAnsi"/>
          <w:b w:val="0"/>
          <w:sz w:val="22"/>
        </w:rPr>
        <w:t>C for at least 48 hours, then weighed. Bulk densities were estimated by dividing the oven-dried weight of soil by the ring volume (347.5 cm</w:t>
      </w:r>
      <w:r w:rsidR="00DD0244" w:rsidRPr="00AA4678">
        <w:rPr>
          <w:rFonts w:eastAsiaTheme="minorHAnsi"/>
          <w:b w:val="0"/>
          <w:sz w:val="22"/>
          <w:vertAlign w:val="superscript"/>
        </w:rPr>
        <w:t>3</w:t>
      </w:r>
      <w:r w:rsidR="002A3A8F" w:rsidRPr="00AA4678">
        <w:rPr>
          <w:rFonts w:eastAsiaTheme="minorHAnsi"/>
          <w:b w:val="0"/>
          <w:sz w:val="22"/>
        </w:rPr>
        <w:t>; Han et al. 2016)</w:t>
      </w:r>
      <w:r w:rsidR="00DD0244"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E11ECE">
        <w:rPr>
          <w:rFonts w:eastAsiaTheme="minorHAnsi"/>
          <w:b w:val="0"/>
          <w:sz w:val="22"/>
        </w:rPr>
        <w:t xml:space="preserve"> in the removal</w:t>
      </w:r>
      <w:r w:rsidR="008A4212" w:rsidRPr="00AA4678">
        <w:rPr>
          <w:rFonts w:eastAsiaTheme="minorHAnsi"/>
          <w:b w:val="0"/>
          <w:sz w:val="22"/>
        </w:rPr>
        <w:t xml:space="preserve"> of one replicate from the no-cover treatment of the Central-silage trial, which had a </w:t>
      </w:r>
      <w:r w:rsidR="00E11ECE">
        <w:rPr>
          <w:rFonts w:eastAsiaTheme="minorHAnsi"/>
          <w:b w:val="0"/>
          <w:sz w:val="22"/>
        </w:rPr>
        <w:t xml:space="preserve">large </w:t>
      </w:r>
      <w:r w:rsidR="008A4212" w:rsidRPr="00AA4678">
        <w:rPr>
          <w:rFonts w:eastAsiaTheme="minorHAnsi"/>
          <w:b w:val="0"/>
          <w:sz w:val="22"/>
        </w:rPr>
        <w:t>visibl</w:t>
      </w:r>
      <w:r w:rsidR="00E11ECE">
        <w:rPr>
          <w:rFonts w:eastAsiaTheme="minorHAnsi"/>
          <w:b w:val="0"/>
          <w:sz w:val="22"/>
        </w:rPr>
        <w:t>e</w:t>
      </w:r>
      <w:r w:rsidR="008A4212" w:rsidRPr="00AA4678">
        <w:rPr>
          <w:rFonts w:eastAsiaTheme="minorHAnsi"/>
          <w:b w:val="0"/>
          <w:sz w:val="22"/>
        </w:rPr>
        <w:t xml:space="preserv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58363369"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The oven-dried soil was ground and passed through a 2 mm sieve. Two teaspoons of soil</w:t>
      </w:r>
      <w:r w:rsidR="00E11ECE">
        <w:rPr>
          <w:rFonts w:ascii="Times New Roman" w:hAnsi="Times New Roman" w:cs="Times New Roman"/>
        </w:rPr>
        <w:t xml:space="preserve"> (~10 grams)</w:t>
      </w:r>
      <w:r w:rsidRPr="00AA4678">
        <w:rPr>
          <w:rFonts w:ascii="Times New Roman" w:hAnsi="Times New Roman" w:cs="Times New Roman"/>
        </w:rPr>
        <w:t xml:space="preserve"> from each core </w:t>
      </w:r>
      <w:proofErr w:type="gramStart"/>
      <w:r w:rsidRPr="00AA4678">
        <w:rPr>
          <w:rFonts w:ascii="Times New Roman" w:hAnsi="Times New Roman" w:cs="Times New Roman"/>
        </w:rPr>
        <w:t>were used</w:t>
      </w:r>
      <w:proofErr w:type="gramEnd"/>
      <w:r w:rsidRPr="00AA4678">
        <w:rPr>
          <w:rFonts w:ascii="Times New Roman" w:hAnsi="Times New Roman" w:cs="Times New Roman"/>
        </w:rPr>
        <w:t xml:space="preserve"> for soil texture measurements. Soil texture was </w:t>
      </w:r>
      <w:r w:rsidR="00E11ECE">
        <w:rPr>
          <w:rFonts w:ascii="Times New Roman" w:hAnsi="Times New Roman" w:cs="Times New Roman"/>
        </w:rPr>
        <w:t>quantified</w:t>
      </w:r>
      <w:r w:rsidRPr="00AA4678">
        <w:rPr>
          <w:rFonts w:ascii="Times New Roman" w:hAnsi="Times New Roman" w:cs="Times New Roman"/>
        </w:rPr>
        <w:t xml:space="preserve"> using laser </w:t>
      </w:r>
      <w:proofErr w:type="spellStart"/>
      <w:r w:rsidRPr="00AA4678">
        <w:rPr>
          <w:rFonts w:ascii="Times New Roman" w:hAnsi="Times New Roman" w:cs="Times New Roman"/>
        </w:rPr>
        <w:t>diffractometry</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
          <w:id w:val="-140890414"/>
          <w:placeholder>
            <w:docPart w:val="DefaultPlaceholder_-1854013440"/>
          </w:placeholder>
        </w:sdtPr>
        <w:sdtEndPr/>
        <w:sdtContent>
          <w:r w:rsidR="003F07C0" w:rsidRPr="003F07C0">
            <w:rPr>
              <w:rFonts w:ascii="Times New Roman" w:hAnsi="Times New Roman" w:cs="Times New Roman"/>
              <w:color w:val="000000"/>
            </w:rPr>
            <w:t xml:space="preserve">(Miller and </w:t>
          </w:r>
          <w:proofErr w:type="spellStart"/>
          <w:r w:rsidR="003F07C0" w:rsidRPr="003F07C0">
            <w:rPr>
              <w:rFonts w:ascii="Times New Roman" w:hAnsi="Times New Roman" w:cs="Times New Roman"/>
              <w:color w:val="000000"/>
            </w:rPr>
            <w:t>Schaetzl</w:t>
          </w:r>
          <w:proofErr w:type="spellEnd"/>
          <w:r w:rsidR="003F07C0" w:rsidRPr="003F07C0">
            <w:rPr>
              <w:rFonts w:ascii="Times New Roman" w:hAnsi="Times New Roman" w:cs="Times New Roman"/>
              <w:color w:val="000000"/>
            </w:rPr>
            <w:t>, 2012)</w:t>
          </w:r>
        </w:sdtContent>
      </w:sdt>
      <w:r w:rsidRPr="00AA4678">
        <w:rPr>
          <w:rFonts w:ascii="Times New Roman" w:hAnsi="Times New Roman" w:cs="Times New Roman"/>
        </w:rPr>
        <w:t xml:space="preserve">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w:t>
      </w:r>
      <w:r w:rsidR="00E11ECE">
        <w:rPr>
          <w:rFonts w:ascii="Times New Roman" w:hAnsi="Times New Roman" w:cs="Times New Roman"/>
        </w:rPr>
        <w:t>µ</w:t>
      </w:r>
      <w:r w:rsidRPr="00AA4678">
        <w:rPr>
          <w:rFonts w:ascii="Times New Roman" w:hAnsi="Times New Roman" w:cs="Times New Roman"/>
        </w:rPr>
        <w:t xml:space="preserve">m), silt (6-50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and clay (0.1-6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lastRenderedPageBreak/>
        <w:t xml:space="preserve"> Organic carbon </w:t>
      </w:r>
    </w:p>
    <w:p w14:paraId="79A1388E" w14:textId="706B62F3"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00E11ECE">
        <w:rPr>
          <w:rFonts w:ascii="Times New Roman" w:hAnsi="Times New Roman" w:cs="Times New Roman"/>
        </w:rPr>
        <w:t>, Ellsworth Iowa, USA</w:t>
      </w:r>
      <w:r w:rsidRPr="00AA4678">
        <w:rPr>
          <w:rFonts w:ascii="Times New Roman" w:hAnsi="Times New Roman" w:cs="Times New Roman"/>
        </w:rPr>
        <w:t>) using the loss-on-ignition method</w:t>
      </w:r>
      <w:r w:rsidR="003672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
          <w:id w:val="-284966748"/>
          <w:placeholder>
            <w:docPart w:val="DefaultPlaceholder_-1854013440"/>
          </w:placeholder>
        </w:sdtPr>
        <w:sdtEndPr/>
        <w:sdtContent>
          <w:r w:rsidR="003F07C0" w:rsidRPr="003F07C0">
            <w:rPr>
              <w:rFonts w:ascii="Times New Roman" w:hAnsi="Times New Roman" w:cs="Times New Roman"/>
              <w:color w:val="000000"/>
            </w:rPr>
            <w:t>(Nelson and Sommers, 1983)</w:t>
          </w:r>
        </w:sdtContent>
      </w:sdt>
      <w:r w:rsidR="00A221EE">
        <w:rPr>
          <w:rFonts w:ascii="Times New Roman" w:hAnsi="Times New Roman" w:cs="Times New Roman"/>
        </w:rPr>
        <w:t xml:space="preserve">. </w:t>
      </w:r>
      <w:r w:rsidR="00A6539B" w:rsidRPr="00AA4678">
        <w:rPr>
          <w:rFonts w:ascii="Times New Roman" w:hAnsi="Times New Roman" w:cs="Times New Roman"/>
        </w:rPr>
        <w:t xml:space="preserve">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
          <w:id w:val="-1057166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Hoogsteen</w:t>
          </w:r>
          <w:proofErr w:type="spellEnd"/>
          <w:r w:rsidR="003F07C0" w:rsidRPr="003F07C0">
            <w:rPr>
              <w:rFonts w:ascii="Times New Roman" w:hAnsi="Times New Roman" w:cs="Times New Roman"/>
              <w:color w:val="000000"/>
            </w:rPr>
            <w:t xml:space="preserve"> et al., 2015)</w:t>
          </w:r>
        </w:sdtContent>
      </w:sdt>
      <w:r w:rsidR="00A6539B" w:rsidRPr="00AA4678">
        <w:rPr>
          <w:rFonts w:ascii="Times New Roman" w:hAnsi="Times New Roman" w:cs="Times New Roman"/>
        </w:rPr>
        <w:t xml:space="preserve">,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2"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2086373E"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r w:rsidR="00972BBC" w:rsidRPr="00AA4678">
        <w:rPr>
          <w:rFonts w:ascii="Times New Roman" w:hAnsi="Times New Roman" w:cs="Times New Roman"/>
        </w:rPr>
        <w:t>was</w:t>
      </w:r>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t>
      </w:r>
      <w:sdt>
        <w:sdtPr>
          <w:rPr>
            <w:rFonts w:ascii="Times New Roman" w:hAnsi="Times New Roman" w:cs="Times New Roman"/>
            <w:color w:val="000000"/>
          </w:rPr>
          <w:tag w:val="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531465284"/>
          <w:placeholder>
            <w:docPart w:val="DefaultPlaceholder_-1854013440"/>
          </w:placeholder>
        </w:sdtPr>
        <w:sdtEndPr/>
        <w:sdtContent>
          <w:r w:rsidR="003F07C0" w:rsidRPr="003F07C0">
            <w:rPr>
              <w:rFonts w:ascii="Times New Roman" w:hAnsi="Times New Roman" w:cs="Times New Roman"/>
              <w:color w:val="000000"/>
            </w:rPr>
            <w:t>(Wickham et al., 2019)</w:t>
          </w:r>
        </w:sdtContent>
      </w:sdt>
      <w:r w:rsidRPr="00AA4678">
        <w:rPr>
          <w:rFonts w:ascii="Times New Roman" w:hAnsi="Times New Roman" w:cs="Times New Roman"/>
        </w:rPr>
        <w:t xml:space="preserve">.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21764860"/>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2021)</w:t>
          </w:r>
        </w:sdtContent>
      </w:sdt>
      <w:r w:rsidRPr="00AA4678">
        <w:rPr>
          <w:rFonts w:ascii="Times New Roman" w:hAnsi="Times New Roman" w:cs="Times New Roman"/>
        </w:rPr>
        <w:t xml:space="preserve">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
          <w:id w:val="-17774256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Omuto</w:t>
          </w:r>
          <w:proofErr w:type="spellEnd"/>
          <w:r w:rsidR="003F07C0" w:rsidRPr="003F07C0">
            <w:rPr>
              <w:rFonts w:ascii="Times New Roman" w:hAnsi="Times New Roman" w:cs="Times New Roman"/>
              <w:color w:val="000000"/>
            </w:rPr>
            <w:t xml:space="preserve"> et al., 2021)</w:t>
          </w:r>
        </w:sdtContent>
      </w:sdt>
      <w:r w:rsidRPr="00AA4678">
        <w:rPr>
          <w:rFonts w:ascii="Times New Roman" w:hAnsi="Times New Roman" w:cs="Times New Roman"/>
        </w:rPr>
        <w:t xml:space="preserve"> and </w:t>
      </w:r>
      <w:proofErr w:type="spellStart"/>
      <w:r w:rsidRPr="00AA4678">
        <w:rPr>
          <w:rFonts w:ascii="Times New Roman" w:hAnsi="Times New Roman" w:cs="Times New Roman"/>
        </w:rPr>
        <w:t>soilphysics</w:t>
      </w:r>
      <w:proofErr w:type="spellEnd"/>
      <w:r w:rsidR="00A221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
          <w:id w:val="1806973453"/>
          <w:placeholder>
            <w:docPart w:val="DefaultPlaceholder_-1854013440"/>
          </w:placeholder>
        </w:sdtPr>
        <w:sdtEndPr/>
        <w:sdtContent>
          <w:r w:rsidR="003F07C0" w:rsidRPr="003F07C0">
            <w:rPr>
              <w:rFonts w:ascii="Times New Roman" w:hAnsi="Times New Roman" w:cs="Times New Roman"/>
              <w:color w:val="000000"/>
            </w:rPr>
            <w:t>(de Lima et al., 2021)</w:t>
          </w:r>
        </w:sdtContent>
      </w:sdt>
      <w:r w:rsidRPr="00AA4678">
        <w:rPr>
          <w:rFonts w:ascii="Times New Roman" w:hAnsi="Times New Roman" w:cs="Times New Roman"/>
        </w:rPr>
        <w:t xml:space="preserve"> packages. Linear models were fit and summarized using the lme4 </w:t>
      </w:r>
      <w:sdt>
        <w:sdtPr>
          <w:rPr>
            <w:rFonts w:ascii="Times New Roman" w:hAnsi="Times New Roman" w:cs="Times New Roman"/>
            <w:color w:val="000000"/>
          </w:rPr>
          <w:tag w:val="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1653974129"/>
          <w:placeholder>
            <w:docPart w:val="DefaultPlaceholder_-1854013440"/>
          </w:placeholder>
        </w:sdtPr>
        <w:sdtEndPr/>
        <w:sdtContent>
          <w:r w:rsidR="003F07C0" w:rsidRPr="003F07C0">
            <w:rPr>
              <w:rFonts w:ascii="Times New Roman" w:hAnsi="Times New Roman" w:cs="Times New Roman"/>
              <w:color w:val="000000"/>
            </w:rPr>
            <w:t>(Bates et al., 2015)</w:t>
          </w:r>
        </w:sdtContent>
      </w:sdt>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
          <w:id w:val="448056076"/>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Lenth</w:t>
          </w:r>
          <w:proofErr w:type="spellEnd"/>
          <w:r w:rsidR="003F07C0" w:rsidRPr="003F07C0">
            <w:rPr>
              <w:rFonts w:ascii="Times New Roman" w:hAnsi="Times New Roman" w:cs="Times New Roman"/>
              <w:color w:val="000000"/>
            </w:rPr>
            <w:t xml:space="preserve"> et al., 2018)</w:t>
          </w:r>
        </w:sdtContent>
      </w:sdt>
      <w:r w:rsidRPr="00AA4678">
        <w:rPr>
          <w:rFonts w:ascii="Times New Roman" w:hAnsi="Times New Roman" w:cs="Times New Roman"/>
        </w:rPr>
        <w:t xml:space="preserve">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1259EA24"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w:t>
      </w:r>
      <w:sdt>
        <w:sdtPr>
          <w:rPr>
            <w:rFonts w:ascii="Times New Roman" w:hAnsi="Times New Roman" w:cs="Times New Roman"/>
            <w:color w:val="000000"/>
          </w:rPr>
          <w:tag w:val="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
          <w:id w:val="-1654068071"/>
          <w:placeholder>
            <w:docPart w:val="DefaultPlaceholder_-1854013440"/>
          </w:placeholder>
        </w:sdtPr>
        <w:sdtEndPr/>
        <w:sdtContent>
          <w:r w:rsidR="003F07C0" w:rsidRPr="003F07C0">
            <w:rPr>
              <w:rFonts w:ascii="Times New Roman" w:hAnsi="Times New Roman" w:cs="Times New Roman"/>
              <w:color w:val="000000"/>
            </w:rPr>
            <w:t>(Gardner, 1958)</w:t>
          </w:r>
        </w:sdtContent>
      </w:sdt>
      <w:r w:rsidRPr="00AA4678">
        <w:rPr>
          <w:rFonts w:ascii="Times New Roman" w:hAnsi="Times New Roman" w:cs="Times New Roman"/>
        </w:rPr>
        <w:t xml:space="preserve">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
          <w:id w:val="-2110423366"/>
          <w:placeholder>
            <w:docPart w:val="DefaultPlaceholder_-1854013440"/>
          </w:placeholder>
        </w:sdtPr>
        <w:sdtEndPr/>
        <w:sdtContent>
          <w:r w:rsidR="003F07C0" w:rsidRPr="003F07C0">
            <w:rPr>
              <w:rFonts w:ascii="Times New Roman" w:hAnsi="Times New Roman" w:cs="Times New Roman"/>
              <w:color w:val="000000"/>
            </w:rPr>
            <w:t xml:space="preserve">(van </w:t>
          </w:r>
          <w:proofErr w:type="spellStart"/>
          <w:r w:rsidR="003F07C0" w:rsidRPr="003F07C0">
            <w:rPr>
              <w:rFonts w:ascii="Times New Roman" w:hAnsi="Times New Roman" w:cs="Times New Roman"/>
              <w:color w:val="000000"/>
            </w:rPr>
            <w:t>Genuchten</w:t>
          </w:r>
          <w:proofErr w:type="spellEnd"/>
          <w:r w:rsidR="003F07C0" w:rsidRPr="003F07C0">
            <w:rPr>
              <w:rFonts w:ascii="Times New Roman" w:hAnsi="Times New Roman" w:cs="Times New Roman"/>
              <w:color w:val="000000"/>
            </w:rPr>
            <w:t>, 1980)</w:t>
          </w:r>
        </w:sdtContent>
      </w:sdt>
      <w:r w:rsidRPr="00AA4678">
        <w:rPr>
          <w:rFonts w:ascii="Times New Roman" w:hAnsi="Times New Roman" w:cs="Times New Roman"/>
        </w:rPr>
        <w:t xml:space="preserve">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 xml:space="preserve">Akaike’s Information Criteria (AIC; </w:t>
      </w:r>
      <w:sdt>
        <w:sdtPr>
          <w:rPr>
            <w:rFonts w:ascii="Times New Roman" w:hAnsi="Times New Roman" w:cs="Times New Roman"/>
            <w:noProof/>
            <w:color w:val="000000"/>
          </w:rPr>
          <w:tag w:val="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
          <w:id w:val="1375817409"/>
          <w:placeholder>
            <w:docPart w:val="DefaultPlaceholder_-1854013440"/>
          </w:placeholder>
        </w:sdtPr>
        <w:sdtEndPr/>
        <w:sdtContent>
          <w:r w:rsidR="003F07C0" w:rsidRPr="003F07C0">
            <w:rPr>
              <w:rFonts w:ascii="Times New Roman" w:hAnsi="Times New Roman" w:cs="Times New Roman"/>
              <w:noProof/>
              <w:color w:val="000000"/>
            </w:rPr>
            <w:t>(Bozdogan, 1987)</w:t>
          </w:r>
        </w:sdtContent>
      </w:sdt>
      <w:r w:rsidR="00590CAB" w:rsidRPr="00AA4678">
        <w:rPr>
          <w:rFonts w:ascii="Times New Roman" w:hAnsi="Times New Roman" w:cs="Times New Roman"/>
          <w:noProof/>
        </w:rPr>
        <w:t>)</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AA4678" w:rsidRDefault="00E11ECE" w:rsidP="00211CFA">
      <w:pPr>
        <w:spacing w:line="480" w:lineRule="auto"/>
        <w:rPr>
          <w:rFonts w:ascii="Times New Roman" w:hAnsi="Times New Roman" w:cs="Times New Roman"/>
          <w:noProof/>
        </w:rPr>
      </w:pPr>
      <w:r>
        <w:rPr>
          <w:rFonts w:ascii="Times New Roman" w:hAnsi="Times New Roman" w:cs="Times New Roman"/>
          <w:noProof/>
        </w:rPr>
        <w:t>w</w:t>
      </w:r>
      <w:r w:rsidR="00A6539B" w:rsidRPr="00AA4678">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AA4678">
        <w:rPr>
          <w:rFonts w:ascii="Times New Roman" w:eastAsiaTheme="minorEastAsia" w:hAnsi="Times New Roman" w:cs="Times New Roman"/>
          <w:noProof/>
        </w:rPr>
        <w:t xml:space="preserve">; the remaining variables are fitted parameters. </w:t>
      </w:r>
      <w:r w:rsidR="00A6539B" w:rsidRPr="00AA4678">
        <w:rPr>
          <w:rFonts w:ascii="Times New Roman" w:hAnsi="Times New Roman" w:cs="Times New Roman"/>
          <w:noProof/>
        </w:rPr>
        <w:t>θ</w:t>
      </w:r>
      <w:r w:rsidR="00A6539B" w:rsidRPr="00AA4678">
        <w:rPr>
          <w:rFonts w:ascii="Times New Roman" w:hAnsi="Times New Roman" w:cs="Times New Roman"/>
          <w:noProof/>
          <w:vertAlign w:val="subscript"/>
        </w:rPr>
        <w:t>r</w:t>
      </w:r>
      <w:r w:rsidR="00A6539B" w:rsidRPr="00AA4678">
        <w:rPr>
          <w:rFonts w:ascii="Times New Roman" w:hAnsi="Times New Roman" w:cs="Times New Roman"/>
          <w:noProof/>
        </w:rPr>
        <w:t xml:space="preserve"> and θ</w:t>
      </w:r>
      <w:r w:rsidR="00A6539B" w:rsidRPr="00AA4678">
        <w:rPr>
          <w:rFonts w:ascii="Times New Roman" w:hAnsi="Times New Roman" w:cs="Times New Roman"/>
          <w:noProof/>
          <w:vertAlign w:val="subscript"/>
        </w:rPr>
        <w:t>s</w:t>
      </w:r>
      <w:r w:rsidR="00A6539B" w:rsidRPr="00AA4678">
        <w:rPr>
          <w:rFonts w:ascii="Times New Roman" w:hAnsi="Times New Roman" w:cs="Times New Roman"/>
          <w:noProof/>
        </w:rPr>
        <w:t xml:space="preserve">  are the residual and saturated water contents, respectively, </w:t>
      </w:r>
      <w:r w:rsidR="00A6539B" w:rsidRPr="00AA4678">
        <w:rPr>
          <w:rFonts w:ascii="Times New Roman" w:hAnsi="Times New Roman" w:cs="Times New Roman"/>
          <w:i/>
          <w:iCs/>
          <w:noProof/>
        </w:rPr>
        <w:t>a</w:t>
      </w:r>
      <w:r w:rsidR="00A6539B" w:rsidRPr="00AA4678">
        <w:rPr>
          <w:rFonts w:ascii="Times New Roman" w:hAnsi="Times New Roman" w:cs="Times New Roman"/>
          <w:noProof/>
        </w:rPr>
        <w:t xml:space="preserve"> is the inverse of </w:t>
      </w:r>
      <w:r w:rsidR="00A6539B" w:rsidRPr="00AA4678">
        <w:rPr>
          <w:rFonts w:ascii="Times New Roman" w:hAnsi="Times New Roman" w:cs="Times New Roman"/>
          <w:noProof/>
        </w:rPr>
        <w:lastRenderedPageBreak/>
        <w:t xml:space="preserve">the air-entry potential, and </w:t>
      </w:r>
      <w:r w:rsidR="00A6539B" w:rsidRPr="00AA4678">
        <w:rPr>
          <w:rFonts w:ascii="Times New Roman" w:hAnsi="Times New Roman" w:cs="Times New Roman"/>
          <w:i/>
          <w:iCs/>
          <w:noProof/>
        </w:rPr>
        <w:t>n</w:t>
      </w:r>
      <w:r w:rsidR="00A6539B" w:rsidRPr="00AA4678">
        <w:rPr>
          <w:rFonts w:ascii="Times New Roman" w:hAnsi="Times New Roman" w:cs="Times New Roman"/>
          <w:noProof/>
        </w:rPr>
        <w:t xml:space="preserve"> is an index for the pore size distribution, with higher values indicating a </w:t>
      </w:r>
      <w:r>
        <w:rPr>
          <w:rFonts w:ascii="Times New Roman" w:hAnsi="Times New Roman" w:cs="Times New Roman"/>
          <w:noProof/>
        </w:rPr>
        <w:t>broader</w:t>
      </w:r>
      <w:r w:rsidR="00AA4678">
        <w:rPr>
          <w:rFonts w:ascii="Times New Roman" w:hAnsi="Times New Roman" w:cs="Times New Roman"/>
          <w:noProof/>
        </w:rPr>
        <w:t xml:space="preserve"> distribution of pore sizes</w:t>
      </w:r>
      <w:r w:rsidR="00A6539B" w:rsidRPr="00AA4678">
        <w:rPr>
          <w:rFonts w:ascii="Times New Roman" w:hAnsi="Times New Roman" w:cs="Times New Roman"/>
          <w:noProof/>
        </w:rPr>
        <w:t xml:space="preserve">. </w:t>
      </w:r>
      <w:r w:rsidR="00211CFA"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40D9694B" w:rsidR="00A6539B" w:rsidRPr="00AA4678" w:rsidRDefault="00A6539B" w:rsidP="00211CFA">
      <w:pPr>
        <w:spacing w:line="480" w:lineRule="auto"/>
        <w:rPr>
          <w:rFonts w:ascii="Times New Roman" w:hAnsi="Times New Roman" w:cs="Times New Roman"/>
          <w:noProof/>
        </w:rPr>
      </w:pPr>
      <w:r w:rsidRPr="00AA4678">
        <w:rPr>
          <w:rFonts w:ascii="Times New Roman" w:hAnsi="Times New Roman" w:cs="Times New Roman"/>
          <w:noProof/>
        </w:rPr>
        <w:t>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 xml:space="preserve">experimentally measured at -15,000 </w:t>
      </w:r>
      <w:r w:rsidR="00711522">
        <w:rPr>
          <w:rFonts w:ascii="Times New Roman" w:hAnsi="Times New Roman" w:cs="Times New Roman"/>
          <w:noProof/>
        </w:rPr>
        <w:t>cmH2O, i.e. the permanent wilting point</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
          <w:id w:val="903029903"/>
          <w:placeholder>
            <w:docPart w:val="DefaultPlaceholder_-1854013440"/>
          </w:placeholder>
        </w:sdtPr>
        <w:sdtEndPr/>
        <w:sdtContent>
          <w:r w:rsidR="003F07C0" w:rsidRPr="003F07C0">
            <w:rPr>
              <w:rFonts w:ascii="Times New Roman" w:hAnsi="Times New Roman" w:cs="Times New Roman"/>
              <w:noProof/>
              <w:color w:val="000000"/>
            </w:rPr>
            <w:t>(SSSA, 2008)</w:t>
          </w:r>
        </w:sdtContent>
      </w:sdt>
      <w:r w:rsidRPr="00AA4678">
        <w:rPr>
          <w:rFonts w:ascii="Times New Roman" w:hAnsi="Times New Roman" w:cs="Times New Roman"/>
          <w:noProof/>
        </w:rPr>
        <w:t xml:space="preserve">. The highest presssure </w:t>
      </w:r>
      <w:r w:rsidR="00711522">
        <w:rPr>
          <w:rFonts w:ascii="Times New Roman" w:hAnsi="Times New Roman" w:cs="Times New Roman"/>
          <w:noProof/>
        </w:rPr>
        <w:t xml:space="preserve">applied to samples in </w:t>
      </w:r>
      <w:r w:rsidRPr="00AA4678">
        <w:rPr>
          <w:rFonts w:ascii="Times New Roman" w:hAnsi="Times New Roman" w:cs="Times New Roman"/>
          <w:noProof/>
        </w:rPr>
        <w:t xml:space="preserve">this study was -500 </w:t>
      </w:r>
      <w:r w:rsidR="00711522">
        <w:rPr>
          <w:rFonts w:ascii="Times New Roman" w:hAnsi="Times New Roman" w:cs="Times New Roman"/>
          <w:noProof/>
        </w:rPr>
        <w:t>cmH2O</w:t>
      </w:r>
      <w:r w:rsidRPr="00AA4678">
        <w:rPr>
          <w:rFonts w:ascii="Times New Roman" w:hAnsi="Times New Roman" w:cs="Times New Roman"/>
          <w:noProof/>
        </w:rPr>
        <w:t xml:space="preserve">, which could lead to less stable model fits due to lack of an anchoring value </w:t>
      </w:r>
      <w:sdt>
        <w:sdtPr>
          <w:rPr>
            <w:rFonts w:ascii="Times New Roman" w:hAnsi="Times New Roman" w:cs="Times New Roman"/>
            <w:noProof/>
            <w:color w:val="000000"/>
          </w:rPr>
          <w:tag w:val="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
          <w:id w:val="1002014258"/>
          <w:placeholder>
            <w:docPart w:val="DefaultPlaceholder_-1854013440"/>
          </w:placeholder>
        </w:sdtPr>
        <w:sdtEndPr/>
        <w:sdtContent>
          <w:r w:rsidR="003F07C0" w:rsidRPr="003F07C0">
            <w:rPr>
              <w:rFonts w:ascii="Times New Roman" w:hAnsi="Times New Roman" w:cs="Times New Roman"/>
              <w:noProof/>
              <w:color w:val="000000"/>
            </w:rPr>
            <w:t>(Groenevelt and Grant, 2004)</w:t>
          </w:r>
        </w:sdtContent>
      </w:sdt>
      <w:r w:rsidRPr="00AA4678">
        <w:rPr>
          <w:rFonts w:ascii="Times New Roman" w:hAnsi="Times New Roman" w:cs="Times New Roman"/>
          <w:noProof/>
        </w:rPr>
        <w:t xml:space="preserve">.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211CFA">
        <w:rPr>
          <w:rFonts w:ascii="Times New Roman" w:hAnsi="Times New Roman" w:cs="Times New Roman"/>
          <w:noProof/>
        </w:rPr>
        <w:t>, which assumes the mean pore neck diameter (in cm) of drained pores at a given pressure is equal to 0.3 divided by the head pressure (cm</w:t>
      </w:r>
      <w:r w:rsidR="00711522">
        <w:rPr>
          <w:rFonts w:ascii="Times New Roman" w:hAnsi="Times New Roman" w:cs="Times New Roman"/>
          <w:noProof/>
        </w:rPr>
        <w:t>H2O</w:t>
      </w:r>
      <w:r w:rsidR="00211CFA">
        <w:rPr>
          <w:rFonts w:ascii="Times New Roman" w:hAnsi="Times New Roman" w:cs="Times New Roman"/>
          <w:noProof/>
        </w:rPr>
        <w:t>). Pores with mean neck diameters greater than 30 µm were considered macropores</w:t>
      </w:r>
      <w:r w:rsidR="00711522">
        <w:rPr>
          <w:rFonts w:ascii="Times New Roman" w:hAnsi="Times New Roman" w:cs="Times New Roman"/>
          <w:noProof/>
        </w:rPr>
        <w:t xml:space="preserve"> (</w:t>
      </w:r>
      <w:commentRangeStart w:id="3"/>
      <w:r w:rsidR="00711522" w:rsidRPr="00711522">
        <w:rPr>
          <w:rFonts w:ascii="Times New Roman" w:hAnsi="Times New Roman" w:cs="Times New Roman"/>
          <w:noProof/>
          <w:color w:val="FF0000"/>
        </w:rPr>
        <w:t>Kirkham 2014</w:t>
      </w:r>
      <w:commentRangeEnd w:id="3"/>
      <w:r w:rsidR="00711522">
        <w:rPr>
          <w:rStyle w:val="CommentReference"/>
        </w:rPr>
        <w:commentReference w:id="3"/>
      </w:r>
      <w:r w:rsidR="00711522">
        <w:rPr>
          <w:rFonts w:ascii="Times New Roman" w:hAnsi="Times New Roman" w:cs="Times New Roman"/>
          <w:noProof/>
        </w:rPr>
        <w:t>)</w:t>
      </w:r>
      <w:r w:rsidR="00211CFA">
        <w:rPr>
          <w:rFonts w:ascii="Times New Roman" w:hAnsi="Times New Roman" w:cs="Times New Roman"/>
          <w:noProof/>
        </w:rPr>
        <w:t xml:space="preserve">. The percent macropores was assessed as a response variable, described below. </w:t>
      </w:r>
    </w:p>
    <w:p w14:paraId="2F67E618" w14:textId="3BA24692" w:rsidR="00211CFA" w:rsidRDefault="003A2C62" w:rsidP="00211CFA">
      <w:pPr>
        <w:spacing w:line="480" w:lineRule="auto"/>
        <w:rPr>
          <w:rFonts w:ascii="Times New Roman" w:eastAsia="Times New Roman" w:hAnsi="Times New Roman" w:cs="Times New Roman"/>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 xml:space="preserve">a matric potential of -100 </w:t>
      </w:r>
      <w:r w:rsidR="00711522">
        <w:rPr>
          <w:rFonts w:ascii="Times New Roman" w:hAnsi="Times New Roman" w:cs="Times New Roman"/>
          <w:noProof/>
        </w:rPr>
        <w:t>cmH2O</w:t>
      </w:r>
      <w:r w:rsidRPr="00AA4678">
        <w:rPr>
          <w:rFonts w:ascii="Times New Roman" w:hAnsi="Times New Roman" w:cs="Times New Roman"/>
          <w:noProof/>
        </w:rPr>
        <w:t xml:space="preserve"> (</w:t>
      </w:r>
      <w:r w:rsidRPr="00211CFA">
        <w:rPr>
          <w:rFonts w:ascii="Times New Roman" w:hAnsi="Times New Roman" w:cs="Times New Roman"/>
          <w:noProof/>
        </w:rPr>
        <w:t>Moore 2021</w:t>
      </w:r>
      <w:r w:rsidRPr="00AA4678">
        <w:rPr>
          <w:rFonts w:ascii="Times New Roman" w:hAnsi="Times New Roman" w:cs="Times New Roman"/>
          <w:noProof/>
        </w:rPr>
        <w:t>). We used thi</w:t>
      </w:r>
      <w:r w:rsidR="00711522">
        <w:rPr>
          <w:rFonts w:ascii="Times New Roman" w:hAnsi="Times New Roman" w:cs="Times New Roman"/>
          <w:noProof/>
        </w:rPr>
        <w:t>s approximation because the actual</w:t>
      </w:r>
      <w:r w:rsidRPr="00AA4678">
        <w:rPr>
          <w:rFonts w:ascii="Times New Roman" w:hAnsi="Times New Roman" w:cs="Times New Roman"/>
          <w:noProof/>
        </w:rPr>
        <w:t xml:space="preserve"> field capacity matric potential depend</w:t>
      </w:r>
      <w:r w:rsidR="00711522">
        <w:rPr>
          <w:rFonts w:ascii="Times New Roman" w:hAnsi="Times New Roman" w:cs="Times New Roman"/>
          <w:noProof/>
        </w:rPr>
        <w:t>s</w:t>
      </w:r>
      <w:r w:rsidRPr="00AA4678">
        <w:rPr>
          <w:rFonts w:ascii="Times New Roman" w:hAnsi="Times New Roman" w:cs="Times New Roman"/>
          <w:noProof/>
        </w:rPr>
        <w:t xml:space="preserve"> on the d</w:t>
      </w:r>
      <w:r w:rsidR="00711522">
        <w:rPr>
          <w:rFonts w:ascii="Times New Roman" w:hAnsi="Times New Roman" w:cs="Times New Roman"/>
          <w:noProof/>
        </w:rPr>
        <w:t>epth</w:t>
      </w:r>
      <w:r w:rsidRPr="00AA4678">
        <w:rPr>
          <w:rFonts w:ascii="Times New Roman" w:hAnsi="Times New Roman" w:cs="Times New Roman"/>
          <w:noProof/>
        </w:rPr>
        <w:t xml:space="preserve"> to the water table</w:t>
      </w:r>
      <w:r w:rsidR="00D5283D">
        <w:rPr>
          <w:rFonts w:ascii="Times New Roman" w:hAnsi="Times New Roman" w:cs="Times New Roman"/>
          <w:noProof/>
        </w:rPr>
        <w:t>, which can vary seasonally</w:t>
      </w:r>
      <w:r w:rsidRPr="00AA4678">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Pr>
          <w:rFonts w:ascii="Times New Roman" w:hAnsi="Times New Roman" w:cs="Times New Roman"/>
          <w:noProof/>
        </w:rPr>
        <w:t xml:space="preserve">negative </w:t>
      </w:r>
      <w:r w:rsidRPr="00AA4678">
        <w:rPr>
          <w:rFonts w:ascii="Times New Roman" w:hAnsi="Times New Roman" w:cs="Times New Roman"/>
          <w:noProof/>
        </w:rPr>
        <w:t xml:space="preserve">than the commonly assumed </w:t>
      </w:r>
      <w:r w:rsidR="00D5283D">
        <w:rPr>
          <w:rFonts w:ascii="Times New Roman" w:hAnsi="Times New Roman" w:cs="Times New Roman"/>
          <w:noProof/>
        </w:rPr>
        <w:t xml:space="preserve">value of </w:t>
      </w:r>
      <w:r w:rsidRPr="00AA4678">
        <w:rPr>
          <w:rFonts w:ascii="Times New Roman" w:hAnsi="Times New Roman" w:cs="Times New Roman"/>
          <w:noProof/>
        </w:rPr>
        <w:t xml:space="preserve">-330 </w:t>
      </w:r>
      <w:r w:rsidR="00711522">
        <w:rPr>
          <w:rFonts w:ascii="Times New Roman" w:hAnsi="Times New Roman" w:cs="Times New Roman"/>
          <w:noProof/>
        </w:rPr>
        <w:t>cmH2O</w:t>
      </w:r>
      <w:r w:rsidR="00211CFA">
        <w:rPr>
          <w:rFonts w:ascii="Times New Roman" w:hAnsi="Times New Roman" w:cs="Times New Roman"/>
          <w:noProof/>
        </w:rPr>
        <w:t xml:space="preserve"> (</w:t>
      </w:r>
      <w:r w:rsidR="00211CFA" w:rsidRPr="00211CFA">
        <w:rPr>
          <w:rFonts w:ascii="Times New Roman" w:hAnsi="Times New Roman" w:cs="Times New Roman"/>
          <w:noProof/>
          <w:color w:val="FF0000"/>
        </w:rPr>
        <w:t>Bonfante et al. 2020</w:t>
      </w:r>
      <w:r w:rsidR="00211CFA">
        <w:rPr>
          <w:rFonts w:ascii="Times New Roman" w:hAnsi="Times New Roman" w:cs="Times New Roman"/>
          <w:noProof/>
        </w:rPr>
        <w:t xml:space="preserve">). </w:t>
      </w:r>
      <w:r w:rsidR="00211CFA">
        <w:rPr>
          <w:rFonts w:ascii="Times New Roman" w:eastAsia="Times New Roman" w:hAnsi="Times New Roman" w:cs="Times New Roman"/>
        </w:rPr>
        <w:t xml:space="preserve">Additionally, soil water retention curve data from Moore (2021), suggests that -100 </w:t>
      </w:r>
      <w:r w:rsidR="00711522">
        <w:rPr>
          <w:rFonts w:ascii="Times New Roman" w:eastAsia="Times New Roman" w:hAnsi="Times New Roman" w:cs="Times New Roman"/>
        </w:rPr>
        <w:t>cmH2O</w:t>
      </w:r>
      <w:r w:rsidR="00211CFA">
        <w:rPr>
          <w:rFonts w:ascii="Times New Roman" w:eastAsia="Times New Roman" w:hAnsi="Times New Roman" w:cs="Times New Roman"/>
        </w:rPr>
        <w:t xml:space="preserve"> is a better approximation for field capacity in </w:t>
      </w:r>
      <w:proofErr w:type="spellStart"/>
      <w:r w:rsidR="00211CFA">
        <w:rPr>
          <w:rFonts w:ascii="Times New Roman" w:eastAsia="Times New Roman" w:hAnsi="Times New Roman" w:cs="Times New Roman"/>
        </w:rPr>
        <w:t>mollic</w:t>
      </w:r>
      <w:proofErr w:type="spellEnd"/>
      <w:r w:rsidR="00211CFA">
        <w:rPr>
          <w:rFonts w:ascii="Times New Roman" w:eastAsia="Times New Roman" w:hAnsi="Times New Roman" w:cs="Times New Roman"/>
        </w:rPr>
        <w:t xml:space="preserve"> </w:t>
      </w:r>
      <w:proofErr w:type="spellStart"/>
      <w:r w:rsidR="00211CFA">
        <w:rPr>
          <w:rFonts w:ascii="Times New Roman" w:eastAsia="Times New Roman" w:hAnsi="Times New Roman" w:cs="Times New Roman"/>
        </w:rPr>
        <w:t>epipedons</w:t>
      </w:r>
      <w:proofErr w:type="spellEnd"/>
      <w:r w:rsidR="00211CFA">
        <w:rPr>
          <w:rFonts w:ascii="Times New Roman" w:eastAsia="Times New Roman" w:hAnsi="Times New Roman" w:cs="Times New Roman"/>
        </w:rPr>
        <w:t xml:space="preserve"> with shallow water tables.  </w:t>
      </w:r>
    </w:p>
    <w:p w14:paraId="19EDB83C" w14:textId="49168BA8"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w:t>
      </w:r>
      <w:r w:rsidR="003A2C62" w:rsidRPr="00AA4678">
        <w:rPr>
          <w:rFonts w:ascii="Times New Roman" w:hAnsi="Times New Roman" w:cs="Times New Roman"/>
          <w:noProof/>
        </w:rPr>
        <w:lastRenderedPageBreak/>
        <w:t xml:space="preserve">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When inclusion of the sand covariate changed interpretations, both results are reported. </w:t>
      </w:r>
      <w:r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729A909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w:t>
      </w:r>
      <w:r w:rsidR="00211CFA">
        <w:rPr>
          <w:rFonts w:ascii="Times New Roman" w:hAnsi="Times New Roman" w:cs="Times New Roman"/>
          <w:noProof/>
        </w:rPr>
        <w:t>commerical</w:t>
      </w:r>
      <w:r w:rsidR="00813F82" w:rsidRPr="00AA4678">
        <w:rPr>
          <w:rFonts w:ascii="Times New Roman" w:hAnsi="Times New Roman" w:cs="Times New Roman"/>
          <w:noProof/>
        </w:rPr>
        <w:t xml:space="preserve">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06AA283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p>
    <w:p w14:paraId="77C177B9" w14:textId="171C1B97"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w:t>
      </w:r>
      <w:r w:rsidR="00211CFA">
        <w:rPr>
          <w:rFonts w:ascii="Times New Roman" w:hAnsi="Times New Roman" w:cs="Times New Roman"/>
          <w:noProof/>
        </w:rPr>
        <w:t xml:space="preserve">concentrations </w:t>
      </w:r>
      <w:r w:rsidRPr="00AA4678">
        <w:rPr>
          <w:rFonts w:ascii="Times New Roman" w:hAnsi="Times New Roman" w:cs="Times New Roman"/>
          <w:noProof/>
        </w:rPr>
        <w:t>ranged from 1.8 to 4.6</w:t>
      </w:r>
      <w:r w:rsidR="00211CFA">
        <w:rPr>
          <w:rFonts w:ascii="Times New Roman" w:hAnsi="Times New Roman" w:cs="Times New Roman"/>
          <w:noProof/>
        </w:rPr>
        <w:t xml:space="preserve"> g (g soil)</w:t>
      </w:r>
      <w:r w:rsidR="00211CFA" w:rsidRPr="00211CFA">
        <w:rPr>
          <w:rFonts w:ascii="Times New Roman" w:hAnsi="Times New Roman" w:cs="Times New Roman"/>
          <w:noProof/>
          <w:vertAlign w:val="superscript"/>
        </w:rPr>
        <w:t>-1</w:t>
      </w:r>
      <w:r w:rsidRPr="00AA4678">
        <w:rPr>
          <w:rFonts w:ascii="Times New Roman" w:hAnsi="Times New Roman" w:cs="Times New Roman"/>
          <w:noProof/>
        </w:rPr>
        <w:t xml:space="preserve">. </w:t>
      </w:r>
      <w:r w:rsidR="006011A1" w:rsidRPr="00AA4678">
        <w:rPr>
          <w:rFonts w:ascii="Times New Roman" w:hAnsi="Times New Roman" w:cs="Times New Roman"/>
          <w:noProof/>
        </w:rPr>
        <w:t>It is feasible that soils with more sand may not accumulate organic matter as easily compared to soils with less sand (and therefore more clay), d</w:t>
      </w:r>
      <w:r w:rsidR="00D17F40" w:rsidRPr="00AA4678">
        <w:rPr>
          <w:rFonts w:ascii="Times New Roman" w:hAnsi="Times New Roman" w:cs="Times New Roman"/>
          <w:noProof/>
        </w:rPr>
        <w:t>ue to the high surface area and ioni</w:t>
      </w:r>
      <w:r w:rsidRPr="00AA4678">
        <w:rPr>
          <w:rFonts w:ascii="Times New Roman" w:hAnsi="Times New Roman" w:cs="Times New Roman"/>
          <w:noProof/>
        </w:rPr>
        <w:t>c charges associated with clays</w:t>
      </w:r>
      <w:r w:rsidR="00211CFA">
        <w:rPr>
          <w:rFonts w:ascii="Times New Roman" w:hAnsi="Times New Roman" w:cs="Times New Roman"/>
          <w:noProof/>
        </w:rPr>
        <w:t xml:space="preserve"> (</w:t>
      </w:r>
      <w:commentRangeStart w:id="4"/>
      <w:r w:rsidR="00211CFA">
        <w:rPr>
          <w:rFonts w:ascii="Times New Roman" w:hAnsi="Times New Roman" w:cs="Times New Roman"/>
          <w:noProof/>
        </w:rPr>
        <w:t>CITE</w:t>
      </w:r>
      <w:commentRangeEnd w:id="4"/>
      <w:r w:rsidR="00211CFA">
        <w:rPr>
          <w:rStyle w:val="CommentReference"/>
        </w:rPr>
        <w:commentReference w:id="4"/>
      </w:r>
      <w:r w:rsidR="00211CFA">
        <w:rPr>
          <w:rFonts w:ascii="Times New Roman" w:hAnsi="Times New Roman" w:cs="Times New Roman"/>
          <w:noProof/>
        </w:rPr>
        <w:t>)</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w:t>
      </w:r>
      <w:r w:rsidR="006011A1" w:rsidRPr="00AA4678">
        <w:rPr>
          <w:rFonts w:ascii="Times New Roman" w:hAnsi="Times New Roman" w:cs="Times New Roman"/>
          <w:noProof/>
        </w:rPr>
        <w:lastRenderedPageBreak/>
        <w:t>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2CDC53DE"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
          <w:id w:val="-1977904812"/>
          <w:placeholder>
            <w:docPart w:val="DefaultPlaceholder_-1854013440"/>
          </w:placeholder>
        </w:sdtPr>
        <w:sdtEndPr/>
        <w:sdtContent>
          <w:r w:rsidR="003F07C0" w:rsidRPr="003F07C0">
            <w:rPr>
              <w:rFonts w:ascii="Times New Roman" w:hAnsi="Times New Roman" w:cs="Times New Roman"/>
              <w:noProof/>
              <w:color w:val="000000"/>
            </w:rPr>
            <w:t>(Han et al., 2016)</w:t>
          </w:r>
        </w:sdtContent>
      </w:sdt>
      <w:r w:rsidRPr="00AA4678">
        <w:rPr>
          <w:rFonts w:ascii="Times New Roman" w:hAnsi="Times New Roman" w:cs="Times New Roman"/>
          <w:noProof/>
        </w:rPr>
        <w:t>,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A recent summary of research on the effects of CCs</w:t>
      </w:r>
      <w:r w:rsidR="00F25328">
        <w:rPr>
          <w:rFonts w:ascii="Times New Roman" w:hAnsi="Times New Roman" w:cs="Times New Roman"/>
          <w:noProof/>
        </w:rPr>
        <w:t xml:space="preserve"> on bulk densities likewise </w:t>
      </w:r>
      <w:r w:rsidR="00D5283D">
        <w:rPr>
          <w:rFonts w:ascii="Times New Roman" w:hAnsi="Times New Roman" w:cs="Times New Roman"/>
          <w:noProof/>
        </w:rPr>
        <w:t>found</w:t>
      </w:r>
      <w:r w:rsidR="00BB2192" w:rsidRPr="00AA4678">
        <w:rPr>
          <w:rFonts w:ascii="Times New Roman" w:hAnsi="Times New Roman" w:cs="Times New Roman"/>
          <w:noProof/>
        </w:rPr>
        <w:t xml:space="preserve">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w:t>
      </w:r>
      <w:sdt>
        <w:sdtPr>
          <w:rPr>
            <w:rFonts w:ascii="Times New Roman" w:hAnsi="Times New Roman" w:cs="Times New Roman"/>
            <w:noProof/>
            <w:color w:val="000000"/>
          </w:rPr>
          <w:tag w:val="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
          <w:id w:val="1297956930"/>
          <w:placeholder>
            <w:docPart w:val="DefaultPlaceholder_-1854013440"/>
          </w:placeholder>
        </w:sdtPr>
        <w:sdtEndPr/>
        <w:sdtContent>
          <w:r w:rsidR="003F07C0" w:rsidRPr="003F07C0">
            <w:rPr>
              <w:rFonts w:ascii="Times New Roman" w:hAnsi="Times New Roman" w:cs="Times New Roman"/>
              <w:noProof/>
              <w:color w:val="000000"/>
            </w:rPr>
            <w:t>(Haruna et al., 2020b)</w:t>
          </w:r>
        </w:sdtContent>
      </w:sdt>
      <w:r w:rsidR="00BB2192" w:rsidRPr="00AA4678">
        <w:rPr>
          <w:rFonts w:ascii="Times New Roman" w:hAnsi="Times New Roman" w:cs="Times New Roman"/>
          <w:noProof/>
        </w:rPr>
        <w:t xml:space="preserve">.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2F4CBC62"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rsidRPr="00AA4678" w14:paraId="1996D529" w14:textId="77777777" w:rsidTr="00344136">
        <w:tc>
          <w:tcPr>
            <w:tcW w:w="9350" w:type="dxa"/>
          </w:tcPr>
          <w:p w14:paraId="4AAAE819" w14:textId="3FBA8C28" w:rsidR="00D17F40" w:rsidRPr="00AA4678" w:rsidRDefault="00D17F40" w:rsidP="0056167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 xml:space="preserve">(top)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 xml:space="preserve">(-100 </w:t>
            </w:r>
            <w:r w:rsidR="00711522">
              <w:rPr>
                <w:rFonts w:ascii="Times New Roman" w:hAnsi="Times New Roman" w:cs="Times New Roman"/>
                <w:noProof/>
              </w:rPr>
              <w:t>cmH2O</w:t>
            </w:r>
            <w:r w:rsidR="00561678" w:rsidRPr="00AA4678">
              <w:rPr>
                <w:rFonts w:ascii="Times New Roman" w:hAnsi="Times New Roman" w:cs="Times New Roman"/>
                <w:noProof/>
              </w:rPr>
              <w:t>, bottom)</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561678" w:rsidRPr="00AA4678">
              <w:rPr>
                <w:rFonts w:ascii="Times New Roman" w:hAnsi="Times New Roman" w:cs="Times New Roman"/>
                <w:noProof/>
              </w:rPr>
              <w:t xml:space="preserve">Bold points </w:t>
            </w:r>
            <w:r w:rsidRPr="00AA4678">
              <w:rPr>
                <w:rFonts w:ascii="Times New Roman" w:hAnsi="Times New Roman" w:cs="Times New Roman"/>
                <w:noProof/>
              </w:rPr>
              <w:t>include an adjustment for the percent sand in the sample</w:t>
            </w:r>
            <w:r w:rsidR="000942C3" w:rsidRPr="00AA4678">
              <w:rPr>
                <w:rFonts w:ascii="Times New Roman" w:hAnsi="Times New Roman" w:cs="Times New Roman"/>
                <w:noProof/>
              </w:rPr>
              <w:t>, stars indicate signficant differences at p&lt;0.10 with the sand adjustment</w:t>
            </w:r>
            <w:r w:rsidR="00561678" w:rsidRPr="00AA4678">
              <w:rPr>
                <w:rFonts w:ascii="Times New Roman" w:hAnsi="Times New Roman" w:cs="Times New Roman"/>
                <w:noProof/>
              </w:rPr>
              <w:t xml:space="preserve">. Note the different </w:t>
            </w:r>
            <w:r w:rsidRPr="00AA4678">
              <w:rPr>
                <w:rFonts w:ascii="Times New Roman" w:hAnsi="Times New Roman" w:cs="Times New Roman"/>
                <w:noProof/>
              </w:rPr>
              <w:t xml:space="preserve">y-axes scales for ease of viewing. </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3DCB8829"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F25328">
        <w:rPr>
          <w:rFonts w:ascii="Times New Roman" w:hAnsi="Times New Roman" w:cs="Times New Roman"/>
          <w:noProof/>
        </w:rPr>
        <w:t xml:space="preserve"> vol</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F25328">
        <w:rPr>
          <w:rFonts w:ascii="Times New Roman" w:hAnsi="Times New Roman" w:cs="Times New Roman"/>
          <w:noProof/>
        </w:rPr>
        <w:t xml:space="preserve"> vol</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 xml:space="preserve">The West-grain trial consistently produced the lowest above-ground CC biomasses, and the </w:t>
      </w:r>
      <w:r w:rsidR="00BF4457">
        <w:rPr>
          <w:rFonts w:ascii="Times New Roman" w:hAnsi="Times New Roman" w:cs="Times New Roman"/>
          <w:noProof/>
        </w:rPr>
        <w:lastRenderedPageBreak/>
        <w:t>Central-silage trial 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w:t>
      </w:r>
      <w:r w:rsidR="00D5283D">
        <w:rPr>
          <w:rFonts w:ascii="Times New Roman" w:hAnsi="Times New Roman" w:cs="Times New Roman"/>
          <w:noProof/>
        </w:rPr>
        <w:t>no pattern between soil textural characteristitcs</w:t>
      </w:r>
      <w:r w:rsidR="00BF4457">
        <w:rPr>
          <w:rFonts w:ascii="Times New Roman" w:hAnsi="Times New Roman" w:cs="Times New Roman"/>
          <w:noProof/>
        </w:rPr>
        <w:t xml:space="preserve"> and presence or absence of a CC effect on water held at field capacity, meaning </w:t>
      </w:r>
      <w:r w:rsidR="00F25328">
        <w:rPr>
          <w:rFonts w:ascii="Times New Roman" w:hAnsi="Times New Roman" w:cs="Times New Roman"/>
          <w:noProof/>
        </w:rPr>
        <w:t xml:space="preserve">that </w:t>
      </w:r>
      <w:r w:rsidR="00BF4457">
        <w:rPr>
          <w:rFonts w:ascii="Times New Roman" w:hAnsi="Times New Roman" w:cs="Times New Roman"/>
          <w:noProof/>
        </w:rPr>
        <w:t>know</w:t>
      </w:r>
      <w:r w:rsidR="00F25328">
        <w:rPr>
          <w:rFonts w:ascii="Times New Roman" w:hAnsi="Times New Roman" w:cs="Times New Roman"/>
          <w:noProof/>
        </w:rPr>
        <w:t>ledge of</w:t>
      </w:r>
      <w:r w:rsidR="00BF4457">
        <w:rPr>
          <w:rFonts w:ascii="Times New Roman" w:hAnsi="Times New Roman" w:cs="Times New Roman"/>
          <w:noProof/>
        </w:rPr>
        <w:t xml:space="preserve"> a soil’s texture d</w:t>
      </w:r>
      <w:r w:rsidR="00F25328">
        <w:rPr>
          <w:rFonts w:ascii="Times New Roman" w:hAnsi="Times New Roman" w:cs="Times New Roman"/>
          <w:noProof/>
        </w:rPr>
        <w:t>id</w:t>
      </w:r>
      <w:r w:rsidR="00BF4457">
        <w:rPr>
          <w:rFonts w:ascii="Times New Roman" w:hAnsi="Times New Roman" w:cs="Times New Roman"/>
          <w:noProof/>
        </w:rPr>
        <w:t xml:space="preserve"> not help predict whether a CC w</w:t>
      </w:r>
      <w:r w:rsidR="00F25328">
        <w:rPr>
          <w:rFonts w:ascii="Times New Roman" w:hAnsi="Times New Roman" w:cs="Times New Roman"/>
          <w:noProof/>
        </w:rPr>
        <w:t>ould</w:t>
      </w:r>
      <w:r w:rsidR="00BF4457">
        <w:rPr>
          <w:rFonts w:ascii="Times New Roman" w:hAnsi="Times New Roman" w:cs="Times New Roman"/>
          <w:noProof/>
        </w:rPr>
        <w:t xml:space="preserve"> affect water held at field capacity. </w:t>
      </w:r>
    </w:p>
    <w:p w14:paraId="16BDB67A" w14:textId="1B0B10F6"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 xml:space="preserve">the trial exhibited the same trend of increased water at field capacity with </w:t>
      </w:r>
      <w:r w:rsidR="00F25328">
        <w:rPr>
          <w:rFonts w:ascii="Times New Roman" w:hAnsi="Times New Roman" w:cs="Times New Roman"/>
          <w:noProof/>
        </w:rPr>
        <w:t>cover cropp</w:t>
      </w:r>
      <w:r w:rsidR="00FB66A5">
        <w:rPr>
          <w:rFonts w:ascii="Times New Roman" w:hAnsi="Times New Roman" w:cs="Times New Roman"/>
          <w:noProof/>
        </w:rPr>
        <w:t>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F25328">
        <w:rPr>
          <w:rFonts w:ascii="Times New Roman" w:hAnsi="Times New Roman" w:cs="Times New Roman"/>
          <w:noProof/>
        </w:rPr>
        <w:t xml:space="preserve">are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evapo</w:t>
      </w:r>
      <w:r w:rsidR="00D5283D">
        <w:rPr>
          <w:rFonts w:ascii="Times New Roman" w:hAnsi="Times New Roman" w:cs="Times New Roman"/>
          <w:noProof/>
        </w:rPr>
        <w:t>-</w:t>
      </w:r>
      <w:r w:rsidR="00FB66A5">
        <w:rPr>
          <w:rFonts w:ascii="Times New Roman" w:hAnsi="Times New Roman" w:cs="Times New Roman"/>
          <w:noProof/>
        </w:rPr>
        <w:t xml:space="preserve">transipiration </w:t>
      </w:r>
      <w:r w:rsidR="003E3588">
        <w:rPr>
          <w:rFonts w:ascii="Times New Roman" w:hAnsi="Times New Roman" w:cs="Times New Roman"/>
          <w:noProof/>
        </w:rPr>
        <w:t xml:space="preserve">with the use of CCs </w:t>
      </w:r>
      <w:sdt>
        <w:sdtPr>
          <w:rPr>
            <w:rFonts w:ascii="Times New Roman" w:hAnsi="Times New Roman" w:cs="Times New Roman"/>
            <w:noProof/>
            <w:color w:val="000000"/>
          </w:rPr>
          <w:tag w:val="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
          <w:id w:val="635534093"/>
          <w:placeholder>
            <w:docPart w:val="DefaultPlaceholder_-1854013440"/>
          </w:placeholder>
        </w:sdtPr>
        <w:sdtEndPr/>
        <w:sdtContent>
          <w:r w:rsidR="003F07C0" w:rsidRPr="003F07C0">
            <w:rPr>
              <w:rFonts w:ascii="Times New Roman" w:hAnsi="Times New Roman" w:cs="Times New Roman"/>
              <w:noProof/>
              <w:color w:val="000000"/>
            </w:rPr>
            <w:t>(Antolini et al., 2020)</w:t>
          </w:r>
        </w:sdtContent>
      </w:sdt>
      <w:r w:rsidR="003E3588">
        <w:rPr>
          <w:rFonts w:ascii="Times New Roman" w:hAnsi="Times New Roman" w:cs="Times New Roman"/>
          <w:noProof/>
        </w:rPr>
        <w:t xml:space="preserve">. An increase in the soil’s ability to hold water after gravity drainage may also contribute to peak water flow regulation. By increasing </w:t>
      </w:r>
      <w:r w:rsidR="00D5283D">
        <w:rPr>
          <w:rFonts w:ascii="Times New Roman" w:hAnsi="Times New Roman" w:cs="Times New Roman"/>
          <w:noProof/>
        </w:rPr>
        <w:t xml:space="preserve">volumetric </w:t>
      </w:r>
      <w:r w:rsidR="003E3588">
        <w:rPr>
          <w:rFonts w:ascii="Times New Roman" w:hAnsi="Times New Roman" w:cs="Times New Roman"/>
          <w:noProof/>
        </w:rPr>
        <w:t>water content at field capacity by 2</w:t>
      </w:r>
      <w:r w:rsidR="00F25328">
        <w:rPr>
          <w:rFonts w:ascii="Times New Roman" w:hAnsi="Times New Roman" w:cs="Times New Roman"/>
          <w:noProof/>
        </w:rPr>
        <w:t xml:space="preserve"> vol</w:t>
      </w:r>
      <w:r w:rsidR="003E3588">
        <w:rPr>
          <w:rFonts w:ascii="Times New Roman" w:hAnsi="Times New Roman" w:cs="Times New Roman"/>
          <w:noProof/>
        </w:rPr>
        <w:t xml:space="preserve">%, CC fields could hold an additional </w:t>
      </w:r>
      <w:r w:rsidR="00F25328">
        <w:rPr>
          <w:rFonts w:ascii="Times New Roman" w:hAnsi="Times New Roman" w:cs="Times New Roman"/>
          <w:noProof/>
        </w:rPr>
        <w:t>2</w:t>
      </w:r>
      <w:r w:rsidR="00494237">
        <w:rPr>
          <w:rFonts w:ascii="Times New Roman" w:hAnsi="Times New Roman" w:cs="Times New Roman"/>
          <w:noProof/>
        </w:rPr>
        <w:t>0</w:t>
      </w:r>
      <w:r w:rsidR="00F25328">
        <w:rPr>
          <w:rFonts w:ascii="Times New Roman" w:hAnsi="Times New Roman" w:cs="Times New Roman"/>
          <w:noProof/>
        </w:rPr>
        <w:t xml:space="preserve">0,000 </w:t>
      </w:r>
      <w:r w:rsidR="003E3588">
        <w:rPr>
          <w:rFonts w:ascii="Times New Roman" w:hAnsi="Times New Roman" w:cs="Times New Roman"/>
          <w:noProof/>
        </w:rPr>
        <w:t xml:space="preserve">L of water in each </w:t>
      </w:r>
      <w:r w:rsidR="00F25328">
        <w:rPr>
          <w:rFonts w:ascii="Times New Roman" w:hAnsi="Times New Roman" w:cs="Times New Roman"/>
          <w:noProof/>
        </w:rPr>
        <w:t>10</w:t>
      </w:r>
      <w:r w:rsidR="00494237">
        <w:rPr>
          <w:rFonts w:ascii="Times New Roman" w:hAnsi="Times New Roman" w:cs="Times New Roman"/>
          <w:noProof/>
        </w:rPr>
        <w:t>0</w:t>
      </w:r>
      <w:r w:rsidR="00F25328">
        <w:rPr>
          <w:rFonts w:ascii="Times New Roman" w:hAnsi="Times New Roman" w:cs="Times New Roman"/>
          <w:noProof/>
        </w:rPr>
        <w:t xml:space="preserve">-cm </w:t>
      </w:r>
      <w:r w:rsidR="003E3588">
        <w:rPr>
          <w:rFonts w:ascii="Times New Roman" w:hAnsi="Times New Roman" w:cs="Times New Roman"/>
          <w:noProof/>
        </w:rPr>
        <w:t>hectare</w:t>
      </w:r>
      <w:r w:rsidR="00F25328">
        <w:rPr>
          <w:rFonts w:ascii="Times New Roman" w:hAnsi="Times New Roman" w:cs="Times New Roman"/>
          <w:noProof/>
        </w:rPr>
        <w:t xml:space="preserve"> slice</w:t>
      </w:r>
      <w:r w:rsidR="00494237">
        <w:rPr>
          <w:rFonts w:ascii="Times New Roman" w:hAnsi="Times New Roman" w:cs="Times New Roman"/>
          <w:noProof/>
        </w:rPr>
        <w:t xml:space="preserve">, </w:t>
      </w:r>
      <w:r w:rsidR="003E3588">
        <w:rPr>
          <w:rFonts w:ascii="Times New Roman" w:hAnsi="Times New Roman" w:cs="Times New Roman"/>
          <w:noProof/>
        </w:rPr>
        <w:t>which</w:t>
      </w:r>
      <w:r w:rsidR="00AF6AB8">
        <w:rPr>
          <w:rFonts w:ascii="Times New Roman" w:hAnsi="Times New Roman" w:cs="Times New Roman"/>
          <w:noProof/>
        </w:rPr>
        <w:t xml:space="preserve"> could</w:t>
      </w:r>
      <w:r w:rsidR="00494237">
        <w:rPr>
          <w:rFonts w:ascii="Times New Roman" w:hAnsi="Times New Roman" w:cs="Times New Roman"/>
          <w:noProof/>
        </w:rPr>
        <w:t xml:space="preserve"> reduce the amount of water drained from a field after a saturating rain. </w:t>
      </w:r>
      <w:r w:rsidR="00AF6AB8">
        <w:rPr>
          <w:rFonts w:ascii="Times New Roman" w:hAnsi="Times New Roman" w:cs="Times New Roman"/>
          <w:noProof/>
        </w:rPr>
        <w:t xml:space="preserve">Our study also suggests </w:t>
      </w:r>
      <w:r w:rsidR="00D5283D">
        <w:rPr>
          <w:rFonts w:ascii="Times New Roman" w:hAnsi="Times New Roman" w:cs="Times New Roman"/>
          <w:noProof/>
        </w:rPr>
        <w:t xml:space="preserve">considering how </w:t>
      </w:r>
      <w:r w:rsidR="00AF6AB8">
        <w:rPr>
          <w:rFonts w:ascii="Times New Roman" w:hAnsi="Times New Roman" w:cs="Times New Roman"/>
          <w:noProof/>
        </w:rPr>
        <w:t>CC-induced increases to the amount of water held in a soil at field capacity</w:t>
      </w:r>
      <w:r w:rsidR="00D5283D">
        <w:rPr>
          <w:rFonts w:ascii="Times New Roman" w:hAnsi="Times New Roman" w:cs="Times New Roman"/>
          <w:noProof/>
        </w:rPr>
        <w:t xml:space="preserve"> affect flood incidence and severity</w:t>
      </w:r>
      <w:r w:rsidR="00AF6AB8">
        <w:rPr>
          <w:rFonts w:ascii="Times New Roman" w:hAnsi="Times New Roman" w:cs="Times New Roman"/>
          <w:noProof/>
        </w:rPr>
        <w:t xml:space="preserve"> would be worth investigating. </w:t>
      </w:r>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024DFB5B" w:rsidR="00D17F40" w:rsidRPr="00AA4678" w:rsidRDefault="00ED112E" w:rsidP="00813F82">
            <w:pPr>
              <w:spacing w:line="480" w:lineRule="auto"/>
              <w:rPr>
                <w:rFonts w:ascii="Times New Roman" w:hAnsi="Times New Roman" w:cs="Times New Roman"/>
                <w:noProof/>
              </w:rPr>
            </w:pPr>
            <w:bookmarkStart w:id="5" w:name="_GoBack"/>
            <w:r w:rsidRPr="00ED112E">
              <w:rPr>
                <w:rFonts w:ascii="Times New Roman" w:hAnsi="Times New Roman" w:cs="Times New Roman"/>
                <w:noProof/>
              </w:rPr>
              <w:lastRenderedPageBreak/>
              <w:drawing>
                <wp:inline distT="0" distB="0" distL="0" distR="0" wp14:anchorId="3C955065" wp14:editId="13945A69">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bookmarkEnd w:id="5"/>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1DF8F342"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w:t>
      </w:r>
      <w:r w:rsidR="00AF6AB8">
        <w:rPr>
          <w:rFonts w:ascii="Times New Roman" w:hAnsi="Times New Roman" w:cs="Times New Roman"/>
          <w:noProof/>
        </w:rPr>
        <w:t xml:space="preserve"> with</w:t>
      </w:r>
      <w:r w:rsidR="004D6A23">
        <w:rPr>
          <w:rFonts w:ascii="Times New Roman" w:hAnsi="Times New Roman" w:cs="Times New Roman"/>
          <w:noProof/>
        </w:rPr>
        <w:t xml:space="preserve"> </w:t>
      </w:r>
      <w:r w:rsidR="00AF6AB8">
        <w:rPr>
          <w:rFonts w:ascii="Times New Roman" w:hAnsi="Times New Roman" w:cs="Times New Roman"/>
          <w:noProof/>
        </w:rPr>
        <w:t xml:space="preserve">cover croping, with </w:t>
      </w:r>
      <w:r w:rsidR="004D6A23">
        <w:rPr>
          <w:rFonts w:ascii="Times New Roman" w:hAnsi="Times New Roman" w:cs="Times New Roman"/>
          <w:noProof/>
        </w:rPr>
        <w:t xml:space="preserve">61% macropores in the control </w:t>
      </w:r>
      <w:r w:rsidR="00AF6AB8">
        <w:rPr>
          <w:rFonts w:ascii="Times New Roman" w:hAnsi="Times New Roman" w:cs="Times New Roman"/>
          <w:noProof/>
        </w:rPr>
        <w:t>treatment compared with</w:t>
      </w:r>
      <w:r w:rsidR="004D6A23">
        <w:rPr>
          <w:rFonts w:ascii="Times New Roman" w:hAnsi="Times New Roman" w:cs="Times New Roman"/>
          <w:noProof/>
        </w:rPr>
        <w:t xml:space="preserve"> 48% in the CC treatment. In a review of published studies, </w:t>
      </w:r>
      <w:r w:rsidR="00AF6AB8">
        <w:rPr>
          <w:rFonts w:ascii="Times New Roman" w:hAnsi="Times New Roman" w:cs="Times New Roman"/>
          <w:noProof/>
        </w:rPr>
        <w:t>Haruna et al. (2020)</w:t>
      </w:r>
      <w:r w:rsidR="004D6A23">
        <w:rPr>
          <w:rFonts w:ascii="Times New Roman" w:hAnsi="Times New Roman" w:cs="Times New Roman"/>
          <w:noProof/>
        </w:rPr>
        <w:t xml:space="preserve"> found the effect of CCs on macropore makeup of the soil highly variable, but with an </w:t>
      </w:r>
      <w:r w:rsidR="00AF6AB8">
        <w:rPr>
          <w:rFonts w:ascii="Times New Roman" w:hAnsi="Times New Roman" w:cs="Times New Roman"/>
          <w:noProof/>
        </w:rPr>
        <w:t xml:space="preserve">overall </w:t>
      </w:r>
      <w:r w:rsidR="004D6A23">
        <w:rPr>
          <w:rFonts w:ascii="Times New Roman" w:hAnsi="Times New Roman" w:cs="Times New Roman"/>
          <w:noProof/>
        </w:rPr>
        <w:t>average increase</w:t>
      </w:r>
      <w:r w:rsidR="00AF6AB8">
        <w:rPr>
          <w:rFonts w:ascii="Times New Roman" w:hAnsi="Times New Roman" w:cs="Times New Roman"/>
          <w:noProof/>
        </w:rPr>
        <w:t>.</w:t>
      </w:r>
      <w:r w:rsidR="004D6A23">
        <w:rPr>
          <w:rFonts w:ascii="Times New Roman" w:hAnsi="Times New Roman" w:cs="Times New Roman"/>
          <w:noProof/>
        </w:rPr>
        <w:t xml:space="preserve"> The wide variation may be partially due to varying cut-offs in pore sizes for macropore categorization</w:t>
      </w:r>
      <w:r w:rsidR="00AF6AB8">
        <w:rPr>
          <w:rFonts w:ascii="Times New Roman" w:hAnsi="Times New Roman" w:cs="Times New Roman"/>
          <w:noProof/>
        </w:rPr>
        <w:t xml:space="preserve"> (</w:t>
      </w:r>
      <w:commentRangeStart w:id="6"/>
      <w:r w:rsidR="00AF6AB8" w:rsidRPr="00AF6AB8">
        <w:rPr>
          <w:rFonts w:ascii="Times New Roman" w:hAnsi="Times New Roman" w:cs="Times New Roman"/>
          <w:noProof/>
          <w:color w:val="FF0000"/>
        </w:rPr>
        <w:t>Luxmore 1981</w:t>
      </w:r>
      <w:commentRangeEnd w:id="6"/>
      <w:r w:rsidR="00D5283D">
        <w:rPr>
          <w:rStyle w:val="CommentReference"/>
        </w:rPr>
        <w:commentReference w:id="6"/>
      </w:r>
      <w:r w:rsidR="00AF6AB8">
        <w:rPr>
          <w:rFonts w:ascii="Times New Roman" w:hAnsi="Times New Roman" w:cs="Times New Roman"/>
          <w:noProof/>
        </w:rPr>
        <w:t>)</w:t>
      </w:r>
      <w:r w:rsidR="004D6A23">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Pr>
          <w:rFonts w:ascii="Times New Roman" w:hAnsi="Times New Roman" w:cs="Times New Roman"/>
          <w:noProof/>
        </w:rPr>
        <w:t>inappropriate</w:t>
      </w:r>
      <w:r w:rsidR="004D6A23">
        <w:rPr>
          <w:rFonts w:ascii="Times New Roman" w:hAnsi="Times New Roman" w:cs="Times New Roman"/>
          <w:noProof/>
        </w:rPr>
        <w:t xml:space="preserve">.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7F19C881" w:rsidR="00A909C0" w:rsidRPr="00AA4678" w:rsidRDefault="00504756" w:rsidP="00D5283D">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w:t>
            </w:r>
            <w:r w:rsidR="00356237">
              <w:rPr>
                <w:rFonts w:ascii="Times New Roman" w:hAnsi="Times New Roman" w:cs="Times New Roman"/>
                <w:noProof/>
              </w:rPr>
              <w:t>ca</w:t>
            </w:r>
            <w:r w:rsidR="00CA2FA1">
              <w:rPr>
                <w:rFonts w:ascii="Times New Roman" w:hAnsi="Times New Roman" w:cs="Times New Roman"/>
                <w:noProof/>
              </w:rPr>
              <w:t>te</w:t>
            </w:r>
            <w:r w:rsidR="00D5283D">
              <w:rPr>
                <w:rFonts w:ascii="Times New Roman" w:hAnsi="Times New Roman" w:cs="Times New Roman"/>
                <w:noProof/>
              </w:rPr>
              <w:t xml:space="preserve"> (point) </w:t>
            </w:r>
            <w:r w:rsidR="00CA2FA1">
              <w:rPr>
                <w:rFonts w:ascii="Times New Roman" w:hAnsi="Times New Roman" w:cs="Times New Roman"/>
                <w:noProof/>
              </w:rPr>
              <w:t xml:space="preserve">and </w:t>
            </w:r>
            <w:r w:rsidR="00D5283D">
              <w:rPr>
                <w:rFonts w:ascii="Times New Roman" w:hAnsi="Times New Roman" w:cs="Times New Roman"/>
                <w:noProof/>
              </w:rPr>
              <w:t xml:space="preserve">treatment </w:t>
            </w:r>
            <w:r w:rsidR="00CA2FA1">
              <w:rPr>
                <w:rFonts w:ascii="Times New Roman" w:hAnsi="Times New Roman" w:cs="Times New Roman"/>
                <w:noProof/>
              </w:rPr>
              <w:t>mean</w:t>
            </w:r>
            <w:r w:rsidR="002D59A5" w:rsidRPr="00AA4678">
              <w:rPr>
                <w:rFonts w:ascii="Times New Roman" w:hAnsi="Times New Roman" w:cs="Times New Roman"/>
                <w:noProof/>
              </w:rPr>
              <w:t xml:space="preserve"> </w:t>
            </w:r>
            <w:r w:rsidR="00D5283D">
              <w:rPr>
                <w:rFonts w:ascii="Times New Roman" w:hAnsi="Times New Roman" w:cs="Times New Roman"/>
                <w:noProof/>
              </w:rPr>
              <w:t xml:space="preserve">(bars) </w:t>
            </w:r>
            <w:r w:rsidR="002D59A5" w:rsidRPr="00AA4678">
              <w:rPr>
                <w:rFonts w:ascii="Times New Roman" w:hAnsi="Times New Roman" w:cs="Times New Roman"/>
                <w:noProof/>
              </w:rPr>
              <w:t>percentage</w:t>
            </w:r>
            <w:r w:rsidR="00CA2FA1">
              <w:rPr>
                <w:rFonts w:ascii="Times New Roman" w:hAnsi="Times New Roman" w:cs="Times New Roman"/>
                <w:noProof/>
              </w:rPr>
              <w:t xml:space="preserve">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 xml:space="preserve">30 </w:t>
            </w:r>
            <w:r w:rsidR="00356237">
              <w:rPr>
                <w:rFonts w:ascii="Times New Roman" w:hAnsi="Times New Roman" w:cs="Times New Roman"/>
                <w:noProof/>
              </w:rPr>
              <w:t>µ</w:t>
            </w:r>
            <w:r w:rsidR="00CA2FA1">
              <w:rPr>
                <w:rFonts w:ascii="Times New Roman" w:hAnsi="Times New Roman" w:cs="Times New Roman"/>
                <w:noProof/>
              </w:rPr>
              <w:t>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5A3F78C"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00356237">
        <w:rPr>
          <w:rFonts w:ascii="Times New Roman" w:hAnsi="Times New Roman" w:cs="Times New Roman"/>
        </w:rPr>
        <w:t xml:space="preserve"> might</w:t>
      </w:r>
      <w:r w:rsidRPr="00AA4678">
        <w:rPr>
          <w:rFonts w:ascii="Times New Roman" w:hAnsi="Times New Roman" w:cs="Times New Roman"/>
        </w:rPr>
        <w:t xml:space="preserve">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72DB7F2E" w:rsidR="00D17F40" w:rsidRPr="00AA4678" w:rsidRDefault="004607D6" w:rsidP="00813F82">
            <w:pPr>
              <w:spacing w:line="480" w:lineRule="auto"/>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2">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4B2D2CB"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lastRenderedPageBreak/>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3B48AB8C" w:rsidR="006E1FB5" w:rsidRPr="00AA4678" w:rsidRDefault="0049285A" w:rsidP="006E1FB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
                <w:id w:val="-112597742"/>
                <w:placeholder>
                  <w:docPart w:val="DefaultPlaceholder_-1854013440"/>
                </w:placeholder>
              </w:sdtPr>
              <w:sdtEndPr/>
              <w:sdtContent>
                <w:r w:rsidR="003F07C0" w:rsidRPr="003F07C0">
                  <w:rPr>
                    <w:rFonts w:ascii="Times New Roman" w:hAnsi="Times New Roman" w:cs="Times New Roman"/>
                    <w:noProof/>
                    <w:color w:val="000000"/>
                  </w:rPr>
                  <w:t>(Leslie et al., 2017; Kim et al., 2020)</w:t>
                </w:r>
              </w:sdtContent>
            </w:sdt>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sdt>
          <w:sdtPr>
            <w:rPr>
              <w:rFonts w:ascii="Times New Roman" w:hAnsi="Times New Roman" w:cs="Times New Roman"/>
              <w:noProof/>
              <w:color w:val="000000"/>
            </w:rPr>
            <w:tag w:val="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766076264"/>
            <w:placeholder>
              <w:docPart w:val="DefaultPlaceholder_-1854013440"/>
            </w:placeholder>
          </w:sdtPr>
          <w:sdtEndPr/>
          <w:sdtContent>
            <w:tc>
              <w:tcPr>
                <w:tcW w:w="2335" w:type="dxa"/>
              </w:tcPr>
              <w:p w14:paraId="2E8883C4" w14:textId="680AF7F3"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sdt>
          <w:sdtPr>
            <w:rPr>
              <w:rFonts w:ascii="Times New Roman" w:hAnsi="Times New Roman" w:cs="Times New Roman"/>
              <w:noProof/>
              <w:color w:val="000000"/>
            </w:rPr>
            <w:tag w:val="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1815448879"/>
            <w:placeholder>
              <w:docPart w:val="DefaultPlaceholder_-1854013440"/>
            </w:placeholder>
          </w:sdtPr>
          <w:sdtEndPr/>
          <w:sdtContent>
            <w:tc>
              <w:tcPr>
                <w:tcW w:w="2335" w:type="dxa"/>
              </w:tcPr>
              <w:p w14:paraId="3AB12E7F" w14:textId="73A5B5A6"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sdt>
          <w:sdtPr>
            <w:rPr>
              <w:rFonts w:ascii="Times New Roman" w:hAnsi="Times New Roman" w:cs="Times New Roman"/>
              <w:noProof/>
              <w:color w:val="000000"/>
            </w:rPr>
            <w:tag w:val="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877208662"/>
            <w:placeholder>
              <w:docPart w:val="DefaultPlaceholder_-1854013440"/>
            </w:placeholder>
          </w:sdtPr>
          <w:sdtEndPr/>
          <w:sdtContent>
            <w:tc>
              <w:tcPr>
                <w:tcW w:w="2335" w:type="dxa"/>
              </w:tcPr>
              <w:p w14:paraId="0131471F" w14:textId="01B4B280"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sdt>
          <w:sdtPr>
            <w:rPr>
              <w:rFonts w:ascii="Times New Roman" w:hAnsi="Times New Roman" w:cs="Times New Roman"/>
              <w:noProof/>
              <w:color w:val="000000"/>
            </w:rPr>
            <w:tag w:val="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
            <w:id w:val="1734964304"/>
            <w:placeholder>
              <w:docPart w:val="DefaultPlaceholder_-1854013440"/>
            </w:placeholder>
          </w:sdtPr>
          <w:sdtEndPr/>
          <w:sdtContent>
            <w:tc>
              <w:tcPr>
                <w:tcW w:w="2335" w:type="dxa"/>
              </w:tcPr>
              <w:p w14:paraId="69A43C70" w14:textId="476CCC3F"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sdt>
          <w:sdtPr>
            <w:rPr>
              <w:rFonts w:ascii="Times New Roman" w:hAnsi="Times New Roman" w:cs="Times New Roman"/>
              <w:noProof/>
              <w:color w:val="000000"/>
            </w:rPr>
            <w:tag w:val="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1857229346"/>
            <w:placeholder>
              <w:docPart w:val="DefaultPlaceholder_-1854013440"/>
            </w:placeholder>
          </w:sdtPr>
          <w:sdtEndPr/>
          <w:sdtContent>
            <w:tc>
              <w:tcPr>
                <w:tcW w:w="2335" w:type="dxa"/>
              </w:tcPr>
              <w:p w14:paraId="764FFB21" w14:textId="6002F0F2"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29BD88FA"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which can greatly enhance researchers</w:t>
      </w:r>
      <w:r w:rsidR="00D5283D">
        <w:rPr>
          <w:szCs w:val="24"/>
        </w:rPr>
        <w:t>’</w:t>
      </w:r>
      <w:r w:rsidR="004D6A23">
        <w:rPr>
          <w:szCs w:val="24"/>
        </w:rPr>
        <w:t xml:space="preserve"> </w:t>
      </w:r>
      <w:r w:rsidR="00D85D8A">
        <w:rPr>
          <w:szCs w:val="24"/>
        </w:rPr>
        <w:t xml:space="preserve">ability to address complex research questions in agriculture (Smith et al. 2014, </w:t>
      </w:r>
      <w:r w:rsidRPr="00AA4678">
        <w:rPr>
          <w:szCs w:val="24"/>
        </w:rPr>
        <w:t>Wade et al. 2020). For example, in our proposed causal diagram, below-ground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r w:rsidR="00C21573">
        <w:rPr>
          <w:szCs w:val="24"/>
        </w:rPr>
        <w:t xml:space="preserve">is further supported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r w:rsidR="00373020" w:rsidRPr="00AA4678">
        <w:rPr>
          <w:szCs w:val="24"/>
        </w:rPr>
        <w:t>Haruna et al. 2020</w:t>
      </w:r>
      <w:r w:rsidR="00C21573">
        <w:rPr>
          <w:szCs w:val="24"/>
        </w:rPr>
        <w:t>, Ogilvie et al. 2021</w:t>
      </w:r>
      <w:r w:rsidR="00373020" w:rsidRPr="00AA4678">
        <w:rPr>
          <w:szCs w:val="24"/>
        </w:rPr>
        <w:t>)</w:t>
      </w:r>
      <w:r w:rsidR="00C21573">
        <w:rPr>
          <w:szCs w:val="24"/>
        </w:rPr>
        <w:t xml:space="preserve">. </w:t>
      </w:r>
      <w:r w:rsidR="00C21573" w:rsidRPr="00C21573">
        <w:rPr>
          <w:szCs w:val="24"/>
        </w:rPr>
        <w:t>While there is limited data available on both above- and below-ground biomass of CCs, data collected over the period of five years in Iowa show</w:t>
      </w:r>
      <w:r w:rsidR="00356237">
        <w:rPr>
          <w:szCs w:val="24"/>
        </w:rPr>
        <w:t>ed</w:t>
      </w:r>
      <w:r w:rsidR="00C21573" w:rsidRPr="00C21573">
        <w:rPr>
          <w:szCs w:val="24"/>
        </w:rPr>
        <w:t xml:space="preserve"> no relationship between above- and </w:t>
      </w:r>
      <w:r w:rsidR="00C21573" w:rsidRPr="00C21573">
        <w:rPr>
          <w:szCs w:val="24"/>
        </w:rPr>
        <w:lastRenderedPageBreak/>
        <w:t xml:space="preserve">below-ground rye biomass, with root-to-shoot ratios varying from 0.16-1.94 at similar </w:t>
      </w:r>
      <w:r w:rsidR="00356237">
        <w:rPr>
          <w:szCs w:val="24"/>
        </w:rPr>
        <w:t xml:space="preserve">levels of </w:t>
      </w:r>
      <w:r w:rsidR="00C21573" w:rsidRPr="00C21573">
        <w:rPr>
          <w:szCs w:val="24"/>
        </w:rPr>
        <w:t xml:space="preserve">aboveground biomass production (Martinez-Feria et al. 2016). Therefore, above-ground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4BE9CF02"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00356237">
        <w:rPr>
          <w:rFonts w:ascii="Times New Roman" w:eastAsia="Times New Roman" w:hAnsi="Times New Roman" w:cs="Times New Roman"/>
          <w:sz w:val="24"/>
          <w:szCs w:val="24"/>
        </w:rPr>
        <w:t>changes</w:t>
      </w:r>
      <w:r w:rsidRPr="00C21573">
        <w:rPr>
          <w:rFonts w:ascii="Times New Roman" w:eastAsia="Times New Roman" w:hAnsi="Times New Roman" w:cs="Times New Roman"/>
          <w:sz w:val="24"/>
          <w:szCs w:val="24"/>
        </w:rPr>
        <w:t xml:space="preserve">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 better pr</w:t>
      </w:r>
      <w:r w:rsidR="00356237">
        <w:rPr>
          <w:rFonts w:ascii="Times New Roman" w:eastAsia="Times New Roman" w:hAnsi="Times New Roman" w:cs="Times New Roman"/>
          <w:sz w:val="24"/>
          <w:szCs w:val="24"/>
        </w:rPr>
        <w:t>edict</w:t>
      </w:r>
      <w:proofErr w:type="gramEnd"/>
      <w:r w:rsidR="00356237">
        <w:rPr>
          <w:rFonts w:ascii="Times New Roman" w:eastAsia="Times New Roman" w:hAnsi="Times New Roman" w:cs="Times New Roman"/>
          <w:sz w:val="24"/>
          <w:szCs w:val="24"/>
        </w:rPr>
        <w:t xml:space="preserve"> where and when CCs might</w:t>
      </w:r>
      <w:r w:rsidR="004A65AD" w:rsidRPr="00C21573">
        <w:rPr>
          <w:rFonts w:ascii="Times New Roman" w:eastAsia="Times New Roman" w:hAnsi="Times New Roman" w:cs="Times New Roman"/>
          <w:sz w:val="24"/>
          <w:szCs w:val="24"/>
        </w:rPr>
        <w:t xml:space="preserve"> 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SX. Soil water retention curve data</w:t>
      </w:r>
    </w:p>
    <w:p w14:paraId="02079F06" w14:textId="4C7DB3FA" w:rsidR="004A65AD" w:rsidRPr="00AA4678" w:rsidRDefault="004A65AD" w:rsidP="004A65AD">
      <w:pPr>
        <w:pStyle w:val="ParaText"/>
        <w:spacing w:line="480" w:lineRule="auto"/>
        <w:rPr>
          <w:szCs w:val="24"/>
        </w:rPr>
      </w:pPr>
      <w:r w:rsidRPr="00AA4678">
        <w:rPr>
          <w:szCs w:val="24"/>
        </w:rPr>
        <w:lastRenderedPageBreak/>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"Akaike information criterion statistics." </w:t>
      </w:r>
      <w:r w:rsidRPr="00AA4678">
        <w:rPr>
          <w:rFonts w:ascii="Times New Roman" w:hAnsi="Times New Roman" w:cs="Times New Roman"/>
          <w:i/>
          <w:iCs/>
          <w:color w:val="222222"/>
          <w:sz w:val="20"/>
          <w:szCs w:val="20"/>
          <w:shd w:val="clear" w:color="auto" w:fill="FFFFFF"/>
        </w:rPr>
        <w:t xml:space="preserve">Dordrecht, The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Agro-environmental responses of conservation agricultural practices in the US Midwest published from 1980 to 2017. Knowledge Network for Biocomplexity. doi:10.5063/F1P55KVH.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Nelson, D. W., and Sommers, L. E. 1996. Chapter 34. p 1001-1006. Total Carbon, Organic Carbon, and Organic Matter. In: J. M. Bigham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s, Virginia A" w:date="2021-06-23T16:12:00Z" w:initials="NVA">
    <w:p w14:paraId="4E65B13D" w14:textId="6F176543" w:rsidR="00997DC9" w:rsidRDefault="00997DC9">
      <w:pPr>
        <w:pStyle w:val="CommentText"/>
      </w:pPr>
      <w:r>
        <w:rPr>
          <w:rStyle w:val="CommentReference"/>
        </w:rPr>
        <w:annotationRef/>
      </w:r>
      <w:r>
        <w:rPr>
          <w:rFonts w:ascii="Arial" w:eastAsia="Arial" w:hAnsi="Arial" w:cs="Arial"/>
          <w:color w:val="000000"/>
          <w:sz w:val="22"/>
          <w:szCs w:val="22"/>
        </w:rPr>
        <w:t>E.B. Moore (2021) Management effects on near-surface soil properties in a temperate corn-soybean cropping system. Graduate Theses and Dissertations 19454. https://iastate.box.com/s/hle5vdsuzxwqfgsl8r9sunbpsbk0tvsn</w:t>
      </w:r>
    </w:p>
  </w:comment>
  <w:comment w:id="3" w:author="Nichols, Virginia A" w:date="2021-06-24T10:19:00Z" w:initials="NVA">
    <w:p w14:paraId="35336109" w14:textId="08DAFF4D" w:rsidR="00711522" w:rsidRDefault="00711522">
      <w:pPr>
        <w:pStyle w:val="CommentText"/>
      </w:pPr>
      <w:r>
        <w:rPr>
          <w:rStyle w:val="CommentReference"/>
        </w:rPr>
        <w:annotationRef/>
      </w:r>
      <w:r>
        <w:rPr>
          <w:rFonts w:ascii="Arial" w:eastAsia="Arial" w:hAnsi="Arial" w:cs="Arial"/>
          <w:color w:val="000000"/>
        </w:rPr>
        <w:t>Kirkham, M.B. 2014. Infiltration. Principles of soil and plant water relations (2nd Ed.). Elsevier Academic Press, Boston, MA.</w:t>
      </w:r>
    </w:p>
  </w:comment>
  <w:comment w:id="4" w:author="Nichols, Virginia A" w:date="2021-06-23T16:54:00Z" w:initials="NVA">
    <w:p w14:paraId="6788C7FF" w14:textId="10A33397" w:rsidR="00211CFA" w:rsidRDefault="00211CFA">
      <w:pPr>
        <w:pStyle w:val="CommentText"/>
      </w:pPr>
      <w:r>
        <w:rPr>
          <w:rStyle w:val="CommentReference"/>
        </w:rPr>
        <w:annotationRef/>
      </w:r>
      <w:r w:rsidRPr="00211CFA">
        <w:t>https://link.springer.com/article/10.1007/BF02180317</w:t>
      </w:r>
    </w:p>
  </w:comment>
  <w:comment w:id="6" w:author="Nichols, Virginia A" w:date="2021-06-24T10:26:00Z" w:initials="NVA">
    <w:p w14:paraId="6EF91C43" w14:textId="77777777" w:rsidR="00D5283D" w:rsidRDefault="00D5283D" w:rsidP="00D5283D">
      <w:pPr>
        <w:pBdr>
          <w:top w:val="nil"/>
          <w:left w:val="nil"/>
          <w:bottom w:val="nil"/>
          <w:right w:val="nil"/>
          <w:between w:val="nil"/>
        </w:pBdr>
        <w:spacing w:before="120" w:after="0" w:line="480" w:lineRule="auto"/>
        <w:rPr>
          <w:rFonts w:ascii="Times New Roman" w:eastAsia="Times New Roman" w:hAnsi="Times New Roman" w:cs="Times New Roman"/>
          <w:b/>
          <w:sz w:val="20"/>
          <w:szCs w:val="20"/>
          <w:highlight w:val="white"/>
        </w:rPr>
      </w:pPr>
      <w:r>
        <w:rPr>
          <w:rStyle w:val="CommentReference"/>
        </w:rPr>
        <w:annotationRef/>
      </w:r>
      <w:proofErr w:type="spellStart"/>
      <w:r>
        <w:rPr>
          <w:rFonts w:ascii="Times New Roman" w:eastAsia="Times New Roman" w:hAnsi="Times New Roman" w:cs="Times New Roman"/>
          <w:b/>
          <w:sz w:val="20"/>
          <w:szCs w:val="20"/>
          <w:highlight w:val="white"/>
        </w:rPr>
        <w:t>Luxmore</w:t>
      </w:r>
      <w:proofErr w:type="spellEnd"/>
      <w:r>
        <w:rPr>
          <w:rFonts w:ascii="Times New Roman" w:eastAsia="Times New Roman" w:hAnsi="Times New Roman" w:cs="Times New Roman"/>
          <w:b/>
          <w:sz w:val="20"/>
          <w:szCs w:val="20"/>
          <w:highlight w:val="white"/>
        </w:rPr>
        <w:t xml:space="preserve">, R. J. 1981. Micro-, </w:t>
      </w:r>
      <w:proofErr w:type="spellStart"/>
      <w:r>
        <w:rPr>
          <w:rFonts w:ascii="Times New Roman" w:eastAsia="Times New Roman" w:hAnsi="Times New Roman" w:cs="Times New Roman"/>
          <w:b/>
          <w:sz w:val="20"/>
          <w:szCs w:val="20"/>
          <w:highlight w:val="white"/>
        </w:rPr>
        <w:t>meso</w:t>
      </w:r>
      <w:proofErr w:type="spellEnd"/>
      <w:r>
        <w:rPr>
          <w:rFonts w:ascii="Times New Roman" w:eastAsia="Times New Roman" w:hAnsi="Times New Roman" w:cs="Times New Roman"/>
          <w:b/>
          <w:sz w:val="20"/>
          <w:szCs w:val="20"/>
          <w:highlight w:val="white"/>
        </w:rPr>
        <w:t xml:space="preserve">-, and </w:t>
      </w:r>
      <w:proofErr w:type="spellStart"/>
      <w:r>
        <w:rPr>
          <w:rFonts w:ascii="Times New Roman" w:eastAsia="Times New Roman" w:hAnsi="Times New Roman" w:cs="Times New Roman"/>
          <w:b/>
          <w:sz w:val="20"/>
          <w:szCs w:val="20"/>
          <w:highlight w:val="white"/>
        </w:rPr>
        <w:t>macroporosity</w:t>
      </w:r>
      <w:proofErr w:type="spellEnd"/>
      <w:r>
        <w:rPr>
          <w:rFonts w:ascii="Times New Roman" w:eastAsia="Times New Roman" w:hAnsi="Times New Roman" w:cs="Times New Roman"/>
          <w:b/>
          <w:sz w:val="20"/>
          <w:szCs w:val="20"/>
          <w:highlight w:val="white"/>
        </w:rPr>
        <w:t xml:space="preserve"> of soil. Soil Sci. Soc. Am. J. 45:671672. </w:t>
      </w:r>
    </w:p>
    <w:p w14:paraId="7229BB33" w14:textId="45FF900F" w:rsidR="00D5283D" w:rsidRDefault="00D528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65B13D" w15:done="0"/>
  <w15:commentEx w15:paraId="35336109" w15:done="0"/>
  <w15:commentEx w15:paraId="6788C7FF" w15:done="0"/>
  <w15:commentEx w15:paraId="7229BB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5E472" w14:textId="77777777" w:rsidR="0049285A" w:rsidRDefault="0049285A">
      <w:pPr>
        <w:spacing w:after="0" w:line="240" w:lineRule="auto"/>
      </w:pPr>
      <w:r>
        <w:separator/>
      </w:r>
    </w:p>
  </w:endnote>
  <w:endnote w:type="continuationSeparator" w:id="0">
    <w:p w14:paraId="3FCBB1DE" w14:textId="77777777" w:rsidR="0049285A" w:rsidRDefault="0049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49285A"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F1C74" w14:textId="77777777" w:rsidR="0049285A" w:rsidRDefault="0049285A">
      <w:pPr>
        <w:spacing w:after="0" w:line="240" w:lineRule="auto"/>
      </w:pPr>
      <w:r>
        <w:separator/>
      </w:r>
    </w:p>
  </w:footnote>
  <w:footnote w:type="continuationSeparator" w:id="0">
    <w:p w14:paraId="264A69F3" w14:textId="77777777" w:rsidR="0049285A" w:rsidRDefault="00492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49285A"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51954"/>
    <w:rsid w:val="00073D91"/>
    <w:rsid w:val="0009397B"/>
    <w:rsid w:val="000942C3"/>
    <w:rsid w:val="000A03A4"/>
    <w:rsid w:val="000B3D6A"/>
    <w:rsid w:val="0012402A"/>
    <w:rsid w:val="0014621C"/>
    <w:rsid w:val="001653BD"/>
    <w:rsid w:val="0018033B"/>
    <w:rsid w:val="00190BA1"/>
    <w:rsid w:val="001F39F8"/>
    <w:rsid w:val="00211CFA"/>
    <w:rsid w:val="00221249"/>
    <w:rsid w:val="002251BF"/>
    <w:rsid w:val="00231F6C"/>
    <w:rsid w:val="002356C4"/>
    <w:rsid w:val="00235CD6"/>
    <w:rsid w:val="00244195"/>
    <w:rsid w:val="00277A2B"/>
    <w:rsid w:val="00294C3A"/>
    <w:rsid w:val="002A3A8F"/>
    <w:rsid w:val="002D59A5"/>
    <w:rsid w:val="00356237"/>
    <w:rsid w:val="003672AA"/>
    <w:rsid w:val="00373020"/>
    <w:rsid w:val="0038120E"/>
    <w:rsid w:val="00394817"/>
    <w:rsid w:val="003A2C62"/>
    <w:rsid w:val="003B2754"/>
    <w:rsid w:val="003E1D55"/>
    <w:rsid w:val="003E3588"/>
    <w:rsid w:val="003E7703"/>
    <w:rsid w:val="003F07C0"/>
    <w:rsid w:val="00404FEB"/>
    <w:rsid w:val="0041501B"/>
    <w:rsid w:val="004157FF"/>
    <w:rsid w:val="00426094"/>
    <w:rsid w:val="004327C2"/>
    <w:rsid w:val="00433191"/>
    <w:rsid w:val="004451A7"/>
    <w:rsid w:val="004509F1"/>
    <w:rsid w:val="004541CA"/>
    <w:rsid w:val="004607D6"/>
    <w:rsid w:val="00476053"/>
    <w:rsid w:val="00485002"/>
    <w:rsid w:val="004877C3"/>
    <w:rsid w:val="0049285A"/>
    <w:rsid w:val="00494237"/>
    <w:rsid w:val="004A65AD"/>
    <w:rsid w:val="004A7CC8"/>
    <w:rsid w:val="004C2555"/>
    <w:rsid w:val="004D6A23"/>
    <w:rsid w:val="004E3968"/>
    <w:rsid w:val="00504756"/>
    <w:rsid w:val="00526362"/>
    <w:rsid w:val="00533091"/>
    <w:rsid w:val="00561678"/>
    <w:rsid w:val="005832C4"/>
    <w:rsid w:val="00590CAB"/>
    <w:rsid w:val="00597109"/>
    <w:rsid w:val="005F2EF6"/>
    <w:rsid w:val="006011A1"/>
    <w:rsid w:val="00602A02"/>
    <w:rsid w:val="00630237"/>
    <w:rsid w:val="00632BCA"/>
    <w:rsid w:val="00657CF1"/>
    <w:rsid w:val="00664657"/>
    <w:rsid w:val="006852A1"/>
    <w:rsid w:val="00691CF3"/>
    <w:rsid w:val="006D0CDA"/>
    <w:rsid w:val="006D587B"/>
    <w:rsid w:val="006E1FB5"/>
    <w:rsid w:val="006E335C"/>
    <w:rsid w:val="006E5D80"/>
    <w:rsid w:val="007000A0"/>
    <w:rsid w:val="00701374"/>
    <w:rsid w:val="00711522"/>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21EE"/>
    <w:rsid w:val="00A26633"/>
    <w:rsid w:val="00A27DA7"/>
    <w:rsid w:val="00A6539B"/>
    <w:rsid w:val="00A70040"/>
    <w:rsid w:val="00A72ECD"/>
    <w:rsid w:val="00A909C0"/>
    <w:rsid w:val="00AA4678"/>
    <w:rsid w:val="00AD0104"/>
    <w:rsid w:val="00AE1D24"/>
    <w:rsid w:val="00AF2B0E"/>
    <w:rsid w:val="00AF6AB8"/>
    <w:rsid w:val="00B2027B"/>
    <w:rsid w:val="00B40F44"/>
    <w:rsid w:val="00B752E8"/>
    <w:rsid w:val="00B83118"/>
    <w:rsid w:val="00BB0586"/>
    <w:rsid w:val="00BB2192"/>
    <w:rsid w:val="00BC0159"/>
    <w:rsid w:val="00BF4457"/>
    <w:rsid w:val="00C21573"/>
    <w:rsid w:val="00C24A1F"/>
    <w:rsid w:val="00C36480"/>
    <w:rsid w:val="00CA1727"/>
    <w:rsid w:val="00CA2FA1"/>
    <w:rsid w:val="00CC0F8F"/>
    <w:rsid w:val="00D068E0"/>
    <w:rsid w:val="00D17AB6"/>
    <w:rsid w:val="00D17F40"/>
    <w:rsid w:val="00D26F68"/>
    <w:rsid w:val="00D34018"/>
    <w:rsid w:val="00D35495"/>
    <w:rsid w:val="00D446D7"/>
    <w:rsid w:val="00D5283D"/>
    <w:rsid w:val="00D63017"/>
    <w:rsid w:val="00D7542D"/>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D112E"/>
    <w:rsid w:val="00ED79FF"/>
    <w:rsid w:val="00EE549A"/>
    <w:rsid w:val="00EE742F"/>
    <w:rsid w:val="00F25328"/>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405382E-6660-4F5B-9F71-A47CC90520D0}"/>
      </w:docPartPr>
      <w:docPartBody>
        <w:p w:rsidR="000500C5" w:rsidRDefault="001A0C13">
          <w:r w:rsidRPr="00CE6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13"/>
    <w:rsid w:val="000500C5"/>
    <w:rsid w:val="000576BF"/>
    <w:rsid w:val="001A0C13"/>
    <w:rsid w:val="00397774"/>
    <w:rsid w:val="007F7816"/>
    <w:rsid w:val="00B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04ea821f-cb69-3cc2-8717-225c3de291f0&quot;,&quot;itemData&quot;:{&quot;type&quot;:&quot;article-journal&quot;,&quot;id&quot;:&quot;04ea821f-cb69-3cc2-8717-225c3de291f0&quot;,&quot;title&quot;:&quot;Cover cropping to reduce nitrate loss through subsurface drainage in the northern US Corn Belt&quot;,&quot;author&quot;:[{&quot;family&quot;:&quot;Strock&quot;,&quot;given&quot;:&quot;J. S.&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accessed&quot;:{&quot;date-parts&quot;:[[2020,2,21]]},&quot;DOI&quot;:&quot;10.2134/jeq2004.1010&quot;,&quot;ISSN&quot;:&quot;0047-2425&quot;,&quot;PMID&quot;:&quot;15224938&quot;,&quot;issued&quot;:{&quot;date-parts&quot;:[[2004]]},&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publisher&quot;:&quot;Wiley&quot;,&quot;issue&quot;:&quot;3&quot;,&quot;volume&quot;:&quot;33&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properties&quot;:{&quot;noteIndex&quot;:0},&quot;isEdited&quot;:false,&quot;manualOverride&quot;:{&quot;isManuallyOverriden&quot;:false,&quot;citeprocText&quot;:&quot;(Strock et al., 2004a;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properties&quot;:{&quot;noteIndex&quot;:0},&quot;isEdited&quot;:false,&quot;manualOverride&quot;:{&quot;isManuallyOverriden&quot;:false,&quot;citeprocText&quot;:&quot;(Strock et al., 2004b; Baker and Griffis, 2009; Nichols et al., 2020b)&quot;,&quot;manualOverrideText&quot;:&quot;&quot;},&quot;citationTag&quot;:&quot;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58c5e030-0ec9-480e-abc1-7918fe0a34c8&quot;,&quot;citationItems&quot;:[{&quot;id&quot;:&quot;f3f7cc88-4d2b-3c83-87b4-3c8525fe6260&quot;,&quot;itemData&quot;:{&quot;type&quot;:&quot;article-journal&quot;,&quot;id&quot;:&quot;f3f7cc88-4d2b-3c83-87b4-3c8525fe6260&quot;,&quot;title&quot;:&quot;The concept of field capacity revisited: Defining intrinsic static and dynamic criteria for soil internal drainage dynamics&quot;,&quot;author&quot;:[{&quot;family&quot;:&quot;Assouline&quot;,&quot;given&quot;:&quot;Shmuel&quot;,&quot;parse-names&quot;:false,&quot;dropping-particle&quot;:&quot;&quot;,&quot;non-dropping-particle&quot;:&quot;&quot;},{&quot;family&quot;:&quot;Or&quot;,&quot;given&quot;:&quot;Dani&quot;,&quot;parse-names&quot;:false,&quot;dropping-particle&quot;:&quot;&quot;,&quot;non-dropping-particle&quot;:&quot;&quot;}],&quot;container-title&quot;:&quot;Water Resources Research&quot;,&quot;accessed&quot;:{&quot;date-parts&quot;:[[2021,6,7]]},&quot;DOI&quot;:&quot;10.1002/2014WR015475&quot;,&quot;ISSN&quot;:&quot;19447973&quot;,&quot;URL&quot;:&quot;https://agupubs.onlinelibrary.wiley.com/doi/full/10.1002/2014WR015475&quot;,&quot;issued&quot;:{&quot;date-parts&quot;:[[2014,6,1]]},&quot;page&quot;:&quot;4787-4802&quot;,&quot;abstract&quot;:&quot;Across many soil types and conditions, post wetting soil internal drainage exhibits predictable dynamics that lead to a stable and repeatable hydration state termed \&quot;field capacity\&quot; (FC). Soil regulation of internal drainage toward FC has long been recognized as producing a useful hydrologic benchmark for modeling and for estimation of plant available soil water. To overcome ambiguities and inconsistencies in various ad hoc definitions of FC, we propose using a soil intrinsic characteristic length (a matric potential value derived from drainable soil pore size distribution) to characterize the loss of hydraulic continuity associated with the attainment of FC. The resulting static criterion for FC was extended to formulate a self-consistent dynamic criterion based on soil internal drainage dynamics. A systematic evaluation of the proposed definitions of FC using numerical simulations and experimental data reveals remarkable consistency and predictability across a wide range of soil types. The new metrics add definitiveness and robustness of this widely used concept with potential expansion to additional agronomic, hydrologic, ecological, and climatic applications. © 2014. American Geophysical Union. All Rights Reserved.&quot;,&quot;publisher&quot;:&quot;Blackwell Publishing Ltd&quot;,&quot;issue&quot;:&quot;6&quot;,&quot;volume&quot;:&quot;50&quot;},&quot;isTemporary&quot;:false}],&quot;properties&quot;:{&quot;noteIndex&quot;:0},&quot;isEdited&quot;:false,&quot;manualOverride&quot;:{&quot;isManuallyOverriden&quot;:false,&quot;citeprocText&quot;:&quot;(Assouline and Or, 2014)&quot;,&quot;manualOverrideText&quot;:&quot;&quot;},&quot;citationTag&quot;:&quot;MENDELEY_CITATION_v3_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&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50822-706E-407D-A792-BF73CD18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21</Pages>
  <Words>4685</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6</cp:revision>
  <dcterms:created xsi:type="dcterms:W3CDTF">2021-06-23T21:12:00Z</dcterms:created>
  <dcterms:modified xsi:type="dcterms:W3CDTF">2021-06-24T15:31:00Z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