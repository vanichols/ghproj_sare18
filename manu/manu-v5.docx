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12011C" w14:textId="34A58E9F" w:rsidR="001A0658" w:rsidRPr="001A0658" w:rsidRDefault="001A0658" w:rsidP="0081546D">
      <w:pPr>
        <w:spacing w:line="276" w:lineRule="auto"/>
      </w:pPr>
      <w:r w:rsidRPr="001A0658">
        <w:t>Draft of a paper to be submitted to the Journal of Soil and Water Conservation (although I am open to suggestions on another journal)</w:t>
      </w:r>
    </w:p>
    <w:p w14:paraId="44F76C70" w14:textId="30CAD425" w:rsidR="00325856" w:rsidRPr="00456C29" w:rsidRDefault="00325856" w:rsidP="00325856">
      <w:pPr>
        <w:spacing w:line="276" w:lineRule="auto"/>
        <w:rPr>
          <w:b/>
          <w:bCs/>
        </w:rPr>
      </w:pPr>
      <w:r w:rsidRPr="00325856">
        <w:rPr>
          <w:b/>
          <w:bCs/>
        </w:rPr>
        <w:t>Root data key to unlocking variable cover crop effects on soil water holding capacity</w:t>
      </w:r>
    </w:p>
    <w:p w14:paraId="0950B88E" w14:textId="427309E0" w:rsidR="00456C29" w:rsidRPr="00456C29" w:rsidRDefault="00456C29" w:rsidP="0081546D">
      <w:pPr>
        <w:spacing w:line="276" w:lineRule="auto"/>
        <w:rPr>
          <w:b/>
          <w:bCs/>
        </w:rPr>
      </w:pPr>
    </w:p>
    <w:p w14:paraId="0703E20D" w14:textId="2CA23A19" w:rsidR="00456C29" w:rsidRDefault="00456C29" w:rsidP="0081546D">
      <w:pPr>
        <w:spacing w:line="276" w:lineRule="auto"/>
      </w:pPr>
      <w:r>
        <w:t xml:space="preserve">Virginia Nichols, Eric B. Moore, Stefan </w:t>
      </w:r>
      <w:proofErr w:type="spellStart"/>
      <w:r>
        <w:t>Gailans</w:t>
      </w:r>
      <w:proofErr w:type="spellEnd"/>
      <w:r>
        <w:t xml:space="preserve">, Matt </w:t>
      </w:r>
      <w:proofErr w:type="spellStart"/>
      <w:r>
        <w:t>Liebman</w:t>
      </w:r>
      <w:proofErr w:type="spellEnd"/>
    </w:p>
    <w:p w14:paraId="336BACC5" w14:textId="1B30806E" w:rsidR="00456C29" w:rsidRDefault="00456C29" w:rsidP="0081546D">
      <w:pPr>
        <w:spacing w:line="276" w:lineRule="auto"/>
      </w:pPr>
    </w:p>
    <w:p w14:paraId="5EDB9554" w14:textId="00B16445" w:rsidR="00CA115E" w:rsidRDefault="00CA115E" w:rsidP="0081546D">
      <w:pPr>
        <w:pStyle w:val="Heading1"/>
        <w:spacing w:line="276" w:lineRule="auto"/>
      </w:pPr>
      <w:r>
        <w:t>Abstract</w:t>
      </w:r>
    </w:p>
    <w:p w14:paraId="41F7EFB0" w14:textId="6E7C11E5" w:rsidR="00241756" w:rsidRPr="006E0DB5" w:rsidRDefault="006C172C" w:rsidP="00241756">
      <w:pPr>
        <w:spacing w:line="276" w:lineRule="auto"/>
      </w:pPr>
      <w:r>
        <w:t xml:space="preserve">Addition of </w:t>
      </w:r>
      <w:r w:rsidR="006E0DB5">
        <w:t xml:space="preserve">an over-wintering cereal rye </w:t>
      </w:r>
      <w:r w:rsidR="000A75B4">
        <w:t>(</w:t>
      </w:r>
      <w:r w:rsidR="000A75B4" w:rsidRPr="009F0FD7">
        <w:rPr>
          <w:i/>
          <w:iCs/>
        </w:rPr>
        <w:t>Secale cereal</w:t>
      </w:r>
      <w:r w:rsidR="000A75B4">
        <w:t xml:space="preserve">) </w:t>
      </w:r>
      <w:r w:rsidR="006E0DB5">
        <w:t xml:space="preserve">cover crop </w:t>
      </w:r>
      <w:r w:rsidR="001F713F">
        <w:t>to</w:t>
      </w:r>
      <w:r w:rsidR="006E0DB5">
        <w:t xml:space="preserve"> Midwestern maize</w:t>
      </w:r>
      <w:r w:rsidR="009F0FD7">
        <w:t xml:space="preserve"> (</w:t>
      </w:r>
      <w:proofErr w:type="spellStart"/>
      <w:r w:rsidR="009F0FD7" w:rsidRPr="009F0FD7">
        <w:rPr>
          <w:i/>
          <w:iCs/>
        </w:rPr>
        <w:t>Zea</w:t>
      </w:r>
      <w:proofErr w:type="spellEnd"/>
      <w:r w:rsidR="009F0FD7" w:rsidRPr="009F0FD7">
        <w:rPr>
          <w:i/>
          <w:iCs/>
        </w:rPr>
        <w:t xml:space="preserve"> may</w:t>
      </w:r>
      <w:r w:rsidR="009F0FD7">
        <w:rPr>
          <w:i/>
          <w:iCs/>
        </w:rPr>
        <w:t>s</w:t>
      </w:r>
      <w:r w:rsidR="009F0FD7">
        <w:t>)-based</w:t>
      </w:r>
      <w:r w:rsidR="006E0DB5">
        <w:t xml:space="preserve"> systems offers several environmental benefits, but the </w:t>
      </w:r>
      <w:r w:rsidR="001F713F">
        <w:t xml:space="preserve">long-term </w:t>
      </w:r>
      <w:r w:rsidR="006E0DB5">
        <w:t>effect</w:t>
      </w:r>
      <w:r w:rsidR="001F713F">
        <w:t>s of this addition</w:t>
      </w:r>
      <w:r w:rsidR="006E0DB5">
        <w:t xml:space="preserve"> on soil hydrological properties is not well-</w:t>
      </w:r>
      <w:r>
        <w:t>understood</w:t>
      </w:r>
      <w:r w:rsidR="006E0DB5">
        <w:t xml:space="preserve">. </w:t>
      </w:r>
      <w:r w:rsidR="00A771EA">
        <w:t xml:space="preserve">Soil water retention curves can provide insight into cover crop-induced soil </w:t>
      </w:r>
      <w:r>
        <w:t>changes</w:t>
      </w:r>
      <w:r w:rsidR="00A771EA">
        <w:t xml:space="preserve"> that</w:t>
      </w:r>
      <w:r w:rsidR="0081546D">
        <w:t xml:space="preserve"> </w:t>
      </w:r>
      <w:r w:rsidR="00A771EA">
        <w:t>affect soil water</w:t>
      </w:r>
      <w:r w:rsidR="0081546D">
        <w:t xml:space="preserve"> dynamics</w:t>
      </w:r>
      <w:r w:rsidR="00A771EA">
        <w:t xml:space="preserve">. </w:t>
      </w:r>
      <w:r w:rsidR="001F713F">
        <w:t xml:space="preserve">We utilized four long-term cover crop </w:t>
      </w:r>
      <w:r w:rsidR="003B08A3">
        <w:t>trial</w:t>
      </w:r>
      <w:r w:rsidR="001F713F">
        <w:t>s in Iowa</w:t>
      </w:r>
      <w:r w:rsidR="0081546D">
        <w:t>, USA</w:t>
      </w:r>
      <w:r w:rsidR="001F713F">
        <w:t xml:space="preserve"> that included a winter rye cover crop and no-cover treatment in systems with a maize crop (grain or silage) rotated with soybean (Glycine max). All </w:t>
      </w:r>
      <w:r w:rsidR="003B08A3">
        <w:t>trial</w:t>
      </w:r>
      <w:r w:rsidR="001F713F">
        <w:t xml:space="preserve">s had been in place for at least 10 years and </w:t>
      </w:r>
      <w:proofErr w:type="gramStart"/>
      <w:r w:rsidR="001F713F">
        <w:t>were managed</w:t>
      </w:r>
      <w:proofErr w:type="gramEnd"/>
      <w:r w:rsidR="001F713F">
        <w:t xml:space="preserve"> without tillage. At each </w:t>
      </w:r>
      <w:r w:rsidR="003B08A3">
        <w:t>trial</w:t>
      </w:r>
      <w:r w:rsidR="001F713F">
        <w:t>, w</w:t>
      </w:r>
      <w:r w:rsidR="002C5C9D">
        <w:t xml:space="preserve">e took </w:t>
      </w:r>
      <w:r w:rsidR="00B233F1">
        <w:t>intact</w:t>
      </w:r>
      <w:r w:rsidR="002C5C9D">
        <w:t xml:space="preserve"> </w:t>
      </w:r>
      <w:r w:rsidR="006830E9">
        <w:t>7.6</w:t>
      </w:r>
      <w:r w:rsidR="009F0FD7">
        <w:t>2</w:t>
      </w:r>
      <w:r w:rsidR="006830E9">
        <w:t xml:space="preserve"> diameter </w:t>
      </w:r>
      <w:r w:rsidR="002C5C9D">
        <w:t xml:space="preserve">soil samples </w:t>
      </w:r>
      <w:r w:rsidR="001F713F">
        <w:t xml:space="preserve">from </w:t>
      </w:r>
      <w:r w:rsidR="002C5C9D">
        <w:t>10-1</w:t>
      </w:r>
      <w:r w:rsidR="001B3C1C">
        <w:t>8</w:t>
      </w:r>
      <w:r w:rsidR="001F713F">
        <w:t xml:space="preserve"> </w:t>
      </w:r>
      <w:r w:rsidR="002C5C9D">
        <w:t>cm depths shortly after</w:t>
      </w:r>
      <w:r w:rsidR="00A771EA">
        <w:t xml:space="preserve"> cash crop</w:t>
      </w:r>
      <w:r w:rsidR="002C5C9D">
        <w:t xml:space="preserve"> planting in May and June</w:t>
      </w:r>
      <w:r w:rsidR="006830E9">
        <w:t xml:space="preserve"> 2019</w:t>
      </w:r>
      <w:r w:rsidR="002C5C9D">
        <w:t xml:space="preserve">. </w:t>
      </w:r>
      <w:r w:rsidR="009764A2">
        <w:t>We measured o</w:t>
      </w:r>
      <w:r w:rsidR="002C5C9D">
        <w:t xml:space="preserve">rganic matter, </w:t>
      </w:r>
      <w:r w:rsidR="00A771EA">
        <w:t xml:space="preserve">soil </w:t>
      </w:r>
      <w:r w:rsidR="002C5C9D">
        <w:t xml:space="preserve">texture, and the </w:t>
      </w:r>
      <w:r w:rsidR="002C5C9D" w:rsidRPr="001F713F">
        <w:t xml:space="preserve">volumetric soil water content at </w:t>
      </w:r>
      <w:r w:rsidRPr="001F713F">
        <w:t xml:space="preserve">matric potentials </w:t>
      </w:r>
      <w:r w:rsidR="009764A2" w:rsidRPr="001F713F">
        <w:t>of</w:t>
      </w:r>
      <w:r w:rsidR="002C5C9D" w:rsidRPr="001F713F">
        <w:t xml:space="preserve"> </w:t>
      </w:r>
      <w:r w:rsidR="009764A2" w:rsidRPr="001F713F">
        <w:t>-2.5, -10, -25, -50, -100,</w:t>
      </w:r>
      <w:r w:rsidR="0063511A">
        <w:t xml:space="preserve"> -200</w:t>
      </w:r>
      <w:r w:rsidR="009764A2" w:rsidRPr="001F713F">
        <w:t xml:space="preserve"> and </w:t>
      </w:r>
      <w:r w:rsidRPr="001F713F">
        <w:t>-500 cm water</w:t>
      </w:r>
      <w:r w:rsidR="00A771EA" w:rsidRPr="001F713F">
        <w:t>.</w:t>
      </w:r>
      <w:r w:rsidR="001F713F">
        <w:t xml:space="preserve"> </w:t>
      </w:r>
      <w:r w:rsidR="009F0FD7">
        <w:t>F</w:t>
      </w:r>
      <w:r w:rsidR="002C5C9D">
        <w:t>our hydrological parameters</w:t>
      </w:r>
      <w:r w:rsidR="00A771EA">
        <w:t xml:space="preserve"> </w:t>
      </w:r>
      <w:r w:rsidR="009F0FD7">
        <w:t xml:space="preserve">were </w:t>
      </w:r>
      <w:r>
        <w:t xml:space="preserve">used to compare the </w:t>
      </w:r>
      <w:r w:rsidR="001F713F">
        <w:t>soils</w:t>
      </w:r>
      <w:r>
        <w:t>. Pore-size distribution ind</w:t>
      </w:r>
      <w:r w:rsidR="003B08A3">
        <w:t>ices</w:t>
      </w:r>
      <w:r>
        <w:t xml:space="preserve"> and air-entry potentials were estimated</w:t>
      </w:r>
      <w:r w:rsidR="00A771EA">
        <w:t xml:space="preserve"> from </w:t>
      </w:r>
      <w:r w:rsidR="009F0FD7">
        <w:t xml:space="preserve">non-linear </w:t>
      </w:r>
      <w:r w:rsidR="00456C29">
        <w:t xml:space="preserve">model </w:t>
      </w:r>
      <w:r w:rsidR="009F0FD7">
        <w:t xml:space="preserve">fits to the </w:t>
      </w:r>
      <w:r w:rsidR="00A771EA">
        <w:t>soil water retention curves</w:t>
      </w:r>
      <w:r>
        <w:t xml:space="preserve">. Water contents at saturation and at </w:t>
      </w:r>
      <w:r w:rsidR="00456C29">
        <w:t xml:space="preserve">field capacity </w:t>
      </w:r>
      <w:r>
        <w:t>(</w:t>
      </w:r>
      <w:r w:rsidR="00456C29">
        <w:t>-100 cm water matric potential</w:t>
      </w:r>
      <w:r w:rsidR="002432EC">
        <w:t>s</w:t>
      </w:r>
      <w:r>
        <w:t>) were taken directly from the data</w:t>
      </w:r>
      <w:r w:rsidR="00B74FB4">
        <w:t>.</w:t>
      </w:r>
      <w:r>
        <w:t xml:space="preserve"> Neither </w:t>
      </w:r>
      <w:commentRangeStart w:id="0"/>
      <w:commentRangeStart w:id="1"/>
      <w:r>
        <w:t xml:space="preserve">pore-size distribution </w:t>
      </w:r>
      <w:commentRangeEnd w:id="0"/>
      <w:r w:rsidR="00D61711">
        <w:rPr>
          <w:rStyle w:val="CommentReference"/>
        </w:rPr>
        <w:commentReference w:id="0"/>
      </w:r>
      <w:commentRangeEnd w:id="1"/>
      <w:r w:rsidR="004F67A7">
        <w:rPr>
          <w:rStyle w:val="CommentReference"/>
        </w:rPr>
        <w:commentReference w:id="1"/>
      </w:r>
      <w:r>
        <w:t xml:space="preserve">nor </w:t>
      </w:r>
      <w:commentRangeStart w:id="2"/>
      <w:commentRangeStart w:id="3"/>
      <w:r>
        <w:t xml:space="preserve">air-entry potential </w:t>
      </w:r>
      <w:commentRangeEnd w:id="2"/>
      <w:r w:rsidR="00A11ECD">
        <w:rPr>
          <w:rStyle w:val="CommentReference"/>
        </w:rPr>
        <w:commentReference w:id="2"/>
      </w:r>
      <w:commentRangeEnd w:id="3"/>
      <w:r w:rsidR="000A255C">
        <w:rPr>
          <w:rStyle w:val="CommentReference"/>
        </w:rPr>
        <w:commentReference w:id="3"/>
      </w:r>
      <w:ins w:id="4" w:author="Nichols, Virginia A [AGRON]" w:date="2021-04-12T16:40:00Z">
        <w:r w:rsidR="00497C47">
          <w:t xml:space="preserve">(model parameters) </w:t>
        </w:r>
      </w:ins>
      <w:r>
        <w:t xml:space="preserve">were affected by cover cropping, but both had large amounts of uncertainty </w:t>
      </w:r>
      <w:r w:rsidRPr="001F713F">
        <w:t>in their estimation</w:t>
      </w:r>
      <w:r w:rsidR="0011206A" w:rsidRPr="001F713F">
        <w:t xml:space="preserve">. </w:t>
      </w:r>
      <w:r w:rsidR="00936A70">
        <w:t xml:space="preserve">At this depth, </w:t>
      </w:r>
      <w:proofErr w:type="gramStart"/>
      <w:r w:rsidR="00936A70">
        <w:t>c</w:t>
      </w:r>
      <w:r w:rsidR="00731378">
        <w:t>over-cropping</w:t>
      </w:r>
      <w:proofErr w:type="gramEnd"/>
      <w:r w:rsidR="00731378">
        <w:t xml:space="preserve"> </w:t>
      </w:r>
      <w:r w:rsidR="00936A70">
        <w:t>did not meaningfully effect bulk density or water contents at saturation at any trial. At the trial with the highest 10-year mean cover crop biomass production (</w:t>
      </w:r>
      <w:r w:rsidR="004F67A7">
        <w:t>2.00</w:t>
      </w:r>
      <w:r w:rsidR="00936A70">
        <w:t xml:space="preserve"> Mg ha-1), cover cropping increased organic matter contents by 0.2% (SE:0.05%)</w:t>
      </w:r>
      <w:r w:rsidR="00241756">
        <w:t xml:space="preserve"> and soil water content at field capacity by 1.3% (SE: 0.5%). At the trial with the lowest 10-year mean production (</w:t>
      </w:r>
      <w:r w:rsidR="004F67A7">
        <w:t>0.45</w:t>
      </w:r>
      <w:r w:rsidR="00241756">
        <w:t xml:space="preserve"> Mg ha-1), cover cropping had </w:t>
      </w:r>
      <w:r w:rsidR="00936A70">
        <w:t>no effect on organic matter</w:t>
      </w:r>
      <w:r w:rsidR="00241756">
        <w:t xml:space="preserve"> but increased soil water at field capacity by 1.2% (SE</w:t>
      </w:r>
      <w:proofErr w:type="gramStart"/>
      <w:r w:rsidR="00241756">
        <w:t>:0.4</w:t>
      </w:r>
      <w:proofErr w:type="gramEnd"/>
      <w:r w:rsidR="00241756">
        <w:t>%). Cover cropping had no effect on organic matter or soil water at field capacity in the two trials with intermediate 10-year cover crop biomass productions (</w:t>
      </w:r>
      <w:r w:rsidR="004F67A7">
        <w:t>1.32</w:t>
      </w:r>
      <w:r w:rsidR="00241756">
        <w:t xml:space="preserve"> Mg ha-1, </w:t>
      </w:r>
      <w:r w:rsidR="004F67A7">
        <w:t>1.34</w:t>
      </w:r>
      <w:r w:rsidR="00241756">
        <w:t xml:space="preserve"> Mg ha-1).</w:t>
      </w:r>
      <w:r w:rsidR="004F67A7">
        <w:t xml:space="preserve"> There was likewise no relationship between the effects and the previous year’s biomass production. </w:t>
      </w:r>
      <w:r w:rsidR="00241756">
        <w:t xml:space="preserve">The lack of relationship between </w:t>
      </w:r>
      <w:r w:rsidR="004F67A7">
        <w:t xml:space="preserve">the amount of </w:t>
      </w:r>
      <w:proofErr w:type="gramStart"/>
      <w:r w:rsidR="004F67A7">
        <w:t>above-ground</w:t>
      </w:r>
      <w:proofErr w:type="gramEnd"/>
      <w:r w:rsidR="004F67A7">
        <w:t xml:space="preserve"> biomass produced by the </w:t>
      </w:r>
      <w:r w:rsidR="00241756">
        <w:t xml:space="preserve">cover crop </w:t>
      </w:r>
      <w:r w:rsidR="004F67A7">
        <w:t xml:space="preserve">and the cover crop’s effects on </w:t>
      </w:r>
      <w:r w:rsidR="00241756">
        <w:t xml:space="preserve">field capacity indicates the two are not directly related. </w:t>
      </w:r>
      <w:r w:rsidR="0081546D">
        <w:t xml:space="preserve">We propose a causal </w:t>
      </w:r>
      <w:r w:rsidR="00503099">
        <w:t>model</w:t>
      </w:r>
      <w:r w:rsidR="0081546D">
        <w:t xml:space="preserve"> relating cover crops to soil properties relevant to soil water holding</w:t>
      </w:r>
      <w:r w:rsidR="00241756">
        <w:t xml:space="preserve"> capacities to aid in understanding these relationships. </w:t>
      </w:r>
      <w:r w:rsidR="00503099">
        <w:t xml:space="preserve">The casual model indicates measuring </w:t>
      </w:r>
      <w:proofErr w:type="gramStart"/>
      <w:r w:rsidR="00503099">
        <w:t>below-ground</w:t>
      </w:r>
      <w:proofErr w:type="gramEnd"/>
      <w:r w:rsidR="00503099">
        <w:t xml:space="preserve"> biomass of cover crops is a vital measurement for understanding how cover crops affect soil hydrology. </w:t>
      </w:r>
      <w:r w:rsidR="00241756">
        <w:t xml:space="preserve">While some cover crop benefits </w:t>
      </w:r>
      <w:r w:rsidR="004F67A7">
        <w:t>have been</w:t>
      </w:r>
      <w:r w:rsidR="00241756">
        <w:t xml:space="preserve"> </w:t>
      </w:r>
      <w:r w:rsidR="00241756">
        <w:t xml:space="preserve">clearly linked to </w:t>
      </w:r>
      <w:proofErr w:type="gramStart"/>
      <w:r w:rsidR="00241756">
        <w:t>above-ground</w:t>
      </w:r>
      <w:proofErr w:type="gramEnd"/>
      <w:r w:rsidR="00241756">
        <w:t xml:space="preserve"> biomass production (e.g. reduced soil erosion and nitrate leaching)</w:t>
      </w:r>
      <w:r w:rsidR="004F67A7">
        <w:t xml:space="preserve">, examining the role of roots in cover crop services merits further exploration. </w:t>
      </w:r>
      <w:r w:rsidR="00241756">
        <w:t xml:space="preserve">More research </w:t>
      </w:r>
      <w:proofErr w:type="gramStart"/>
      <w:r w:rsidR="00241756">
        <w:t>is needed</w:t>
      </w:r>
      <w:proofErr w:type="gramEnd"/>
      <w:r w:rsidR="00241756">
        <w:t xml:space="preserve"> on the exact mechanisms by which cover crops can improve soil water, as well as when and where those benefits may be most easily realized.  </w:t>
      </w:r>
    </w:p>
    <w:p w14:paraId="3C899CBE" w14:textId="4283E362" w:rsidR="00565A7A" w:rsidRDefault="00CA115E" w:rsidP="0081546D">
      <w:pPr>
        <w:pStyle w:val="Heading1"/>
        <w:spacing w:line="276" w:lineRule="auto"/>
      </w:pPr>
      <w:r>
        <w:lastRenderedPageBreak/>
        <w:t>Intro</w:t>
      </w:r>
      <w:r w:rsidR="006F701A">
        <w:t xml:space="preserve"> (note: JSWC </w:t>
      </w:r>
      <w:proofErr w:type="gramStart"/>
      <w:r w:rsidR="006F701A">
        <w:t>doesn’t</w:t>
      </w:r>
      <w:proofErr w:type="gramEnd"/>
      <w:r w:rsidR="006F701A">
        <w:t xml:space="preserve"> have an ‘intro section’, they want the first sentence to be a thesis statement. </w:t>
      </w:r>
    </w:p>
    <w:p w14:paraId="07D52AFF" w14:textId="0EE13D85" w:rsidR="000A75B4" w:rsidRDefault="006F701A" w:rsidP="0081546D">
      <w:pPr>
        <w:spacing w:line="276" w:lineRule="auto"/>
      </w:pPr>
      <w:r w:rsidRPr="006F701A">
        <w:rPr>
          <w:b/>
          <w:bCs/>
        </w:rPr>
        <w:t>Addition of an over-wintering cereal rye (</w:t>
      </w:r>
      <w:r w:rsidRPr="006F701A">
        <w:rPr>
          <w:b/>
          <w:bCs/>
          <w:i/>
          <w:iCs/>
        </w:rPr>
        <w:t>Secale cereal</w:t>
      </w:r>
      <w:r w:rsidRPr="006F701A">
        <w:rPr>
          <w:b/>
          <w:bCs/>
        </w:rPr>
        <w:t>) cover crop to Midwestern maize (</w:t>
      </w:r>
      <w:proofErr w:type="spellStart"/>
      <w:r w:rsidRPr="006F701A">
        <w:rPr>
          <w:b/>
          <w:bCs/>
          <w:i/>
          <w:iCs/>
        </w:rPr>
        <w:t>Zea</w:t>
      </w:r>
      <w:proofErr w:type="spellEnd"/>
      <w:r w:rsidRPr="006F701A">
        <w:rPr>
          <w:b/>
          <w:bCs/>
          <w:i/>
          <w:iCs/>
        </w:rPr>
        <w:t xml:space="preserve"> mays</w:t>
      </w:r>
      <w:r w:rsidRPr="006F701A">
        <w:rPr>
          <w:b/>
          <w:bCs/>
        </w:rPr>
        <w:t xml:space="preserve">)-based systems offers several environmental benefits, but the long-term effects on soil hydrological properties is not </w:t>
      </w:r>
      <w:proofErr w:type="gramStart"/>
      <w:r w:rsidRPr="006F701A">
        <w:rPr>
          <w:b/>
          <w:bCs/>
        </w:rPr>
        <w:t>well-understood</w:t>
      </w:r>
      <w:proofErr w:type="gramEnd"/>
      <w:r w:rsidRPr="006F701A">
        <w:rPr>
          <w:b/>
          <w:bCs/>
        </w:rPr>
        <w:t xml:space="preserve">. </w:t>
      </w:r>
      <w:r w:rsidR="00463ED6">
        <w:rPr>
          <w:bCs/>
        </w:rPr>
        <w:t xml:space="preserve">Cover cropping can significantly reduce </w:t>
      </w:r>
      <w:r w:rsidR="00D85BC8">
        <w:t>soil erosion and nitrate leaching</w:t>
      </w:r>
      <w:r w:rsidR="004F67A7">
        <w:t xml:space="preserve"> from annual</w:t>
      </w:r>
      <w:r w:rsidR="00463ED6">
        <w:t xml:space="preserve"> crop based systems</w:t>
      </w:r>
      <w:r w:rsidR="00D85BC8">
        <w:t xml:space="preserve"> (CITE</w:t>
      </w:r>
      <w:ins w:id="5" w:author="Moore, Eric B [AGRON]" w:date="2021-04-05T16:10:00Z">
        <w:r w:rsidR="008D3572">
          <w:t xml:space="preserve"> </w:t>
        </w:r>
        <w:proofErr w:type="spellStart"/>
        <w:r w:rsidR="008D3572">
          <w:t>Kaspar</w:t>
        </w:r>
        <w:proofErr w:type="spellEnd"/>
        <w:r w:rsidR="008D3572">
          <w:t xml:space="preserve"> et al. 2001, </w:t>
        </w:r>
        <w:proofErr w:type="spellStart"/>
        <w:r w:rsidR="008D3572">
          <w:t>Kaspar</w:t>
        </w:r>
        <w:proofErr w:type="spellEnd"/>
        <w:r w:rsidR="008D3572">
          <w:t xml:space="preserve"> et al. 2007</w:t>
        </w:r>
      </w:ins>
      <w:r w:rsidR="00D85BC8">
        <w:t xml:space="preserve">). </w:t>
      </w:r>
      <w:r w:rsidR="00463ED6">
        <w:t>In some circumstances, c</w:t>
      </w:r>
      <w:r w:rsidR="00463ED6">
        <w:t>over crop</w:t>
      </w:r>
      <w:r w:rsidR="00463ED6">
        <w:t xml:space="preserve"> may offer additional </w:t>
      </w:r>
      <w:r w:rsidR="00463ED6">
        <w:t xml:space="preserve">benefits </w:t>
      </w:r>
      <w:r w:rsidR="00463ED6">
        <w:t xml:space="preserve">by </w:t>
      </w:r>
      <w:r w:rsidR="00463ED6">
        <w:t>increas</w:t>
      </w:r>
      <w:r w:rsidR="00463ED6">
        <w:t>ing</w:t>
      </w:r>
      <w:r w:rsidR="00463ED6">
        <w:t xml:space="preserve"> soil carbon </w:t>
      </w:r>
      <w:r w:rsidR="00463ED6">
        <w:t xml:space="preserve">(Moore XX) </w:t>
      </w:r>
      <w:r w:rsidR="00463ED6">
        <w:t xml:space="preserve">or microbial biomass </w:t>
      </w:r>
      <w:ins w:id="6" w:author="Moore, Eric B [AGRON]" w:date="2021-04-05T16:40:00Z">
        <w:r w:rsidR="00463ED6">
          <w:t>(McDaniel et. al 2014)</w:t>
        </w:r>
      </w:ins>
      <w:r w:rsidR="00463ED6">
        <w:t>, which in theory could support more stable crop yields (cite Jordan’s paper?). For example, one of the main purported benefits of increased soil organic matter is the increased capacity for the soil to hold and supply water for the crop to use in the absence of rain or irrigation (Hatfield paper, Allyn Williams paper, Kane paper, other one). Whether cover crop-induced increases in soil carbon translate to improved soil hydrological properties, and thus more stable yields under drought conditions, is not well studied.</w:t>
      </w:r>
      <w:r w:rsidR="00463ED6">
        <w:t xml:space="preserve"> </w:t>
      </w:r>
      <w:proofErr w:type="gramStart"/>
      <w:r>
        <w:t>Short term</w:t>
      </w:r>
      <w:proofErr w:type="gramEnd"/>
      <w:r>
        <w:t xml:space="preserve"> use of rye cover crops has, on average, a neutral effect on crop yields (</w:t>
      </w:r>
      <w:proofErr w:type="spellStart"/>
      <w:r>
        <w:t>Maricllo</w:t>
      </w:r>
      <w:proofErr w:type="spellEnd"/>
      <w:r>
        <w:t xml:space="preserve"> and </w:t>
      </w:r>
      <w:proofErr w:type="spellStart"/>
      <w:r>
        <w:t>Miguez</w:t>
      </w:r>
      <w:proofErr w:type="spellEnd"/>
      <w:r>
        <w:t xml:space="preserve"> XXXX), but </w:t>
      </w:r>
      <w:r w:rsidR="00503099">
        <w:t>the effects after long-term use, as well as in stress-years is less clear</w:t>
      </w:r>
      <w:r>
        <w:t xml:space="preserve">. </w:t>
      </w:r>
      <w:r w:rsidR="003048CA">
        <w:t xml:space="preserve">Recent field studies have shown mixed results with respect to cover crops and drought, with cover crops exacerbating drought effects (Martinez-Feria </w:t>
      </w:r>
      <w:r w:rsidR="00503099">
        <w:t>et al. 2016</w:t>
      </w:r>
      <w:r w:rsidR="003048CA">
        <w:t xml:space="preserve">), having no effect (Hunter </w:t>
      </w:r>
      <w:r w:rsidR="0081546D">
        <w:t>et al. 2021</w:t>
      </w:r>
      <w:r w:rsidR="003048CA">
        <w:t>), or buffering maize yields</w:t>
      </w:r>
      <w:r w:rsidR="0081546D">
        <w:t xml:space="preserve"> only </w:t>
      </w:r>
      <w:r w:rsidR="00503099">
        <w:t>in</w:t>
      </w:r>
      <w:r w:rsidR="003048CA">
        <w:t xml:space="preserve"> certain landscape positions (Leuthold et al. 2021). Additionally, the mulching effect of cover crop </w:t>
      </w:r>
      <w:r w:rsidR="003048CA">
        <w:t xml:space="preserve">biomass may be equally </w:t>
      </w:r>
      <w:r w:rsidR="0081546D">
        <w:t xml:space="preserve">as </w:t>
      </w:r>
      <w:r w:rsidR="003048CA">
        <w:t>important as soil-related changes</w:t>
      </w:r>
      <w:r w:rsidR="00497C47">
        <w:t xml:space="preserve"> when considering drought</w:t>
      </w:r>
      <w:r w:rsidR="003048CA">
        <w:t xml:space="preserve"> (</w:t>
      </w:r>
      <w:r w:rsidR="009764A2">
        <w:t>Leuthold et al. 2021</w:t>
      </w:r>
      <w:r w:rsidR="0081546D">
        <w:t>, another</w:t>
      </w:r>
      <w:r w:rsidR="003048CA">
        <w:t xml:space="preserve">). </w:t>
      </w:r>
      <w:r w:rsidR="00D85BC8">
        <w:t>In a global meta-analysis, the authors found cover crops increase the amount of water stored at field capacity</w:t>
      </w:r>
      <w:r w:rsidR="009764A2">
        <w:t xml:space="preserve">, as well as </w:t>
      </w:r>
      <w:r w:rsidR="00D85BC8">
        <w:t>the porosity of the soil compared to no-cover controls (</w:t>
      </w:r>
      <w:proofErr w:type="spellStart"/>
      <w:r w:rsidR="00D85BC8">
        <w:t>Basche</w:t>
      </w:r>
      <w:proofErr w:type="spellEnd"/>
      <w:r w:rsidR="00D85BC8">
        <w:t xml:space="preserve"> and </w:t>
      </w:r>
      <w:proofErr w:type="spellStart"/>
      <w:r w:rsidR="00D85BC8">
        <w:t>DeLonge</w:t>
      </w:r>
      <w:proofErr w:type="spellEnd"/>
      <w:r w:rsidR="00D85BC8">
        <w:t xml:space="preserve"> 2017)</w:t>
      </w:r>
      <w:r w:rsidR="0020681C">
        <w:t>. However, that dataset included only one study from a winter cover crop in a Midwestern row crop system</w:t>
      </w:r>
      <w:r w:rsidR="007B44E8">
        <w:t xml:space="preserve"> (</w:t>
      </w:r>
      <w:proofErr w:type="spellStart"/>
      <w:r w:rsidR="007B44E8">
        <w:t>Basche</w:t>
      </w:r>
      <w:proofErr w:type="spellEnd"/>
      <w:r w:rsidR="007B44E8">
        <w:t xml:space="preserve"> XX)</w:t>
      </w:r>
      <w:r w:rsidR="009764A2">
        <w:t xml:space="preserve">, and there are few additional studies </w:t>
      </w:r>
      <w:r>
        <w:t xml:space="preserve">from this region </w:t>
      </w:r>
      <w:r w:rsidR="009764A2">
        <w:t>(Villa one, other?)</w:t>
      </w:r>
      <w:r w:rsidR="0020681C">
        <w:t xml:space="preserve">. As more Midwestern farmers consider including a cover crop in their maize-based rotations (CITE), more data is needed to understand how cover crops can improve soil hydrological </w:t>
      </w:r>
      <w:r w:rsidR="007B44E8">
        <w:t>properties</w:t>
      </w:r>
      <w:r w:rsidR="0020681C">
        <w:t xml:space="preserve"> specifically in these systems</w:t>
      </w:r>
      <w:r w:rsidR="00503099">
        <w:t xml:space="preserve">, as climate and management constraints can limit cover crop growth potential </w:t>
      </w:r>
      <w:r w:rsidR="008B583E">
        <w:t>(</w:t>
      </w:r>
      <w:proofErr w:type="spellStart"/>
      <w:r w:rsidR="00503099">
        <w:t>Strock</w:t>
      </w:r>
      <w:proofErr w:type="spellEnd"/>
      <w:r w:rsidR="00503099">
        <w:t>, maybe mine, the other guys</w:t>
      </w:r>
      <w:r w:rsidR="008B583E">
        <w:t>)</w:t>
      </w:r>
      <w:r w:rsidR="0020681C">
        <w:t xml:space="preserve">. </w:t>
      </w:r>
      <w:r w:rsidR="003E3D4D">
        <w:t xml:space="preserve">Additionally, </w:t>
      </w:r>
      <w:r w:rsidR="009764A2">
        <w:t xml:space="preserve">while shallow </w:t>
      </w:r>
      <w:r w:rsidR="00503099">
        <w:t xml:space="preserve">soil </w:t>
      </w:r>
      <w:r w:rsidR="009764A2">
        <w:t>depths (0-10cm) may be more responsive to cover crop effects</w:t>
      </w:r>
      <w:r w:rsidR="007B44E8">
        <w:t xml:space="preserve"> (</w:t>
      </w:r>
      <w:r w:rsidR="009764A2">
        <w:t xml:space="preserve">e.g. </w:t>
      </w:r>
      <w:r w:rsidR="008B583E">
        <w:t xml:space="preserve">Moore et al. 2014, </w:t>
      </w:r>
      <w:proofErr w:type="spellStart"/>
      <w:r w:rsidR="008B583E">
        <w:t>Kaspar</w:t>
      </w:r>
      <w:proofErr w:type="spellEnd"/>
      <w:r w:rsidR="008B583E">
        <w:t xml:space="preserve"> et al. 2006, </w:t>
      </w:r>
      <w:r w:rsidR="007B44E8">
        <w:t>XX)</w:t>
      </w:r>
      <w:r w:rsidR="003E3D4D">
        <w:t>, deeper</w:t>
      </w:r>
      <w:r w:rsidR="00463ED6">
        <w:t xml:space="preserve"> depths may be more important when considering the soil’s</w:t>
      </w:r>
      <w:r w:rsidR="003E3D4D">
        <w:t xml:space="preserve"> contribut</w:t>
      </w:r>
      <w:r w:rsidR="00463ED6">
        <w:t>ion</w:t>
      </w:r>
      <w:r w:rsidR="003E3D4D">
        <w:t xml:space="preserve"> to the crop’s water supply (</w:t>
      </w:r>
      <w:proofErr w:type="spellStart"/>
      <w:r w:rsidR="003E3D4D">
        <w:t>Asbjornsen</w:t>
      </w:r>
      <w:proofErr w:type="spellEnd"/>
      <w:r w:rsidR="003E3D4D">
        <w:t xml:space="preserve"> et al 2008</w:t>
      </w:r>
      <w:r w:rsidR="009764A2">
        <w:t>, another</w:t>
      </w:r>
      <w:r w:rsidR="003E3D4D">
        <w:t>).</w:t>
      </w:r>
      <w:r w:rsidR="00AC5A27">
        <w:t xml:space="preserve"> </w:t>
      </w:r>
      <w:r w:rsidR="007F7538">
        <w:t>While cropping system and depth of sampling may influence soil responses to cover cropping, the duration of cover cropping may also be important. L</w:t>
      </w:r>
      <w:r>
        <w:t>ong-term studies on tillage have shown significant, but slow changes to the soil</w:t>
      </w:r>
      <w:r w:rsidR="0081546D">
        <w:t xml:space="preserve"> after implementing no-till</w:t>
      </w:r>
      <w:r>
        <w:t xml:space="preserve"> (</w:t>
      </w:r>
      <w:r w:rsidR="00AC5A27">
        <w:t>Robertson paper</w:t>
      </w:r>
      <w:r w:rsidR="0081546D">
        <w:t>, maybe an al-</w:t>
      </w:r>
      <w:proofErr w:type="spellStart"/>
      <w:r w:rsidR="0081546D">
        <w:t>kaisi</w:t>
      </w:r>
      <w:proofErr w:type="spellEnd"/>
      <w:r w:rsidR="00AC5A27">
        <w:t>)</w:t>
      </w:r>
      <w:r w:rsidR="0081546D">
        <w:t>. Likewise, addition of cover crops may require several years before improved</w:t>
      </w:r>
      <w:r w:rsidR="00C61B31">
        <w:t xml:space="preserve"> soil hydrological properties </w:t>
      </w:r>
      <w:r w:rsidR="0081546D">
        <w:t>can be detected</w:t>
      </w:r>
      <w:r w:rsidR="000A75B4">
        <w:t xml:space="preserve">. </w:t>
      </w:r>
      <w:r w:rsidR="00AC5A27">
        <w:t xml:space="preserve"> </w:t>
      </w:r>
      <w:r w:rsidR="003E3D4D">
        <w:t xml:space="preserve"> </w:t>
      </w:r>
    </w:p>
    <w:p w14:paraId="6C0F88DF" w14:textId="1B157818" w:rsidR="00821BBA" w:rsidRPr="00F91F77" w:rsidRDefault="007F7538" w:rsidP="0081546D">
      <w:pPr>
        <w:spacing w:line="276" w:lineRule="auto"/>
      </w:pPr>
      <w:r>
        <w:t>Given this lack of data, t</w:t>
      </w:r>
      <w:r w:rsidR="003E3D4D">
        <w:t xml:space="preserve">he objectives of our study were to determine what aspects of </w:t>
      </w:r>
      <w:r w:rsidR="00D47BA5">
        <w:t xml:space="preserve">a soil’s hydrological profile </w:t>
      </w:r>
      <w:proofErr w:type="gramStart"/>
      <w:r w:rsidR="003E3D4D">
        <w:t>are affected by long-term cover cropping at a depth relevant to crop production</w:t>
      </w:r>
      <w:proofErr w:type="gramEnd"/>
      <w:r w:rsidR="003E3D4D">
        <w:t xml:space="preserve">. </w:t>
      </w:r>
      <w:r w:rsidR="00503099">
        <w:t>W</w:t>
      </w:r>
      <w:r w:rsidR="003E3D4D">
        <w:t xml:space="preserve">e collected soil samples </w:t>
      </w:r>
      <w:r w:rsidR="000A75B4">
        <w:t>at a 10-1</w:t>
      </w:r>
      <w:r w:rsidR="001B3C1C">
        <w:t>8</w:t>
      </w:r>
      <w:r w:rsidR="000A75B4">
        <w:t xml:space="preserve"> cm depth </w:t>
      </w:r>
      <w:r w:rsidR="0091006E">
        <w:t>from four long-term</w:t>
      </w:r>
      <w:r w:rsidR="000A75B4">
        <w:t xml:space="preserve"> (10+ years)</w:t>
      </w:r>
      <w:r w:rsidR="0091006E">
        <w:t xml:space="preserve"> cover crop </w:t>
      </w:r>
      <w:r w:rsidR="003B08A3">
        <w:t>trial</w:t>
      </w:r>
      <w:r w:rsidR="0091006E">
        <w:t xml:space="preserve">s located in Iowa, USA. </w:t>
      </w:r>
      <w:r w:rsidR="0081546D">
        <w:t xml:space="preserve">Two </w:t>
      </w:r>
      <w:r w:rsidR="003B08A3">
        <w:t>trial</w:t>
      </w:r>
      <w:r w:rsidR="0081546D">
        <w:t>s were on-farm</w:t>
      </w:r>
      <w:r>
        <w:t xml:space="preserve"> production fields</w:t>
      </w:r>
      <w:r w:rsidR="0081546D">
        <w:t xml:space="preserve">, and two </w:t>
      </w:r>
      <w:r>
        <w:t xml:space="preserve">trials </w:t>
      </w:r>
      <w:r w:rsidR="0081546D">
        <w:t xml:space="preserve">were </w:t>
      </w:r>
      <w:r>
        <w:t xml:space="preserve">part of a </w:t>
      </w:r>
      <w:r w:rsidR="001B3C1C">
        <w:t xml:space="preserve">research </w:t>
      </w:r>
      <w:r>
        <w:t>experiment</w:t>
      </w:r>
      <w:r w:rsidR="001B3C1C">
        <w:t xml:space="preserve">. </w:t>
      </w:r>
      <w:r w:rsidR="000451E0">
        <w:t xml:space="preserve">We assessed the effects of long-term cover cropping on (1) </w:t>
      </w:r>
      <w:r w:rsidR="001B3C1C">
        <w:t>p</w:t>
      </w:r>
      <w:r w:rsidR="000451E0">
        <w:t xml:space="preserve">ore-size distributions as estimated by the </w:t>
      </w:r>
      <w:proofErr w:type="gramStart"/>
      <w:r w:rsidR="000451E0">
        <w:t>soil water retention curve shape</w:t>
      </w:r>
      <w:proofErr w:type="gramEnd"/>
      <w:r w:rsidR="000451E0">
        <w:t xml:space="preserve">, (2) soil water content at saturation, and (3) soil water content at </w:t>
      </w:r>
      <w:commentRangeStart w:id="7"/>
      <w:r w:rsidR="000451E0">
        <w:t xml:space="preserve">matric potentials approximating </w:t>
      </w:r>
      <w:commentRangeEnd w:id="7"/>
      <w:r w:rsidR="00325060">
        <w:rPr>
          <w:rStyle w:val="CommentReference"/>
        </w:rPr>
        <w:commentReference w:id="7"/>
      </w:r>
      <w:r w:rsidR="000451E0">
        <w:t>field capacity</w:t>
      </w:r>
      <w:r w:rsidR="00463ED6">
        <w:t xml:space="preserve"> (100 cm H2O</w:t>
      </w:r>
      <w:r w:rsidR="00463ED6">
        <w:t>, Moore XX)</w:t>
      </w:r>
      <w:r w:rsidR="000451E0">
        <w:t>.</w:t>
      </w:r>
      <w:r w:rsidR="00463ED6">
        <w:t xml:space="preserve"> To complement and </w:t>
      </w:r>
      <w:r w:rsidR="00463ED6">
        <w:lastRenderedPageBreak/>
        <w:t xml:space="preserve">contextualize these data, we also measured soil texture, soil organic matter, and bulk densities of the soil samples. </w:t>
      </w:r>
    </w:p>
    <w:p w14:paraId="0472205C" w14:textId="7B54E32E" w:rsidR="00CA115E" w:rsidRDefault="00CA115E" w:rsidP="0081546D">
      <w:pPr>
        <w:pStyle w:val="Heading1"/>
        <w:spacing w:line="276" w:lineRule="auto"/>
      </w:pPr>
      <w:r>
        <w:t>M</w:t>
      </w:r>
      <w:r w:rsidR="009C6151">
        <w:t xml:space="preserve">ethods and </w:t>
      </w:r>
      <w:r>
        <w:t>M</w:t>
      </w:r>
      <w:r w:rsidR="009C6151">
        <w:t>aterials</w:t>
      </w:r>
    </w:p>
    <w:p w14:paraId="4EC02215" w14:textId="77777777" w:rsidR="00CA115E" w:rsidRPr="00987A49" w:rsidRDefault="00CA115E" w:rsidP="0081546D">
      <w:pPr>
        <w:pStyle w:val="Heading2"/>
        <w:spacing w:line="276" w:lineRule="auto"/>
        <w:rPr>
          <w:sz w:val="22"/>
          <w:szCs w:val="22"/>
        </w:rPr>
      </w:pPr>
      <w:r w:rsidRPr="00987A49">
        <w:t>Site descriptions</w:t>
      </w:r>
    </w:p>
    <w:p w14:paraId="0E1588C0" w14:textId="4DB0AFA8" w:rsidR="003321F2" w:rsidRDefault="00990968" w:rsidP="0081546D">
      <w:pPr>
        <w:spacing w:line="276" w:lineRule="auto"/>
        <w:rPr>
          <w:szCs w:val="24"/>
        </w:rPr>
      </w:pPr>
      <w:r>
        <w:rPr>
          <w:szCs w:val="24"/>
        </w:rPr>
        <w:t>Three long-term sites were used for this study</w:t>
      </w:r>
      <w:r w:rsidR="00AD0918">
        <w:rPr>
          <w:szCs w:val="24"/>
        </w:rPr>
        <w:t xml:space="preserve"> (</w:t>
      </w:r>
      <w:r w:rsidR="00AD0918" w:rsidRPr="00AD0918">
        <w:rPr>
          <w:b/>
          <w:bCs/>
          <w:szCs w:val="24"/>
        </w:rPr>
        <w:t>Figure 1</w:t>
      </w:r>
      <w:r w:rsidR="00AD0918">
        <w:rPr>
          <w:szCs w:val="24"/>
        </w:rPr>
        <w:t>)</w:t>
      </w:r>
      <w:r>
        <w:rPr>
          <w:szCs w:val="24"/>
        </w:rPr>
        <w:t xml:space="preserve">, with one site having two </w:t>
      </w:r>
      <w:r w:rsidR="003B08A3">
        <w:rPr>
          <w:szCs w:val="24"/>
        </w:rPr>
        <w:t>trial</w:t>
      </w:r>
      <w:r>
        <w:rPr>
          <w:szCs w:val="24"/>
        </w:rPr>
        <w:t>s. Therefore, a total of f</w:t>
      </w:r>
      <w:r w:rsidR="007339EE">
        <w:rPr>
          <w:szCs w:val="24"/>
        </w:rPr>
        <w:t xml:space="preserve">our </w:t>
      </w:r>
      <w:r w:rsidR="003B08A3">
        <w:rPr>
          <w:szCs w:val="24"/>
        </w:rPr>
        <w:t>trial</w:t>
      </w:r>
      <w:r w:rsidR="007339EE">
        <w:rPr>
          <w:szCs w:val="24"/>
        </w:rPr>
        <w:t>s</w:t>
      </w:r>
      <w:r w:rsidR="00CA115E" w:rsidRPr="00987A49">
        <w:rPr>
          <w:szCs w:val="24"/>
        </w:rPr>
        <w:t xml:space="preserve"> were </w:t>
      </w:r>
      <w:r w:rsidR="00B74FB4">
        <w:rPr>
          <w:szCs w:val="24"/>
        </w:rPr>
        <w:t>sampled</w:t>
      </w:r>
      <w:r w:rsidR="00CA115E" w:rsidRPr="00987A49">
        <w:rPr>
          <w:szCs w:val="24"/>
        </w:rPr>
        <w:t xml:space="preserve"> (</w:t>
      </w:r>
      <w:r w:rsidR="00CA115E" w:rsidRPr="00987A49">
        <w:rPr>
          <w:b/>
          <w:bCs/>
          <w:szCs w:val="24"/>
        </w:rPr>
        <w:t>Table 1</w:t>
      </w:r>
      <w:r w:rsidR="00CA115E" w:rsidRPr="00987A49">
        <w:rPr>
          <w:szCs w:val="24"/>
        </w:rPr>
        <w:t xml:space="preserve">). </w:t>
      </w:r>
      <w:r w:rsidR="003321F2">
        <w:rPr>
          <w:szCs w:val="24"/>
        </w:rPr>
        <w:t xml:space="preserve">Each </w:t>
      </w:r>
      <w:r w:rsidR="003B08A3">
        <w:rPr>
          <w:szCs w:val="24"/>
        </w:rPr>
        <w:t>trial</w:t>
      </w:r>
      <w:r w:rsidR="003321F2" w:rsidRPr="00987A49">
        <w:rPr>
          <w:szCs w:val="24"/>
        </w:rPr>
        <w:t xml:space="preserve"> consisted of two treatments that had been in place for at least 10 years: (1) a maize/soybean rotation (either grain- or silage-based) with a winter rye cover crop planted </w:t>
      </w:r>
      <w:r w:rsidR="003321F2">
        <w:rPr>
          <w:szCs w:val="24"/>
        </w:rPr>
        <w:t xml:space="preserve">yearly </w:t>
      </w:r>
      <w:r w:rsidR="003321F2" w:rsidRPr="00987A49">
        <w:rPr>
          <w:szCs w:val="24"/>
        </w:rPr>
        <w:t xml:space="preserve">in the fall following cash crop harvest and terminated in the spring, and (2) the same rotation without a cover crop. Every </w:t>
      </w:r>
      <w:r w:rsidR="003B08A3">
        <w:rPr>
          <w:szCs w:val="24"/>
        </w:rPr>
        <w:t>trial</w:t>
      </w:r>
      <w:r w:rsidR="003321F2" w:rsidRPr="00987A49">
        <w:rPr>
          <w:szCs w:val="24"/>
        </w:rPr>
        <w:t xml:space="preserve"> was arranged in a randomized complete block design with four (West</w:t>
      </w:r>
      <w:r w:rsidR="003321F2">
        <w:rPr>
          <w:szCs w:val="24"/>
        </w:rPr>
        <w:t xml:space="preserve"> and </w:t>
      </w:r>
      <w:r w:rsidR="003321F2" w:rsidRPr="00987A49">
        <w:rPr>
          <w:szCs w:val="24"/>
        </w:rPr>
        <w:t xml:space="preserve">East) or five (Central) replicates. The plots within each </w:t>
      </w:r>
      <w:r w:rsidR="003B08A3">
        <w:rPr>
          <w:szCs w:val="24"/>
        </w:rPr>
        <w:t>trial</w:t>
      </w:r>
      <w:r w:rsidR="003321F2" w:rsidRPr="00987A49">
        <w:rPr>
          <w:szCs w:val="24"/>
        </w:rPr>
        <w:t xml:space="preserve"> were managed identically save for the planting of the cover crop in the fall. The exact herbicide and nutrient programs varied by site, reflective of their particular managers and contexts (</w:t>
      </w:r>
      <w:r w:rsidR="003321F2" w:rsidRPr="00987A49">
        <w:rPr>
          <w:b/>
          <w:bCs/>
          <w:szCs w:val="24"/>
        </w:rPr>
        <w:t>supplementary material</w:t>
      </w:r>
      <w:r w:rsidR="003321F2" w:rsidRPr="00987A49">
        <w:rPr>
          <w:szCs w:val="24"/>
        </w:rPr>
        <w:t xml:space="preserve">). </w:t>
      </w:r>
      <w:proofErr w:type="gramStart"/>
      <w:r w:rsidR="003321F2" w:rsidRPr="00987A49">
        <w:rPr>
          <w:szCs w:val="24"/>
        </w:rPr>
        <w:t>More detailed accounts of agronomic management</w:t>
      </w:r>
      <w:proofErr w:type="gramEnd"/>
      <w:r w:rsidR="003321F2" w:rsidRPr="00987A49">
        <w:rPr>
          <w:szCs w:val="24"/>
        </w:rPr>
        <w:t xml:space="preserve"> </w:t>
      </w:r>
      <w:r w:rsidR="00503099">
        <w:rPr>
          <w:szCs w:val="24"/>
        </w:rPr>
        <w:t xml:space="preserve">has been published elsewhere for the </w:t>
      </w:r>
      <w:r w:rsidR="003321F2" w:rsidRPr="00987A49">
        <w:rPr>
          <w:szCs w:val="24"/>
        </w:rPr>
        <w:t xml:space="preserve">Central site </w:t>
      </w:r>
      <w:r w:rsidR="003321F2" w:rsidRPr="00987A49">
        <w:rPr>
          <w:noProof/>
          <w:szCs w:val="24"/>
        </w:rPr>
        <w:t>(Moore et al., 2014)</w:t>
      </w:r>
      <w:r w:rsidR="00503099">
        <w:rPr>
          <w:noProof/>
          <w:szCs w:val="24"/>
        </w:rPr>
        <w:t xml:space="preserve"> and production sites (Nichols et al. 2020)</w:t>
      </w:r>
      <w:r w:rsidR="003321F2" w:rsidRPr="00987A49">
        <w:rPr>
          <w:szCs w:val="24"/>
        </w:rPr>
        <w:t>.</w:t>
      </w:r>
      <w:r w:rsidR="003321F2">
        <w:rPr>
          <w:szCs w:val="24"/>
        </w:rPr>
        <w:t xml:space="preserve"> </w:t>
      </w:r>
      <w:r w:rsidR="003321F2" w:rsidRPr="00987A49">
        <w:rPr>
          <w:szCs w:val="24"/>
        </w:rPr>
        <w:t>All sites had sub-surface tile drainage and were managed without tillage since initiation.</w:t>
      </w:r>
    </w:p>
    <w:tbl>
      <w:tblPr>
        <w:tblStyle w:val="TableGrid"/>
        <w:tblW w:w="0" w:type="auto"/>
        <w:tblLook w:val="04A0" w:firstRow="1" w:lastRow="0" w:firstColumn="1" w:lastColumn="0" w:noHBand="0" w:noVBand="1"/>
      </w:tblPr>
      <w:tblGrid>
        <w:gridCol w:w="9350"/>
      </w:tblGrid>
      <w:tr w:rsidR="00F5459D" w14:paraId="1DC44670" w14:textId="77777777" w:rsidTr="00F5459D">
        <w:tc>
          <w:tcPr>
            <w:tcW w:w="9350" w:type="dxa"/>
          </w:tcPr>
          <w:p w14:paraId="082C123C" w14:textId="7BDEDB52" w:rsidR="00F5459D" w:rsidRDefault="00F5459D" w:rsidP="0081546D">
            <w:pPr>
              <w:spacing w:line="276" w:lineRule="auto"/>
              <w:rPr>
                <w:szCs w:val="24"/>
              </w:rPr>
            </w:pPr>
            <w:r>
              <w:rPr>
                <w:noProof/>
              </w:rPr>
              <w:drawing>
                <wp:inline distT="0" distB="0" distL="0" distR="0" wp14:anchorId="2F90D8B1" wp14:editId="62D5DA89">
                  <wp:extent cx="5943600" cy="4121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21785"/>
                          </a:xfrm>
                          <a:prstGeom prst="rect">
                            <a:avLst/>
                          </a:prstGeom>
                        </pic:spPr>
                      </pic:pic>
                    </a:graphicData>
                  </a:graphic>
                </wp:inline>
              </w:drawing>
            </w:r>
          </w:p>
        </w:tc>
      </w:tr>
    </w:tbl>
    <w:p w14:paraId="6E74A901" w14:textId="14B057B1" w:rsidR="00F5459D" w:rsidRDefault="00F5459D" w:rsidP="0081546D">
      <w:pPr>
        <w:spacing w:line="276" w:lineRule="auto"/>
        <w:rPr>
          <w:ins w:id="8" w:author="Nichols, Virginia A [AGRON]" w:date="2021-04-12T16:49:00Z"/>
          <w:szCs w:val="24"/>
        </w:rPr>
      </w:pPr>
    </w:p>
    <w:p w14:paraId="4C20E3D6" w14:textId="24D16DF9" w:rsidR="007F7538" w:rsidRDefault="007F7538" w:rsidP="0081546D">
      <w:pPr>
        <w:spacing w:line="276" w:lineRule="auto"/>
        <w:rPr>
          <w:ins w:id="9" w:author="Nichols, Virginia A [AGRON]" w:date="2021-04-12T16:49:00Z"/>
          <w:szCs w:val="24"/>
        </w:rPr>
      </w:pPr>
    </w:p>
    <w:p w14:paraId="1174AC25" w14:textId="43FCD43E" w:rsidR="007F7538" w:rsidRDefault="007F7538" w:rsidP="0081546D">
      <w:pPr>
        <w:spacing w:line="276" w:lineRule="auto"/>
        <w:rPr>
          <w:ins w:id="10" w:author="Nichols, Virginia A [AGRON]" w:date="2021-04-12T16:49:00Z"/>
          <w:szCs w:val="24"/>
        </w:rPr>
      </w:pPr>
    </w:p>
    <w:p w14:paraId="55672F54" w14:textId="728F9D6D" w:rsidR="007F7538" w:rsidRDefault="007F7538" w:rsidP="0081546D">
      <w:pPr>
        <w:spacing w:line="276" w:lineRule="auto"/>
        <w:rPr>
          <w:ins w:id="11" w:author="Nichols, Virginia A [AGRON]" w:date="2021-04-12T16:49:00Z"/>
          <w:szCs w:val="24"/>
        </w:rPr>
      </w:pPr>
    </w:p>
    <w:p w14:paraId="0A975EBB" w14:textId="6C19D06C" w:rsidR="007F7538" w:rsidRDefault="007F7538" w:rsidP="0081546D">
      <w:pPr>
        <w:spacing w:line="276" w:lineRule="auto"/>
        <w:rPr>
          <w:ins w:id="12" w:author="Nichols, Virginia A [AGRON]" w:date="2021-04-12T16:49:00Z"/>
          <w:szCs w:val="24"/>
        </w:rPr>
      </w:pPr>
    </w:p>
    <w:p w14:paraId="72AAB6F3" w14:textId="1A398389" w:rsidR="00860186" w:rsidRDefault="00860186" w:rsidP="0081546D">
      <w:pPr>
        <w:spacing w:line="276" w:lineRule="auto"/>
        <w:rPr>
          <w:szCs w:val="24"/>
        </w:rPr>
      </w:pPr>
    </w:p>
    <w:tbl>
      <w:tblPr>
        <w:tblW w:w="10710" w:type="dxa"/>
        <w:tblLayout w:type="fixed"/>
        <w:tblLook w:val="04A0" w:firstRow="1" w:lastRow="0" w:firstColumn="1" w:lastColumn="0" w:noHBand="0" w:noVBand="1"/>
      </w:tblPr>
      <w:tblGrid>
        <w:gridCol w:w="1165"/>
        <w:gridCol w:w="1260"/>
        <w:gridCol w:w="1080"/>
        <w:gridCol w:w="990"/>
        <w:gridCol w:w="1350"/>
        <w:gridCol w:w="1350"/>
        <w:gridCol w:w="275"/>
        <w:gridCol w:w="630"/>
        <w:gridCol w:w="630"/>
        <w:gridCol w:w="990"/>
        <w:gridCol w:w="990"/>
      </w:tblGrid>
      <w:tr w:rsidR="00804FD3" w:rsidRPr="00987A49" w14:paraId="3A8C86E8" w14:textId="77777777" w:rsidTr="00804FD3">
        <w:trPr>
          <w:trHeight w:val="303"/>
        </w:trPr>
        <w:tc>
          <w:tcPr>
            <w:tcW w:w="1165" w:type="dxa"/>
            <w:vMerge w:val="restart"/>
            <w:tcBorders>
              <w:top w:val="single" w:sz="4" w:space="0" w:color="auto"/>
            </w:tcBorders>
            <w:shd w:val="clear" w:color="auto" w:fill="auto"/>
            <w:vAlign w:val="center"/>
          </w:tcPr>
          <w:p w14:paraId="3FB73A6C" w14:textId="79C59D3E" w:rsidR="00804FD3" w:rsidRPr="00987A49" w:rsidRDefault="00804FD3" w:rsidP="009425F2">
            <w:pPr>
              <w:spacing w:after="0" w:line="276" w:lineRule="auto"/>
              <w:jc w:val="center"/>
              <w:rPr>
                <w:b/>
                <w:sz w:val="20"/>
                <w:szCs w:val="20"/>
              </w:rPr>
            </w:pPr>
            <w:bookmarkStart w:id="13" w:name="_Hlk69203050"/>
            <w:r w:rsidRPr="00987A49">
              <w:rPr>
                <w:b/>
                <w:sz w:val="20"/>
                <w:szCs w:val="20"/>
              </w:rPr>
              <w:t>Plot Size</w:t>
            </w:r>
            <w:r>
              <w:rPr>
                <w:b/>
                <w:sz w:val="20"/>
                <w:szCs w:val="20"/>
              </w:rPr>
              <w:t xml:space="preserve"> and Average Slope</w:t>
            </w:r>
            <w:r w:rsidRPr="009425F2">
              <w:rPr>
                <w:b/>
                <w:sz w:val="20"/>
                <w:szCs w:val="20"/>
                <w:vertAlign w:val="superscript"/>
              </w:rPr>
              <w:t>*</w:t>
            </w:r>
          </w:p>
        </w:tc>
        <w:tc>
          <w:tcPr>
            <w:tcW w:w="1260" w:type="dxa"/>
            <w:vMerge w:val="restart"/>
            <w:tcBorders>
              <w:top w:val="single" w:sz="4" w:space="0" w:color="auto"/>
            </w:tcBorders>
            <w:vAlign w:val="center"/>
          </w:tcPr>
          <w:p w14:paraId="48E1BE0A" w14:textId="2E6A3FBF" w:rsidR="00804FD3" w:rsidRPr="00987A49" w:rsidRDefault="00804FD3" w:rsidP="009425F2">
            <w:pPr>
              <w:spacing w:after="0" w:line="276" w:lineRule="auto"/>
              <w:jc w:val="center"/>
              <w:rPr>
                <w:b/>
                <w:sz w:val="20"/>
                <w:szCs w:val="20"/>
              </w:rPr>
            </w:pPr>
            <w:r>
              <w:rPr>
                <w:b/>
                <w:sz w:val="20"/>
                <w:szCs w:val="20"/>
              </w:rPr>
              <w:t>Treatment Replications</w:t>
            </w:r>
          </w:p>
        </w:tc>
        <w:tc>
          <w:tcPr>
            <w:tcW w:w="1080" w:type="dxa"/>
            <w:vMerge w:val="restart"/>
            <w:tcBorders>
              <w:top w:val="single" w:sz="4" w:space="0" w:color="auto"/>
            </w:tcBorders>
            <w:vAlign w:val="center"/>
          </w:tcPr>
          <w:p w14:paraId="35929480" w14:textId="48EF434F" w:rsidR="00804FD3" w:rsidRPr="00987A49" w:rsidRDefault="00804FD3" w:rsidP="009425F2">
            <w:pPr>
              <w:spacing w:after="0" w:line="276" w:lineRule="auto"/>
              <w:jc w:val="center"/>
              <w:rPr>
                <w:b/>
                <w:sz w:val="20"/>
                <w:szCs w:val="20"/>
              </w:rPr>
            </w:pPr>
            <w:r>
              <w:rPr>
                <w:b/>
                <w:sz w:val="20"/>
                <w:szCs w:val="20"/>
              </w:rPr>
              <w:t>Dominant Soil Types</w:t>
            </w:r>
            <w:r w:rsidRPr="009425F2">
              <w:rPr>
                <w:b/>
                <w:sz w:val="20"/>
                <w:szCs w:val="20"/>
                <w:vertAlign w:val="superscript"/>
              </w:rPr>
              <w:t>*</w:t>
            </w:r>
          </w:p>
        </w:tc>
        <w:tc>
          <w:tcPr>
            <w:tcW w:w="990" w:type="dxa"/>
            <w:vMerge w:val="restart"/>
            <w:tcBorders>
              <w:top w:val="single" w:sz="4" w:space="0" w:color="auto"/>
            </w:tcBorders>
            <w:vAlign w:val="center"/>
          </w:tcPr>
          <w:p w14:paraId="0F41DD95" w14:textId="6DD6262D" w:rsidR="00804FD3" w:rsidRPr="00804FD3" w:rsidRDefault="00804FD3" w:rsidP="009425F2">
            <w:pPr>
              <w:spacing w:after="0" w:line="276" w:lineRule="auto"/>
              <w:jc w:val="center"/>
              <w:rPr>
                <w:b/>
                <w:sz w:val="20"/>
                <w:szCs w:val="20"/>
              </w:rPr>
            </w:pPr>
            <w:r>
              <w:rPr>
                <w:b/>
                <w:sz w:val="20"/>
                <w:szCs w:val="20"/>
              </w:rPr>
              <w:t>Average Depth to Water Table</w:t>
            </w:r>
            <w:r w:rsidRPr="009425F2">
              <w:rPr>
                <w:b/>
                <w:sz w:val="20"/>
                <w:szCs w:val="20"/>
                <w:vertAlign w:val="superscript"/>
              </w:rPr>
              <w:t>*</w:t>
            </w:r>
            <w:r>
              <w:rPr>
                <w:b/>
                <w:sz w:val="20"/>
                <w:szCs w:val="20"/>
                <w:vertAlign w:val="superscript"/>
              </w:rPr>
              <w:t xml:space="preserve"> </w:t>
            </w:r>
            <w:r>
              <w:rPr>
                <w:b/>
                <w:sz w:val="20"/>
                <w:szCs w:val="20"/>
              </w:rPr>
              <w:t>(cm)</w:t>
            </w:r>
          </w:p>
        </w:tc>
        <w:tc>
          <w:tcPr>
            <w:tcW w:w="2700" w:type="dxa"/>
            <w:gridSpan w:val="2"/>
            <w:tcBorders>
              <w:top w:val="single" w:sz="4" w:space="0" w:color="auto"/>
              <w:bottom w:val="single" w:sz="4" w:space="0" w:color="auto"/>
            </w:tcBorders>
            <w:shd w:val="clear" w:color="auto" w:fill="auto"/>
            <w:vAlign w:val="center"/>
          </w:tcPr>
          <w:p w14:paraId="734904F7" w14:textId="52AB434E" w:rsidR="00804FD3" w:rsidRPr="00987A49" w:rsidRDefault="00804FD3" w:rsidP="009425F2">
            <w:pPr>
              <w:spacing w:after="0" w:line="276" w:lineRule="auto"/>
              <w:jc w:val="center"/>
              <w:rPr>
                <w:b/>
                <w:sz w:val="20"/>
                <w:szCs w:val="20"/>
              </w:rPr>
            </w:pPr>
            <w:r w:rsidRPr="00987A49">
              <w:rPr>
                <w:b/>
                <w:sz w:val="20"/>
                <w:szCs w:val="20"/>
              </w:rPr>
              <w:t>30-year Annual Mean</w:t>
            </w:r>
          </w:p>
        </w:tc>
        <w:tc>
          <w:tcPr>
            <w:tcW w:w="275" w:type="dxa"/>
            <w:tcBorders>
              <w:top w:val="single" w:sz="4" w:space="0" w:color="auto"/>
            </w:tcBorders>
          </w:tcPr>
          <w:p w14:paraId="7BD74A4F" w14:textId="77777777" w:rsidR="00804FD3" w:rsidRPr="00987A49" w:rsidRDefault="00804FD3" w:rsidP="009425F2">
            <w:pPr>
              <w:spacing w:after="0" w:line="276" w:lineRule="auto"/>
              <w:jc w:val="center"/>
              <w:rPr>
                <w:b/>
                <w:sz w:val="20"/>
                <w:szCs w:val="20"/>
              </w:rPr>
            </w:pPr>
          </w:p>
        </w:tc>
        <w:tc>
          <w:tcPr>
            <w:tcW w:w="1260" w:type="dxa"/>
            <w:gridSpan w:val="2"/>
            <w:tcBorders>
              <w:top w:val="single" w:sz="4" w:space="0" w:color="auto"/>
              <w:bottom w:val="single" w:sz="4" w:space="0" w:color="auto"/>
            </w:tcBorders>
            <w:shd w:val="clear" w:color="auto" w:fill="auto"/>
            <w:vAlign w:val="center"/>
          </w:tcPr>
          <w:p w14:paraId="53507FB9" w14:textId="7A5DCEE6" w:rsidR="00804FD3" w:rsidRPr="00987A49" w:rsidRDefault="00804FD3" w:rsidP="009425F2">
            <w:pPr>
              <w:spacing w:after="0" w:line="276" w:lineRule="auto"/>
              <w:jc w:val="center"/>
              <w:rPr>
                <w:b/>
                <w:sz w:val="20"/>
                <w:szCs w:val="20"/>
              </w:rPr>
            </w:pPr>
            <w:r w:rsidRPr="00987A49">
              <w:rPr>
                <w:b/>
                <w:sz w:val="20"/>
                <w:szCs w:val="20"/>
              </w:rPr>
              <w:t>Mean Cover Crop Biomass (Mg ha</w:t>
            </w:r>
            <w:r w:rsidRPr="00987A49">
              <w:rPr>
                <w:b/>
                <w:sz w:val="20"/>
                <w:szCs w:val="20"/>
                <w:vertAlign w:val="superscript"/>
              </w:rPr>
              <w:t>-1</w:t>
            </w:r>
            <w:r w:rsidRPr="00987A49">
              <w:rPr>
                <w:b/>
                <w:sz w:val="20"/>
                <w:szCs w:val="20"/>
              </w:rPr>
              <w:t>)</w:t>
            </w:r>
          </w:p>
        </w:tc>
        <w:tc>
          <w:tcPr>
            <w:tcW w:w="990" w:type="dxa"/>
            <w:vMerge w:val="restart"/>
            <w:tcBorders>
              <w:top w:val="single" w:sz="4" w:space="0" w:color="auto"/>
            </w:tcBorders>
            <w:shd w:val="clear" w:color="auto" w:fill="auto"/>
            <w:vAlign w:val="center"/>
          </w:tcPr>
          <w:p w14:paraId="5240D01F" w14:textId="77777777" w:rsidR="00804FD3" w:rsidRPr="00987A49" w:rsidRDefault="00804FD3" w:rsidP="009425F2">
            <w:pPr>
              <w:spacing w:after="0" w:line="276" w:lineRule="auto"/>
              <w:jc w:val="center"/>
              <w:rPr>
                <w:b/>
                <w:sz w:val="20"/>
                <w:szCs w:val="20"/>
              </w:rPr>
            </w:pPr>
            <w:r w:rsidRPr="00987A49">
              <w:rPr>
                <w:b/>
                <w:sz w:val="20"/>
                <w:szCs w:val="20"/>
              </w:rPr>
              <w:t>2018 Crop</w:t>
            </w:r>
          </w:p>
        </w:tc>
        <w:tc>
          <w:tcPr>
            <w:tcW w:w="990" w:type="dxa"/>
            <w:vMerge w:val="restart"/>
            <w:tcBorders>
              <w:top w:val="single" w:sz="4" w:space="0" w:color="auto"/>
            </w:tcBorders>
            <w:shd w:val="clear" w:color="auto" w:fill="auto"/>
            <w:vAlign w:val="center"/>
          </w:tcPr>
          <w:p w14:paraId="1B7D0F07" w14:textId="77777777" w:rsidR="00804FD3" w:rsidRPr="00987A49" w:rsidRDefault="00804FD3" w:rsidP="009425F2">
            <w:pPr>
              <w:spacing w:after="0" w:line="276" w:lineRule="auto"/>
              <w:jc w:val="center"/>
              <w:rPr>
                <w:b/>
                <w:sz w:val="20"/>
                <w:szCs w:val="20"/>
              </w:rPr>
            </w:pPr>
            <w:r w:rsidRPr="00987A49">
              <w:rPr>
                <w:b/>
                <w:sz w:val="20"/>
                <w:szCs w:val="20"/>
              </w:rPr>
              <w:t>2019 Sampling Date</w:t>
            </w:r>
          </w:p>
        </w:tc>
      </w:tr>
      <w:tr w:rsidR="00804FD3" w:rsidRPr="00987A49" w14:paraId="3F745724" w14:textId="77777777" w:rsidTr="00804FD3">
        <w:trPr>
          <w:trHeight w:val="303"/>
        </w:trPr>
        <w:tc>
          <w:tcPr>
            <w:tcW w:w="1165" w:type="dxa"/>
            <w:vMerge/>
            <w:tcBorders>
              <w:bottom w:val="single" w:sz="4" w:space="0" w:color="auto"/>
            </w:tcBorders>
            <w:shd w:val="clear" w:color="auto" w:fill="auto"/>
            <w:vAlign w:val="center"/>
          </w:tcPr>
          <w:p w14:paraId="1ECBC39E" w14:textId="77777777" w:rsidR="00804FD3" w:rsidRPr="00987A49" w:rsidRDefault="00804FD3" w:rsidP="009425F2">
            <w:pPr>
              <w:spacing w:after="0" w:line="276" w:lineRule="auto"/>
              <w:jc w:val="center"/>
              <w:rPr>
                <w:sz w:val="20"/>
                <w:szCs w:val="20"/>
              </w:rPr>
            </w:pPr>
          </w:p>
        </w:tc>
        <w:tc>
          <w:tcPr>
            <w:tcW w:w="1260" w:type="dxa"/>
            <w:vMerge/>
            <w:tcBorders>
              <w:bottom w:val="single" w:sz="4" w:space="0" w:color="auto"/>
            </w:tcBorders>
          </w:tcPr>
          <w:p w14:paraId="3354CA8C" w14:textId="77777777" w:rsidR="00804FD3" w:rsidRPr="00987A49" w:rsidRDefault="00804FD3" w:rsidP="009425F2">
            <w:pPr>
              <w:spacing w:after="0" w:line="276" w:lineRule="auto"/>
              <w:jc w:val="center"/>
              <w:rPr>
                <w:b/>
                <w:i/>
                <w:sz w:val="20"/>
                <w:szCs w:val="20"/>
              </w:rPr>
            </w:pPr>
          </w:p>
        </w:tc>
        <w:tc>
          <w:tcPr>
            <w:tcW w:w="1080" w:type="dxa"/>
            <w:vMerge/>
            <w:tcBorders>
              <w:bottom w:val="single" w:sz="4" w:space="0" w:color="auto"/>
            </w:tcBorders>
          </w:tcPr>
          <w:p w14:paraId="699D5EE8" w14:textId="77777777" w:rsidR="00804FD3" w:rsidRPr="00987A49" w:rsidRDefault="00804FD3" w:rsidP="009425F2">
            <w:pPr>
              <w:spacing w:after="0" w:line="276" w:lineRule="auto"/>
              <w:jc w:val="center"/>
              <w:rPr>
                <w:b/>
                <w:i/>
                <w:sz w:val="20"/>
                <w:szCs w:val="20"/>
              </w:rPr>
            </w:pPr>
          </w:p>
        </w:tc>
        <w:tc>
          <w:tcPr>
            <w:tcW w:w="990" w:type="dxa"/>
            <w:vMerge/>
            <w:tcBorders>
              <w:bottom w:val="single" w:sz="4" w:space="0" w:color="auto"/>
            </w:tcBorders>
          </w:tcPr>
          <w:p w14:paraId="282BB775" w14:textId="5357C7EB" w:rsidR="00804FD3" w:rsidRPr="00987A49" w:rsidRDefault="00804FD3" w:rsidP="009425F2">
            <w:pPr>
              <w:spacing w:after="0" w:line="276" w:lineRule="auto"/>
              <w:jc w:val="center"/>
              <w:rPr>
                <w:b/>
                <w:i/>
                <w:sz w:val="20"/>
                <w:szCs w:val="20"/>
              </w:rPr>
            </w:pPr>
          </w:p>
        </w:tc>
        <w:tc>
          <w:tcPr>
            <w:tcW w:w="1350" w:type="dxa"/>
            <w:tcBorders>
              <w:top w:val="single" w:sz="4" w:space="0" w:color="auto"/>
              <w:bottom w:val="single" w:sz="4" w:space="0" w:color="auto"/>
            </w:tcBorders>
            <w:shd w:val="clear" w:color="auto" w:fill="auto"/>
            <w:vAlign w:val="center"/>
          </w:tcPr>
          <w:p w14:paraId="0A1C4DFB" w14:textId="0A9A8877" w:rsidR="00804FD3" w:rsidRPr="00987A49" w:rsidRDefault="00804FD3" w:rsidP="009425F2">
            <w:pPr>
              <w:spacing w:after="0" w:line="276" w:lineRule="auto"/>
              <w:jc w:val="center"/>
              <w:rPr>
                <w:b/>
                <w:i/>
                <w:sz w:val="20"/>
                <w:szCs w:val="20"/>
              </w:rPr>
            </w:pPr>
            <w:r w:rsidRPr="00987A49">
              <w:rPr>
                <w:b/>
                <w:i/>
                <w:sz w:val="20"/>
                <w:szCs w:val="20"/>
              </w:rPr>
              <w:t>Air Temp</w:t>
            </w:r>
            <w:r>
              <w:rPr>
                <w:b/>
                <w:i/>
                <w:sz w:val="20"/>
                <w:szCs w:val="20"/>
              </w:rPr>
              <w:t>erature</w:t>
            </w:r>
            <w:r w:rsidRPr="00987A49">
              <w:rPr>
                <w:b/>
                <w:i/>
                <w:sz w:val="20"/>
                <w:szCs w:val="20"/>
              </w:rPr>
              <w:t xml:space="preserve"> (⁰C)</w:t>
            </w:r>
          </w:p>
        </w:tc>
        <w:tc>
          <w:tcPr>
            <w:tcW w:w="1350" w:type="dxa"/>
            <w:tcBorders>
              <w:top w:val="single" w:sz="4" w:space="0" w:color="auto"/>
              <w:bottom w:val="single" w:sz="4" w:space="0" w:color="auto"/>
            </w:tcBorders>
            <w:shd w:val="clear" w:color="auto" w:fill="auto"/>
            <w:vAlign w:val="center"/>
          </w:tcPr>
          <w:p w14:paraId="7AE857E4" w14:textId="052A26FF" w:rsidR="00804FD3" w:rsidRPr="00987A49" w:rsidRDefault="00804FD3" w:rsidP="009425F2">
            <w:pPr>
              <w:spacing w:after="0" w:line="276" w:lineRule="auto"/>
              <w:jc w:val="center"/>
              <w:rPr>
                <w:b/>
                <w:i/>
                <w:sz w:val="20"/>
                <w:szCs w:val="20"/>
              </w:rPr>
            </w:pPr>
            <w:r w:rsidRPr="00987A49">
              <w:rPr>
                <w:b/>
                <w:i/>
                <w:sz w:val="20"/>
                <w:szCs w:val="20"/>
              </w:rPr>
              <w:t>Preci</w:t>
            </w:r>
            <w:r>
              <w:rPr>
                <w:b/>
                <w:i/>
                <w:sz w:val="20"/>
                <w:szCs w:val="20"/>
              </w:rPr>
              <w:t>pitation</w:t>
            </w:r>
            <w:r w:rsidRPr="00987A49">
              <w:rPr>
                <w:b/>
                <w:i/>
                <w:sz w:val="20"/>
                <w:szCs w:val="20"/>
              </w:rPr>
              <w:t xml:space="preserve"> (mm)</w:t>
            </w:r>
          </w:p>
        </w:tc>
        <w:tc>
          <w:tcPr>
            <w:tcW w:w="275" w:type="dxa"/>
          </w:tcPr>
          <w:p w14:paraId="0362AD2C" w14:textId="77777777" w:rsidR="00804FD3" w:rsidRPr="00987A49" w:rsidRDefault="00804FD3" w:rsidP="009425F2">
            <w:pPr>
              <w:spacing w:after="0" w:line="276" w:lineRule="auto"/>
              <w:jc w:val="center"/>
              <w:rPr>
                <w:b/>
                <w:i/>
                <w:sz w:val="20"/>
                <w:szCs w:val="20"/>
              </w:rPr>
            </w:pPr>
          </w:p>
        </w:tc>
        <w:tc>
          <w:tcPr>
            <w:tcW w:w="630" w:type="dxa"/>
            <w:tcBorders>
              <w:top w:val="single" w:sz="4" w:space="0" w:color="auto"/>
              <w:bottom w:val="single" w:sz="4" w:space="0" w:color="auto"/>
            </w:tcBorders>
            <w:shd w:val="clear" w:color="auto" w:fill="auto"/>
            <w:vAlign w:val="center"/>
          </w:tcPr>
          <w:p w14:paraId="3E80D17F" w14:textId="0D4AA32D" w:rsidR="00804FD3" w:rsidRPr="00987A49" w:rsidRDefault="00804FD3" w:rsidP="009425F2">
            <w:pPr>
              <w:spacing w:after="0" w:line="276" w:lineRule="auto"/>
              <w:jc w:val="center"/>
              <w:rPr>
                <w:b/>
                <w:i/>
                <w:sz w:val="20"/>
                <w:szCs w:val="20"/>
              </w:rPr>
            </w:pPr>
            <w:r w:rsidRPr="00987A49">
              <w:rPr>
                <w:b/>
                <w:i/>
                <w:sz w:val="20"/>
                <w:szCs w:val="20"/>
              </w:rPr>
              <w:t>5-year</w:t>
            </w:r>
          </w:p>
        </w:tc>
        <w:tc>
          <w:tcPr>
            <w:tcW w:w="630" w:type="dxa"/>
            <w:tcBorders>
              <w:top w:val="single" w:sz="4" w:space="0" w:color="auto"/>
              <w:bottom w:val="single" w:sz="4" w:space="0" w:color="auto"/>
            </w:tcBorders>
            <w:shd w:val="clear" w:color="auto" w:fill="auto"/>
            <w:vAlign w:val="center"/>
          </w:tcPr>
          <w:p w14:paraId="6EF1BECA" w14:textId="77777777" w:rsidR="00804FD3" w:rsidRPr="00987A49" w:rsidRDefault="00804FD3" w:rsidP="009425F2">
            <w:pPr>
              <w:spacing w:after="0" w:line="276" w:lineRule="auto"/>
              <w:jc w:val="center"/>
              <w:rPr>
                <w:b/>
                <w:i/>
                <w:sz w:val="20"/>
                <w:szCs w:val="20"/>
              </w:rPr>
            </w:pPr>
            <w:r w:rsidRPr="00987A49">
              <w:rPr>
                <w:b/>
                <w:i/>
                <w:sz w:val="20"/>
                <w:szCs w:val="20"/>
              </w:rPr>
              <w:t>10-year</w:t>
            </w:r>
          </w:p>
        </w:tc>
        <w:tc>
          <w:tcPr>
            <w:tcW w:w="990" w:type="dxa"/>
            <w:vMerge/>
            <w:tcBorders>
              <w:bottom w:val="single" w:sz="4" w:space="0" w:color="auto"/>
            </w:tcBorders>
            <w:shd w:val="clear" w:color="auto" w:fill="auto"/>
            <w:vAlign w:val="center"/>
          </w:tcPr>
          <w:p w14:paraId="4B313A6D" w14:textId="77777777" w:rsidR="00804FD3" w:rsidRPr="00987A49" w:rsidRDefault="00804FD3" w:rsidP="009425F2">
            <w:pPr>
              <w:spacing w:after="0" w:line="276" w:lineRule="auto"/>
              <w:jc w:val="center"/>
              <w:rPr>
                <w:sz w:val="20"/>
                <w:szCs w:val="20"/>
              </w:rPr>
            </w:pPr>
          </w:p>
        </w:tc>
        <w:tc>
          <w:tcPr>
            <w:tcW w:w="990" w:type="dxa"/>
            <w:vMerge/>
            <w:tcBorders>
              <w:bottom w:val="single" w:sz="4" w:space="0" w:color="auto"/>
            </w:tcBorders>
            <w:shd w:val="clear" w:color="auto" w:fill="auto"/>
            <w:vAlign w:val="center"/>
          </w:tcPr>
          <w:p w14:paraId="3A9B48EE" w14:textId="77777777" w:rsidR="00804FD3" w:rsidRPr="00987A49" w:rsidRDefault="00804FD3" w:rsidP="009425F2">
            <w:pPr>
              <w:spacing w:after="0" w:line="276" w:lineRule="auto"/>
              <w:jc w:val="center"/>
              <w:rPr>
                <w:sz w:val="20"/>
                <w:szCs w:val="20"/>
              </w:rPr>
            </w:pPr>
          </w:p>
        </w:tc>
      </w:tr>
      <w:tr w:rsidR="00804FD3" w:rsidRPr="00987A49" w14:paraId="481BECE5" w14:textId="77777777" w:rsidTr="006B5283">
        <w:trPr>
          <w:trHeight w:val="323"/>
        </w:trPr>
        <w:tc>
          <w:tcPr>
            <w:tcW w:w="10710" w:type="dxa"/>
            <w:gridSpan w:val="11"/>
            <w:tcBorders>
              <w:top w:val="single" w:sz="4" w:space="0" w:color="auto"/>
              <w:bottom w:val="single" w:sz="4" w:space="0" w:color="auto"/>
            </w:tcBorders>
            <w:vAlign w:val="center"/>
          </w:tcPr>
          <w:p w14:paraId="79D3D944" w14:textId="7B9A30D2" w:rsidR="00804FD3" w:rsidRPr="00987A49" w:rsidRDefault="00804FD3" w:rsidP="00783A5A">
            <w:pPr>
              <w:spacing w:after="0" w:line="276" w:lineRule="auto"/>
              <w:rPr>
                <w:sz w:val="20"/>
                <w:szCs w:val="20"/>
              </w:rPr>
            </w:pPr>
            <w:r w:rsidRPr="007339EE">
              <w:rPr>
                <w:i/>
                <w:iCs/>
                <w:sz w:val="20"/>
                <w:szCs w:val="20"/>
              </w:rPr>
              <w:t>West</w:t>
            </w:r>
            <w:r>
              <w:rPr>
                <w:i/>
                <w:iCs/>
                <w:sz w:val="20"/>
                <w:szCs w:val="20"/>
              </w:rPr>
              <w:t>-g</w:t>
            </w:r>
            <w:r w:rsidRPr="007339EE">
              <w:rPr>
                <w:i/>
                <w:iCs/>
                <w:sz w:val="20"/>
                <w:szCs w:val="20"/>
              </w:rPr>
              <w:t>rain (</w:t>
            </w:r>
            <w:r>
              <w:rPr>
                <w:i/>
                <w:iCs/>
                <w:sz w:val="20"/>
                <w:szCs w:val="20"/>
              </w:rPr>
              <w:t>commercial</w:t>
            </w:r>
            <w:r w:rsidRPr="007339EE">
              <w:rPr>
                <w:i/>
                <w:iCs/>
                <w:sz w:val="20"/>
                <w:szCs w:val="20"/>
              </w:rPr>
              <w:t xml:space="preserve"> farm)</w:t>
            </w:r>
            <w:r>
              <w:rPr>
                <w:i/>
                <w:iCs/>
                <w:sz w:val="20"/>
                <w:szCs w:val="20"/>
              </w:rPr>
              <w:t xml:space="preserve">, </w:t>
            </w:r>
            <w:r w:rsidRPr="00987A49">
              <w:rPr>
                <w:sz w:val="20"/>
                <w:szCs w:val="20"/>
              </w:rPr>
              <w:t>4</w:t>
            </w:r>
            <w:r>
              <w:rPr>
                <w:sz w:val="20"/>
                <w:szCs w:val="20"/>
              </w:rPr>
              <w:t>1</w:t>
            </w:r>
            <w:r w:rsidRPr="00987A49">
              <w:rPr>
                <w:sz w:val="20"/>
                <w:szCs w:val="20"/>
              </w:rPr>
              <w:t>⁰</w:t>
            </w:r>
            <w:r>
              <w:rPr>
                <w:sz w:val="20"/>
                <w:szCs w:val="20"/>
              </w:rPr>
              <w:t>55</w:t>
            </w:r>
            <w:r w:rsidRPr="00987A49">
              <w:rPr>
                <w:sz w:val="20"/>
                <w:szCs w:val="20"/>
              </w:rPr>
              <w:t>’N</w:t>
            </w:r>
            <w:r>
              <w:rPr>
                <w:sz w:val="20"/>
                <w:szCs w:val="20"/>
              </w:rPr>
              <w:t xml:space="preserve"> </w:t>
            </w:r>
            <w:r w:rsidRPr="00987A49">
              <w:rPr>
                <w:sz w:val="20"/>
                <w:szCs w:val="20"/>
              </w:rPr>
              <w:t>94⁰</w:t>
            </w:r>
            <w:r>
              <w:rPr>
                <w:sz w:val="20"/>
                <w:szCs w:val="20"/>
              </w:rPr>
              <w:t>36</w:t>
            </w:r>
            <w:r w:rsidRPr="00987A49">
              <w:rPr>
                <w:sz w:val="20"/>
                <w:szCs w:val="20"/>
              </w:rPr>
              <w:t>’W</w:t>
            </w:r>
            <w:r>
              <w:rPr>
                <w:sz w:val="20"/>
                <w:szCs w:val="20"/>
              </w:rPr>
              <w:t>, initiated in 2008</w:t>
            </w:r>
          </w:p>
        </w:tc>
      </w:tr>
      <w:tr w:rsidR="00804FD3" w:rsidRPr="00987A49" w14:paraId="0D71F681" w14:textId="77777777" w:rsidTr="00804FD3">
        <w:trPr>
          <w:trHeight w:val="819"/>
        </w:trPr>
        <w:tc>
          <w:tcPr>
            <w:tcW w:w="1165" w:type="dxa"/>
            <w:tcBorders>
              <w:top w:val="single" w:sz="4" w:space="0" w:color="auto"/>
              <w:bottom w:val="single" w:sz="4" w:space="0" w:color="auto"/>
            </w:tcBorders>
            <w:shd w:val="clear" w:color="auto" w:fill="auto"/>
            <w:vAlign w:val="center"/>
          </w:tcPr>
          <w:p w14:paraId="1686E695" w14:textId="167760C3" w:rsidR="00804FD3" w:rsidRPr="00987A49" w:rsidRDefault="00804FD3" w:rsidP="00783A5A">
            <w:pPr>
              <w:spacing w:after="0" w:line="276" w:lineRule="auto"/>
              <w:jc w:val="center"/>
              <w:rPr>
                <w:sz w:val="20"/>
                <w:szCs w:val="20"/>
              </w:rPr>
            </w:pPr>
            <w:r w:rsidRPr="00987A49">
              <w:rPr>
                <w:sz w:val="20"/>
                <w:szCs w:val="20"/>
              </w:rPr>
              <w:t>25 x 250 m</w:t>
            </w:r>
            <w:r>
              <w:rPr>
                <w:sz w:val="20"/>
                <w:szCs w:val="20"/>
              </w:rPr>
              <w:t xml:space="preserve"> (1-3%)</w:t>
            </w:r>
          </w:p>
        </w:tc>
        <w:tc>
          <w:tcPr>
            <w:tcW w:w="1260" w:type="dxa"/>
            <w:tcBorders>
              <w:top w:val="single" w:sz="4" w:space="0" w:color="auto"/>
              <w:bottom w:val="single" w:sz="4" w:space="0" w:color="auto"/>
            </w:tcBorders>
            <w:vAlign w:val="center"/>
          </w:tcPr>
          <w:p w14:paraId="50488D36" w14:textId="39803185" w:rsidR="00804FD3" w:rsidRDefault="00804FD3" w:rsidP="00783A5A">
            <w:pPr>
              <w:spacing w:after="0" w:line="276" w:lineRule="auto"/>
              <w:jc w:val="center"/>
              <w:rPr>
                <w:sz w:val="20"/>
                <w:szCs w:val="20"/>
              </w:rPr>
            </w:pPr>
            <w:r>
              <w:rPr>
                <w:sz w:val="20"/>
                <w:szCs w:val="20"/>
              </w:rPr>
              <w:t>4</w:t>
            </w:r>
          </w:p>
        </w:tc>
        <w:tc>
          <w:tcPr>
            <w:tcW w:w="1080" w:type="dxa"/>
            <w:tcBorders>
              <w:top w:val="single" w:sz="4" w:space="0" w:color="auto"/>
              <w:bottom w:val="single" w:sz="4" w:space="0" w:color="auto"/>
            </w:tcBorders>
            <w:vAlign w:val="center"/>
          </w:tcPr>
          <w:p w14:paraId="0A5E3B78" w14:textId="0502AD29" w:rsidR="00804FD3" w:rsidRPr="00987A49" w:rsidRDefault="00804FD3" w:rsidP="00783A5A">
            <w:pPr>
              <w:spacing w:after="0" w:line="276" w:lineRule="auto"/>
              <w:jc w:val="center"/>
              <w:rPr>
                <w:sz w:val="20"/>
                <w:szCs w:val="20"/>
              </w:rPr>
            </w:pPr>
            <w:r>
              <w:rPr>
                <w:sz w:val="20"/>
                <w:szCs w:val="20"/>
              </w:rPr>
              <w:t>Nicollet loam</w:t>
            </w:r>
          </w:p>
        </w:tc>
        <w:tc>
          <w:tcPr>
            <w:tcW w:w="990" w:type="dxa"/>
            <w:tcBorders>
              <w:top w:val="single" w:sz="4" w:space="0" w:color="auto"/>
              <w:bottom w:val="single" w:sz="4" w:space="0" w:color="auto"/>
            </w:tcBorders>
            <w:vAlign w:val="center"/>
          </w:tcPr>
          <w:p w14:paraId="5C1C1ED1" w14:textId="7127B42D" w:rsidR="00804FD3" w:rsidRPr="00987A49" w:rsidRDefault="00804FD3" w:rsidP="00783A5A">
            <w:pPr>
              <w:spacing w:after="0" w:line="276" w:lineRule="auto"/>
              <w:jc w:val="center"/>
              <w:rPr>
                <w:sz w:val="20"/>
                <w:szCs w:val="20"/>
              </w:rPr>
            </w:pPr>
            <w:r>
              <w:rPr>
                <w:sz w:val="20"/>
                <w:szCs w:val="20"/>
              </w:rPr>
              <w:t>67</w:t>
            </w:r>
          </w:p>
        </w:tc>
        <w:tc>
          <w:tcPr>
            <w:tcW w:w="1350" w:type="dxa"/>
            <w:tcBorders>
              <w:top w:val="single" w:sz="4" w:space="0" w:color="auto"/>
              <w:bottom w:val="single" w:sz="4" w:space="0" w:color="auto"/>
            </w:tcBorders>
            <w:shd w:val="clear" w:color="auto" w:fill="auto"/>
            <w:vAlign w:val="center"/>
          </w:tcPr>
          <w:p w14:paraId="3DD728EB" w14:textId="05F89994" w:rsidR="00804FD3" w:rsidRPr="00987A49" w:rsidRDefault="00804FD3" w:rsidP="00783A5A">
            <w:pPr>
              <w:spacing w:after="0" w:line="276" w:lineRule="auto"/>
              <w:jc w:val="center"/>
              <w:rPr>
                <w:sz w:val="20"/>
                <w:szCs w:val="20"/>
              </w:rPr>
            </w:pPr>
            <w:r w:rsidRPr="00987A49">
              <w:rPr>
                <w:sz w:val="20"/>
                <w:szCs w:val="20"/>
              </w:rPr>
              <w:t>9.5</w:t>
            </w:r>
          </w:p>
        </w:tc>
        <w:tc>
          <w:tcPr>
            <w:tcW w:w="1350" w:type="dxa"/>
            <w:tcBorders>
              <w:top w:val="single" w:sz="4" w:space="0" w:color="auto"/>
              <w:bottom w:val="single" w:sz="4" w:space="0" w:color="auto"/>
            </w:tcBorders>
            <w:shd w:val="clear" w:color="auto" w:fill="auto"/>
            <w:vAlign w:val="center"/>
          </w:tcPr>
          <w:p w14:paraId="024995EB" w14:textId="2D288993" w:rsidR="00804FD3" w:rsidRPr="00987A49" w:rsidRDefault="00804FD3" w:rsidP="00783A5A">
            <w:pPr>
              <w:spacing w:after="0" w:line="276" w:lineRule="auto"/>
              <w:jc w:val="center"/>
              <w:rPr>
                <w:sz w:val="20"/>
                <w:szCs w:val="20"/>
              </w:rPr>
            </w:pPr>
            <w:r w:rsidRPr="00987A49">
              <w:rPr>
                <w:sz w:val="20"/>
                <w:szCs w:val="20"/>
              </w:rPr>
              <w:t>880</w:t>
            </w:r>
          </w:p>
        </w:tc>
        <w:tc>
          <w:tcPr>
            <w:tcW w:w="275" w:type="dxa"/>
            <w:tcBorders>
              <w:top w:val="single" w:sz="4" w:space="0" w:color="auto"/>
              <w:bottom w:val="single" w:sz="4" w:space="0" w:color="auto"/>
            </w:tcBorders>
          </w:tcPr>
          <w:p w14:paraId="6220B33B" w14:textId="77777777" w:rsidR="00804FD3" w:rsidRPr="00987A49" w:rsidRDefault="00804FD3" w:rsidP="00783A5A">
            <w:pPr>
              <w:spacing w:after="0" w:line="276"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5C0903FA" w14:textId="44328B8F" w:rsidR="00804FD3" w:rsidRPr="00987A49" w:rsidRDefault="00804FD3" w:rsidP="00783A5A">
            <w:pPr>
              <w:spacing w:after="0" w:line="276" w:lineRule="auto"/>
              <w:jc w:val="center"/>
              <w:rPr>
                <w:sz w:val="20"/>
                <w:szCs w:val="20"/>
              </w:rPr>
            </w:pPr>
            <w:r w:rsidRPr="00987A49">
              <w:rPr>
                <w:sz w:val="20"/>
                <w:szCs w:val="20"/>
              </w:rPr>
              <w:t>0.24</w:t>
            </w:r>
          </w:p>
        </w:tc>
        <w:tc>
          <w:tcPr>
            <w:tcW w:w="630" w:type="dxa"/>
            <w:tcBorders>
              <w:top w:val="single" w:sz="4" w:space="0" w:color="auto"/>
              <w:bottom w:val="single" w:sz="4" w:space="0" w:color="auto"/>
            </w:tcBorders>
            <w:shd w:val="clear" w:color="auto" w:fill="auto"/>
            <w:vAlign w:val="center"/>
          </w:tcPr>
          <w:p w14:paraId="60EA8315" w14:textId="3B1DE158" w:rsidR="00804FD3" w:rsidRPr="00987A49" w:rsidRDefault="00804FD3" w:rsidP="00783A5A">
            <w:pPr>
              <w:spacing w:after="0" w:line="276" w:lineRule="auto"/>
              <w:jc w:val="center"/>
              <w:rPr>
                <w:sz w:val="20"/>
                <w:szCs w:val="20"/>
              </w:rPr>
            </w:pPr>
            <w:r w:rsidRPr="00987A49">
              <w:rPr>
                <w:sz w:val="20"/>
                <w:szCs w:val="20"/>
              </w:rPr>
              <w:t>0.45</w:t>
            </w:r>
          </w:p>
        </w:tc>
        <w:tc>
          <w:tcPr>
            <w:tcW w:w="990" w:type="dxa"/>
            <w:tcBorders>
              <w:top w:val="single" w:sz="4" w:space="0" w:color="auto"/>
              <w:bottom w:val="single" w:sz="4" w:space="0" w:color="auto"/>
            </w:tcBorders>
            <w:shd w:val="clear" w:color="auto" w:fill="auto"/>
            <w:vAlign w:val="center"/>
          </w:tcPr>
          <w:p w14:paraId="1FB3B7BD" w14:textId="045ACF21" w:rsidR="00804FD3" w:rsidRPr="00987A49" w:rsidRDefault="00804FD3" w:rsidP="00783A5A">
            <w:pPr>
              <w:spacing w:after="0" w:line="276" w:lineRule="auto"/>
              <w:jc w:val="center"/>
              <w:rPr>
                <w:sz w:val="20"/>
                <w:szCs w:val="20"/>
              </w:rPr>
            </w:pPr>
            <w:r w:rsidRPr="00987A49">
              <w:rPr>
                <w:sz w:val="20"/>
                <w:szCs w:val="20"/>
              </w:rPr>
              <w:t>Soybean</w:t>
            </w:r>
          </w:p>
        </w:tc>
        <w:tc>
          <w:tcPr>
            <w:tcW w:w="990" w:type="dxa"/>
            <w:tcBorders>
              <w:top w:val="single" w:sz="4" w:space="0" w:color="auto"/>
              <w:bottom w:val="single" w:sz="4" w:space="0" w:color="auto"/>
            </w:tcBorders>
            <w:shd w:val="clear" w:color="auto" w:fill="auto"/>
            <w:vAlign w:val="center"/>
          </w:tcPr>
          <w:p w14:paraId="4C9C91D8" w14:textId="2AC8D684" w:rsidR="00804FD3" w:rsidRDefault="00804FD3" w:rsidP="00783A5A">
            <w:pPr>
              <w:spacing w:after="0" w:line="276" w:lineRule="auto"/>
              <w:jc w:val="center"/>
              <w:rPr>
                <w:sz w:val="20"/>
                <w:szCs w:val="20"/>
              </w:rPr>
            </w:pPr>
            <w:r>
              <w:rPr>
                <w:sz w:val="20"/>
                <w:szCs w:val="20"/>
              </w:rPr>
              <w:t>May</w:t>
            </w:r>
            <w:r w:rsidRPr="00987A49">
              <w:rPr>
                <w:sz w:val="20"/>
                <w:szCs w:val="20"/>
              </w:rPr>
              <w:t xml:space="preserve"> </w:t>
            </w:r>
            <w:r>
              <w:rPr>
                <w:sz w:val="20"/>
                <w:szCs w:val="20"/>
              </w:rPr>
              <w:t>23</w:t>
            </w:r>
          </w:p>
        </w:tc>
      </w:tr>
      <w:tr w:rsidR="00804FD3" w:rsidRPr="00987A49" w14:paraId="135E2C7A" w14:textId="77777777" w:rsidTr="0056207C">
        <w:trPr>
          <w:trHeight w:val="323"/>
        </w:trPr>
        <w:tc>
          <w:tcPr>
            <w:tcW w:w="10710" w:type="dxa"/>
            <w:gridSpan w:val="11"/>
            <w:tcBorders>
              <w:top w:val="single" w:sz="4" w:space="0" w:color="auto"/>
              <w:bottom w:val="single" w:sz="4" w:space="0" w:color="auto"/>
            </w:tcBorders>
          </w:tcPr>
          <w:p w14:paraId="19DCF940" w14:textId="1B88C6D0" w:rsidR="00804FD3" w:rsidRDefault="00804FD3" w:rsidP="00783A5A">
            <w:pPr>
              <w:spacing w:after="0" w:line="276" w:lineRule="auto"/>
              <w:rPr>
                <w:sz w:val="20"/>
                <w:szCs w:val="20"/>
              </w:rPr>
            </w:pPr>
            <w:r w:rsidRPr="007339EE">
              <w:rPr>
                <w:i/>
                <w:iCs/>
                <w:sz w:val="20"/>
                <w:szCs w:val="20"/>
              </w:rPr>
              <w:t>Central</w:t>
            </w:r>
            <w:r>
              <w:rPr>
                <w:i/>
                <w:iCs/>
                <w:sz w:val="20"/>
                <w:szCs w:val="20"/>
              </w:rPr>
              <w:t>-s</w:t>
            </w:r>
            <w:r w:rsidRPr="007339EE">
              <w:rPr>
                <w:i/>
                <w:iCs/>
                <w:sz w:val="20"/>
                <w:szCs w:val="20"/>
              </w:rPr>
              <w:t xml:space="preserve">ilage (research </w:t>
            </w:r>
            <w:r>
              <w:rPr>
                <w:i/>
                <w:iCs/>
                <w:sz w:val="20"/>
                <w:szCs w:val="20"/>
              </w:rPr>
              <w:t>plots</w:t>
            </w:r>
            <w:r w:rsidRPr="007339EE">
              <w:rPr>
                <w:i/>
                <w:iCs/>
                <w:sz w:val="20"/>
                <w:szCs w:val="20"/>
              </w:rPr>
              <w:t>)</w:t>
            </w:r>
            <w:r>
              <w:rPr>
                <w:i/>
                <w:iCs/>
                <w:sz w:val="20"/>
                <w:szCs w:val="20"/>
              </w:rPr>
              <w:t xml:space="preserve">; </w:t>
            </w:r>
            <w:r w:rsidRPr="00987A49">
              <w:rPr>
                <w:sz w:val="20"/>
                <w:szCs w:val="20"/>
              </w:rPr>
              <w:t>42⁰00’N</w:t>
            </w:r>
            <w:r>
              <w:rPr>
                <w:sz w:val="20"/>
                <w:szCs w:val="20"/>
              </w:rPr>
              <w:t xml:space="preserve"> </w:t>
            </w:r>
            <w:r w:rsidRPr="00987A49">
              <w:rPr>
                <w:sz w:val="20"/>
                <w:szCs w:val="20"/>
              </w:rPr>
              <w:t>9</w:t>
            </w:r>
            <w:r>
              <w:rPr>
                <w:sz w:val="20"/>
                <w:szCs w:val="20"/>
              </w:rPr>
              <w:t>3</w:t>
            </w:r>
            <w:r w:rsidRPr="00987A49">
              <w:rPr>
                <w:sz w:val="20"/>
                <w:szCs w:val="20"/>
              </w:rPr>
              <w:t>⁰</w:t>
            </w:r>
            <w:r>
              <w:rPr>
                <w:sz w:val="20"/>
                <w:szCs w:val="20"/>
              </w:rPr>
              <w:t>48</w:t>
            </w:r>
            <w:r w:rsidRPr="00987A49">
              <w:rPr>
                <w:sz w:val="20"/>
                <w:szCs w:val="20"/>
              </w:rPr>
              <w:t>’W</w:t>
            </w:r>
            <w:r>
              <w:rPr>
                <w:sz w:val="20"/>
                <w:szCs w:val="20"/>
              </w:rPr>
              <w:t>; initiated in 2002</w:t>
            </w:r>
          </w:p>
        </w:tc>
      </w:tr>
      <w:tr w:rsidR="00804FD3" w:rsidRPr="00987A49" w14:paraId="1B2B60C9" w14:textId="77777777" w:rsidTr="00804FD3">
        <w:trPr>
          <w:trHeight w:val="752"/>
        </w:trPr>
        <w:tc>
          <w:tcPr>
            <w:tcW w:w="1165" w:type="dxa"/>
            <w:tcBorders>
              <w:top w:val="single" w:sz="4" w:space="0" w:color="auto"/>
              <w:bottom w:val="single" w:sz="4" w:space="0" w:color="auto"/>
            </w:tcBorders>
            <w:shd w:val="clear" w:color="auto" w:fill="auto"/>
            <w:vAlign w:val="center"/>
          </w:tcPr>
          <w:p w14:paraId="4995A1D8" w14:textId="77777777" w:rsidR="00804FD3" w:rsidRDefault="00804FD3" w:rsidP="00783A5A">
            <w:pPr>
              <w:spacing w:after="0" w:line="276" w:lineRule="auto"/>
              <w:jc w:val="center"/>
              <w:rPr>
                <w:sz w:val="20"/>
                <w:szCs w:val="20"/>
              </w:rPr>
            </w:pPr>
            <w:r w:rsidRPr="00987A49">
              <w:rPr>
                <w:sz w:val="20"/>
                <w:szCs w:val="20"/>
              </w:rPr>
              <w:t>3.8 x 55 m</w:t>
            </w:r>
          </w:p>
          <w:p w14:paraId="0C6EB011" w14:textId="18D4EDF4" w:rsidR="00804FD3" w:rsidRPr="00987A49" w:rsidRDefault="00804FD3" w:rsidP="00783A5A">
            <w:pPr>
              <w:spacing w:after="0" w:line="276" w:lineRule="auto"/>
              <w:jc w:val="center"/>
              <w:rPr>
                <w:sz w:val="20"/>
                <w:szCs w:val="20"/>
              </w:rPr>
            </w:pPr>
            <w:r>
              <w:rPr>
                <w:sz w:val="20"/>
                <w:szCs w:val="20"/>
              </w:rPr>
              <w:t>(1-3%)</w:t>
            </w:r>
          </w:p>
        </w:tc>
        <w:tc>
          <w:tcPr>
            <w:tcW w:w="1260" w:type="dxa"/>
            <w:tcBorders>
              <w:top w:val="single" w:sz="4" w:space="0" w:color="auto"/>
              <w:bottom w:val="single" w:sz="4" w:space="0" w:color="auto"/>
            </w:tcBorders>
            <w:vAlign w:val="center"/>
          </w:tcPr>
          <w:p w14:paraId="36F08949" w14:textId="3D8B48BA" w:rsidR="00804FD3" w:rsidRPr="00987A49" w:rsidRDefault="00804FD3" w:rsidP="00783A5A">
            <w:pPr>
              <w:spacing w:after="0" w:line="276" w:lineRule="auto"/>
              <w:jc w:val="center"/>
              <w:rPr>
                <w:sz w:val="20"/>
                <w:szCs w:val="20"/>
              </w:rPr>
            </w:pPr>
            <w:r>
              <w:rPr>
                <w:sz w:val="20"/>
                <w:szCs w:val="20"/>
              </w:rPr>
              <w:t>5</w:t>
            </w:r>
          </w:p>
        </w:tc>
        <w:tc>
          <w:tcPr>
            <w:tcW w:w="1080" w:type="dxa"/>
            <w:tcBorders>
              <w:top w:val="single" w:sz="4" w:space="0" w:color="auto"/>
              <w:bottom w:val="single" w:sz="4" w:space="0" w:color="auto"/>
            </w:tcBorders>
            <w:vAlign w:val="center"/>
          </w:tcPr>
          <w:p w14:paraId="25A5A31C" w14:textId="1CAA9294" w:rsidR="00804FD3" w:rsidRPr="00987A49" w:rsidRDefault="00804FD3" w:rsidP="00783A5A">
            <w:pPr>
              <w:spacing w:after="0" w:line="276" w:lineRule="auto"/>
              <w:jc w:val="center"/>
              <w:rPr>
                <w:sz w:val="20"/>
                <w:szCs w:val="20"/>
              </w:rPr>
            </w:pPr>
            <w:r>
              <w:rPr>
                <w:sz w:val="20"/>
                <w:szCs w:val="20"/>
              </w:rPr>
              <w:t>Clarion loam</w:t>
            </w:r>
          </w:p>
        </w:tc>
        <w:tc>
          <w:tcPr>
            <w:tcW w:w="990" w:type="dxa"/>
            <w:tcBorders>
              <w:top w:val="single" w:sz="4" w:space="0" w:color="auto"/>
              <w:bottom w:val="single" w:sz="4" w:space="0" w:color="auto"/>
            </w:tcBorders>
            <w:vAlign w:val="center"/>
          </w:tcPr>
          <w:p w14:paraId="64D3C3D0" w14:textId="075EB21C" w:rsidR="00804FD3" w:rsidRPr="00987A49" w:rsidRDefault="00804FD3" w:rsidP="00783A5A">
            <w:pPr>
              <w:spacing w:after="0" w:line="276" w:lineRule="auto"/>
              <w:jc w:val="center"/>
              <w:rPr>
                <w:sz w:val="20"/>
                <w:szCs w:val="20"/>
              </w:rPr>
            </w:pPr>
            <w:r>
              <w:rPr>
                <w:sz w:val="20"/>
                <w:szCs w:val="20"/>
              </w:rPr>
              <w:t>100</w:t>
            </w:r>
          </w:p>
        </w:tc>
        <w:tc>
          <w:tcPr>
            <w:tcW w:w="1350" w:type="dxa"/>
            <w:tcBorders>
              <w:top w:val="single" w:sz="4" w:space="0" w:color="auto"/>
              <w:bottom w:val="single" w:sz="4" w:space="0" w:color="auto"/>
            </w:tcBorders>
            <w:shd w:val="clear" w:color="auto" w:fill="auto"/>
            <w:vAlign w:val="center"/>
          </w:tcPr>
          <w:p w14:paraId="0D65326D" w14:textId="148C48DB" w:rsidR="00804FD3" w:rsidRPr="00987A49" w:rsidRDefault="00804FD3" w:rsidP="00783A5A">
            <w:pPr>
              <w:spacing w:after="0" w:line="276" w:lineRule="auto"/>
              <w:jc w:val="center"/>
              <w:rPr>
                <w:sz w:val="20"/>
                <w:szCs w:val="20"/>
              </w:rPr>
            </w:pPr>
            <w:r w:rsidRPr="00987A49">
              <w:rPr>
                <w:sz w:val="20"/>
                <w:szCs w:val="20"/>
              </w:rPr>
              <w:t>9.8</w:t>
            </w:r>
          </w:p>
        </w:tc>
        <w:tc>
          <w:tcPr>
            <w:tcW w:w="1350" w:type="dxa"/>
            <w:tcBorders>
              <w:top w:val="single" w:sz="4" w:space="0" w:color="auto"/>
              <w:bottom w:val="single" w:sz="4" w:space="0" w:color="auto"/>
            </w:tcBorders>
            <w:shd w:val="clear" w:color="auto" w:fill="auto"/>
            <w:vAlign w:val="center"/>
          </w:tcPr>
          <w:p w14:paraId="7E4C468D" w14:textId="77777777" w:rsidR="00804FD3" w:rsidRPr="00987A49" w:rsidRDefault="00804FD3" w:rsidP="00783A5A">
            <w:pPr>
              <w:spacing w:after="0" w:line="276" w:lineRule="auto"/>
              <w:jc w:val="center"/>
              <w:rPr>
                <w:sz w:val="20"/>
                <w:szCs w:val="20"/>
              </w:rPr>
            </w:pPr>
            <w:r w:rsidRPr="00987A49">
              <w:rPr>
                <w:sz w:val="20"/>
                <w:szCs w:val="20"/>
              </w:rPr>
              <w:t>907</w:t>
            </w:r>
          </w:p>
        </w:tc>
        <w:tc>
          <w:tcPr>
            <w:tcW w:w="275" w:type="dxa"/>
            <w:tcBorders>
              <w:top w:val="single" w:sz="4" w:space="0" w:color="auto"/>
              <w:bottom w:val="single" w:sz="4" w:space="0" w:color="auto"/>
            </w:tcBorders>
          </w:tcPr>
          <w:p w14:paraId="59564C4E" w14:textId="77777777" w:rsidR="00804FD3" w:rsidRPr="00987A49" w:rsidRDefault="00804FD3" w:rsidP="00783A5A">
            <w:pPr>
              <w:spacing w:after="0" w:line="276"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4F3B8FF3" w14:textId="4FCF289F" w:rsidR="00804FD3" w:rsidRPr="00987A49" w:rsidRDefault="00804FD3" w:rsidP="00783A5A">
            <w:pPr>
              <w:spacing w:after="0" w:line="276" w:lineRule="auto"/>
              <w:jc w:val="center"/>
              <w:rPr>
                <w:sz w:val="20"/>
                <w:szCs w:val="20"/>
              </w:rPr>
            </w:pPr>
            <w:r w:rsidRPr="00987A49">
              <w:rPr>
                <w:sz w:val="20"/>
                <w:szCs w:val="20"/>
              </w:rPr>
              <w:t>2.38</w:t>
            </w:r>
          </w:p>
        </w:tc>
        <w:tc>
          <w:tcPr>
            <w:tcW w:w="630" w:type="dxa"/>
            <w:tcBorders>
              <w:top w:val="single" w:sz="4" w:space="0" w:color="auto"/>
              <w:bottom w:val="single" w:sz="4" w:space="0" w:color="auto"/>
            </w:tcBorders>
            <w:shd w:val="clear" w:color="auto" w:fill="auto"/>
            <w:vAlign w:val="center"/>
          </w:tcPr>
          <w:p w14:paraId="3B0E3984" w14:textId="77777777" w:rsidR="00804FD3" w:rsidRPr="00987A49" w:rsidRDefault="00804FD3" w:rsidP="00783A5A">
            <w:pPr>
              <w:spacing w:after="0" w:line="276" w:lineRule="auto"/>
              <w:jc w:val="center"/>
              <w:rPr>
                <w:sz w:val="20"/>
                <w:szCs w:val="20"/>
              </w:rPr>
            </w:pPr>
            <w:r w:rsidRPr="00987A49">
              <w:rPr>
                <w:sz w:val="20"/>
                <w:szCs w:val="20"/>
              </w:rPr>
              <w:t>1.98</w:t>
            </w:r>
          </w:p>
        </w:tc>
        <w:tc>
          <w:tcPr>
            <w:tcW w:w="990" w:type="dxa"/>
            <w:tcBorders>
              <w:top w:val="single" w:sz="4" w:space="0" w:color="auto"/>
              <w:bottom w:val="single" w:sz="4" w:space="0" w:color="auto"/>
            </w:tcBorders>
            <w:shd w:val="clear" w:color="auto" w:fill="auto"/>
            <w:vAlign w:val="center"/>
          </w:tcPr>
          <w:p w14:paraId="2BC1476F" w14:textId="77777777" w:rsidR="00804FD3" w:rsidRPr="00987A49" w:rsidRDefault="00804FD3" w:rsidP="00783A5A">
            <w:pPr>
              <w:spacing w:after="0" w:line="276" w:lineRule="auto"/>
              <w:jc w:val="center"/>
              <w:rPr>
                <w:sz w:val="20"/>
                <w:szCs w:val="20"/>
              </w:rPr>
            </w:pPr>
            <w:r w:rsidRPr="00987A49">
              <w:rPr>
                <w:sz w:val="20"/>
                <w:szCs w:val="20"/>
              </w:rPr>
              <w:t>Soybean</w:t>
            </w:r>
          </w:p>
        </w:tc>
        <w:tc>
          <w:tcPr>
            <w:tcW w:w="990" w:type="dxa"/>
            <w:tcBorders>
              <w:top w:val="single" w:sz="4" w:space="0" w:color="auto"/>
              <w:bottom w:val="single" w:sz="4" w:space="0" w:color="auto"/>
            </w:tcBorders>
            <w:shd w:val="clear" w:color="auto" w:fill="auto"/>
            <w:vAlign w:val="center"/>
          </w:tcPr>
          <w:p w14:paraId="30DE35EE" w14:textId="77777777" w:rsidR="00804FD3" w:rsidRPr="00987A49" w:rsidRDefault="00804FD3" w:rsidP="00783A5A">
            <w:pPr>
              <w:spacing w:after="0" w:line="276" w:lineRule="auto"/>
              <w:jc w:val="center"/>
              <w:rPr>
                <w:sz w:val="20"/>
                <w:szCs w:val="20"/>
              </w:rPr>
            </w:pPr>
            <w:r>
              <w:rPr>
                <w:sz w:val="20"/>
                <w:szCs w:val="20"/>
              </w:rPr>
              <w:t>June 6</w:t>
            </w:r>
          </w:p>
        </w:tc>
      </w:tr>
      <w:tr w:rsidR="00804FD3" w:rsidRPr="00987A49" w14:paraId="12C78B03" w14:textId="77777777" w:rsidTr="001F2A84">
        <w:trPr>
          <w:trHeight w:val="242"/>
        </w:trPr>
        <w:tc>
          <w:tcPr>
            <w:tcW w:w="10710" w:type="dxa"/>
            <w:gridSpan w:val="11"/>
            <w:tcBorders>
              <w:top w:val="single" w:sz="4" w:space="0" w:color="auto"/>
              <w:bottom w:val="single" w:sz="4" w:space="0" w:color="auto"/>
            </w:tcBorders>
          </w:tcPr>
          <w:p w14:paraId="7BEEC9FB" w14:textId="5EBA1F6E" w:rsidR="00804FD3" w:rsidRDefault="00804FD3" w:rsidP="00783A5A">
            <w:pPr>
              <w:spacing w:after="0" w:line="276" w:lineRule="auto"/>
              <w:rPr>
                <w:sz w:val="20"/>
                <w:szCs w:val="20"/>
              </w:rPr>
            </w:pPr>
            <w:r w:rsidRPr="007339EE">
              <w:rPr>
                <w:i/>
                <w:iCs/>
                <w:sz w:val="20"/>
                <w:szCs w:val="20"/>
              </w:rPr>
              <w:t>Central</w:t>
            </w:r>
            <w:r>
              <w:rPr>
                <w:i/>
                <w:iCs/>
                <w:sz w:val="20"/>
                <w:szCs w:val="20"/>
              </w:rPr>
              <w:t>-grain</w:t>
            </w:r>
            <w:r w:rsidRPr="007339EE">
              <w:rPr>
                <w:i/>
                <w:iCs/>
                <w:sz w:val="20"/>
                <w:szCs w:val="20"/>
              </w:rPr>
              <w:t xml:space="preserve"> (research plots)</w:t>
            </w:r>
            <w:r>
              <w:rPr>
                <w:i/>
                <w:iCs/>
                <w:sz w:val="20"/>
                <w:szCs w:val="20"/>
              </w:rPr>
              <w:t xml:space="preserve">; </w:t>
            </w:r>
            <w:r w:rsidRPr="00987A49">
              <w:rPr>
                <w:sz w:val="20"/>
                <w:szCs w:val="20"/>
              </w:rPr>
              <w:t>42⁰00’N</w:t>
            </w:r>
            <w:r>
              <w:rPr>
                <w:sz w:val="20"/>
                <w:szCs w:val="20"/>
              </w:rPr>
              <w:t xml:space="preserve"> </w:t>
            </w:r>
            <w:r w:rsidRPr="00987A49">
              <w:rPr>
                <w:sz w:val="20"/>
                <w:szCs w:val="20"/>
              </w:rPr>
              <w:t>9</w:t>
            </w:r>
            <w:r>
              <w:rPr>
                <w:sz w:val="20"/>
                <w:szCs w:val="20"/>
              </w:rPr>
              <w:t>3</w:t>
            </w:r>
            <w:r w:rsidRPr="00987A49">
              <w:rPr>
                <w:sz w:val="20"/>
                <w:szCs w:val="20"/>
              </w:rPr>
              <w:t>⁰</w:t>
            </w:r>
            <w:r>
              <w:rPr>
                <w:sz w:val="20"/>
                <w:szCs w:val="20"/>
              </w:rPr>
              <w:t>48</w:t>
            </w:r>
            <w:r w:rsidRPr="00987A49">
              <w:rPr>
                <w:sz w:val="20"/>
                <w:szCs w:val="20"/>
              </w:rPr>
              <w:t>’W</w:t>
            </w:r>
            <w:r>
              <w:rPr>
                <w:sz w:val="20"/>
                <w:szCs w:val="20"/>
              </w:rPr>
              <w:t>; initiated in 2009</w:t>
            </w:r>
          </w:p>
        </w:tc>
      </w:tr>
      <w:tr w:rsidR="00804FD3" w:rsidRPr="00987A49" w14:paraId="1C610E53" w14:textId="77777777" w:rsidTr="00804FD3">
        <w:trPr>
          <w:trHeight w:val="752"/>
        </w:trPr>
        <w:tc>
          <w:tcPr>
            <w:tcW w:w="1165" w:type="dxa"/>
            <w:tcBorders>
              <w:top w:val="single" w:sz="4" w:space="0" w:color="auto"/>
              <w:bottom w:val="single" w:sz="4" w:space="0" w:color="auto"/>
            </w:tcBorders>
            <w:shd w:val="clear" w:color="auto" w:fill="auto"/>
            <w:vAlign w:val="center"/>
          </w:tcPr>
          <w:p w14:paraId="34881538" w14:textId="77777777" w:rsidR="00804FD3" w:rsidRDefault="00804FD3" w:rsidP="00783A5A">
            <w:pPr>
              <w:spacing w:after="0" w:line="276" w:lineRule="auto"/>
              <w:jc w:val="center"/>
              <w:rPr>
                <w:sz w:val="20"/>
                <w:szCs w:val="20"/>
              </w:rPr>
            </w:pPr>
            <w:r w:rsidRPr="00987A49">
              <w:rPr>
                <w:sz w:val="20"/>
                <w:szCs w:val="20"/>
              </w:rPr>
              <w:t>3.8 x 55 m</w:t>
            </w:r>
          </w:p>
          <w:p w14:paraId="63A2C21C" w14:textId="2E1DAE7C" w:rsidR="00804FD3" w:rsidRPr="00987A49" w:rsidRDefault="00804FD3" w:rsidP="00783A5A">
            <w:pPr>
              <w:spacing w:after="0" w:line="276" w:lineRule="auto"/>
              <w:jc w:val="center"/>
              <w:rPr>
                <w:sz w:val="20"/>
                <w:szCs w:val="20"/>
              </w:rPr>
            </w:pPr>
            <w:r>
              <w:rPr>
                <w:sz w:val="20"/>
                <w:szCs w:val="20"/>
              </w:rPr>
              <w:t>(1-3%)</w:t>
            </w:r>
          </w:p>
        </w:tc>
        <w:tc>
          <w:tcPr>
            <w:tcW w:w="1260" w:type="dxa"/>
            <w:tcBorders>
              <w:top w:val="single" w:sz="4" w:space="0" w:color="auto"/>
              <w:bottom w:val="single" w:sz="4" w:space="0" w:color="auto"/>
            </w:tcBorders>
            <w:vAlign w:val="center"/>
          </w:tcPr>
          <w:p w14:paraId="3340BE5F" w14:textId="2371E921" w:rsidR="00804FD3" w:rsidRDefault="00804FD3" w:rsidP="00783A5A">
            <w:pPr>
              <w:spacing w:after="0" w:line="276" w:lineRule="auto"/>
              <w:jc w:val="center"/>
              <w:rPr>
                <w:sz w:val="20"/>
                <w:szCs w:val="20"/>
              </w:rPr>
            </w:pPr>
            <w:r>
              <w:rPr>
                <w:sz w:val="20"/>
                <w:szCs w:val="20"/>
              </w:rPr>
              <w:t>5</w:t>
            </w:r>
          </w:p>
        </w:tc>
        <w:tc>
          <w:tcPr>
            <w:tcW w:w="1080" w:type="dxa"/>
            <w:tcBorders>
              <w:top w:val="single" w:sz="4" w:space="0" w:color="auto"/>
              <w:bottom w:val="single" w:sz="4" w:space="0" w:color="auto"/>
            </w:tcBorders>
            <w:vAlign w:val="center"/>
          </w:tcPr>
          <w:p w14:paraId="0C4154D2" w14:textId="215EA6FA" w:rsidR="00804FD3" w:rsidRDefault="00804FD3" w:rsidP="00783A5A">
            <w:pPr>
              <w:spacing w:after="0" w:line="276" w:lineRule="auto"/>
              <w:jc w:val="center"/>
              <w:rPr>
                <w:sz w:val="20"/>
                <w:szCs w:val="20"/>
              </w:rPr>
            </w:pPr>
            <w:r>
              <w:rPr>
                <w:sz w:val="20"/>
                <w:szCs w:val="20"/>
              </w:rPr>
              <w:t>Clarion loam</w:t>
            </w:r>
          </w:p>
        </w:tc>
        <w:tc>
          <w:tcPr>
            <w:tcW w:w="990" w:type="dxa"/>
            <w:tcBorders>
              <w:top w:val="single" w:sz="4" w:space="0" w:color="auto"/>
              <w:bottom w:val="single" w:sz="4" w:space="0" w:color="auto"/>
            </w:tcBorders>
            <w:vAlign w:val="center"/>
          </w:tcPr>
          <w:p w14:paraId="7862F238" w14:textId="4D340975" w:rsidR="00804FD3" w:rsidRDefault="00804FD3" w:rsidP="00783A5A">
            <w:pPr>
              <w:spacing w:after="0" w:line="276" w:lineRule="auto"/>
              <w:jc w:val="center"/>
              <w:rPr>
                <w:sz w:val="20"/>
                <w:szCs w:val="20"/>
              </w:rPr>
            </w:pPr>
            <w:r>
              <w:rPr>
                <w:sz w:val="20"/>
                <w:szCs w:val="20"/>
              </w:rPr>
              <w:t>100</w:t>
            </w:r>
          </w:p>
        </w:tc>
        <w:tc>
          <w:tcPr>
            <w:tcW w:w="1350" w:type="dxa"/>
            <w:tcBorders>
              <w:top w:val="single" w:sz="4" w:space="0" w:color="auto"/>
              <w:bottom w:val="single" w:sz="4" w:space="0" w:color="auto"/>
            </w:tcBorders>
            <w:shd w:val="clear" w:color="auto" w:fill="auto"/>
            <w:vAlign w:val="center"/>
          </w:tcPr>
          <w:p w14:paraId="75FD91EC" w14:textId="2288E26B" w:rsidR="00804FD3" w:rsidRPr="00987A49" w:rsidRDefault="00804FD3" w:rsidP="00783A5A">
            <w:pPr>
              <w:spacing w:after="0" w:line="276" w:lineRule="auto"/>
              <w:jc w:val="center"/>
              <w:rPr>
                <w:sz w:val="20"/>
                <w:szCs w:val="20"/>
              </w:rPr>
            </w:pPr>
            <w:r>
              <w:rPr>
                <w:sz w:val="20"/>
                <w:szCs w:val="20"/>
              </w:rPr>
              <w:t>9.8</w:t>
            </w:r>
          </w:p>
        </w:tc>
        <w:tc>
          <w:tcPr>
            <w:tcW w:w="1350" w:type="dxa"/>
            <w:tcBorders>
              <w:top w:val="single" w:sz="4" w:space="0" w:color="auto"/>
              <w:bottom w:val="single" w:sz="4" w:space="0" w:color="auto"/>
            </w:tcBorders>
            <w:shd w:val="clear" w:color="auto" w:fill="auto"/>
            <w:vAlign w:val="center"/>
          </w:tcPr>
          <w:p w14:paraId="1BD3FE34" w14:textId="77777777" w:rsidR="00804FD3" w:rsidRPr="00987A49" w:rsidRDefault="00804FD3" w:rsidP="00783A5A">
            <w:pPr>
              <w:spacing w:after="0" w:line="276" w:lineRule="auto"/>
              <w:jc w:val="center"/>
              <w:rPr>
                <w:sz w:val="20"/>
                <w:szCs w:val="20"/>
              </w:rPr>
            </w:pPr>
            <w:r>
              <w:rPr>
                <w:sz w:val="20"/>
                <w:szCs w:val="20"/>
              </w:rPr>
              <w:t>907</w:t>
            </w:r>
          </w:p>
        </w:tc>
        <w:tc>
          <w:tcPr>
            <w:tcW w:w="275" w:type="dxa"/>
            <w:tcBorders>
              <w:top w:val="single" w:sz="4" w:space="0" w:color="auto"/>
              <w:bottom w:val="single" w:sz="4" w:space="0" w:color="auto"/>
            </w:tcBorders>
          </w:tcPr>
          <w:p w14:paraId="07E5F03C" w14:textId="77777777" w:rsidR="00804FD3" w:rsidRDefault="00804FD3" w:rsidP="00783A5A">
            <w:pPr>
              <w:spacing w:after="0" w:line="276"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2ECBC0EC" w14:textId="3BFD850C" w:rsidR="00804FD3" w:rsidRPr="00987A49" w:rsidRDefault="00804FD3" w:rsidP="00783A5A">
            <w:pPr>
              <w:spacing w:after="0" w:line="276" w:lineRule="auto"/>
              <w:jc w:val="center"/>
              <w:rPr>
                <w:sz w:val="20"/>
                <w:szCs w:val="20"/>
              </w:rPr>
            </w:pPr>
            <w:r>
              <w:rPr>
                <w:sz w:val="20"/>
                <w:szCs w:val="20"/>
              </w:rPr>
              <w:t>1.53</w:t>
            </w:r>
          </w:p>
        </w:tc>
        <w:tc>
          <w:tcPr>
            <w:tcW w:w="630" w:type="dxa"/>
            <w:tcBorders>
              <w:top w:val="single" w:sz="4" w:space="0" w:color="auto"/>
              <w:bottom w:val="single" w:sz="4" w:space="0" w:color="auto"/>
            </w:tcBorders>
            <w:shd w:val="clear" w:color="auto" w:fill="auto"/>
            <w:vAlign w:val="center"/>
          </w:tcPr>
          <w:p w14:paraId="59B4E1C5" w14:textId="77777777" w:rsidR="00804FD3" w:rsidRPr="00987A49" w:rsidRDefault="00804FD3" w:rsidP="00783A5A">
            <w:pPr>
              <w:spacing w:after="0" w:line="276" w:lineRule="auto"/>
              <w:jc w:val="center"/>
              <w:rPr>
                <w:sz w:val="20"/>
                <w:szCs w:val="20"/>
              </w:rPr>
            </w:pPr>
            <w:r>
              <w:rPr>
                <w:sz w:val="20"/>
                <w:szCs w:val="20"/>
              </w:rPr>
              <w:t>0.88</w:t>
            </w:r>
          </w:p>
        </w:tc>
        <w:tc>
          <w:tcPr>
            <w:tcW w:w="990" w:type="dxa"/>
            <w:tcBorders>
              <w:top w:val="single" w:sz="4" w:space="0" w:color="auto"/>
              <w:bottom w:val="single" w:sz="4" w:space="0" w:color="auto"/>
            </w:tcBorders>
            <w:shd w:val="clear" w:color="auto" w:fill="auto"/>
            <w:vAlign w:val="center"/>
          </w:tcPr>
          <w:p w14:paraId="0B4619B6" w14:textId="77777777" w:rsidR="00804FD3" w:rsidRPr="00987A49" w:rsidRDefault="00804FD3" w:rsidP="00783A5A">
            <w:pPr>
              <w:spacing w:after="0" w:line="276" w:lineRule="auto"/>
              <w:jc w:val="center"/>
              <w:rPr>
                <w:sz w:val="20"/>
                <w:szCs w:val="20"/>
              </w:rPr>
            </w:pPr>
            <w:r>
              <w:rPr>
                <w:sz w:val="20"/>
                <w:szCs w:val="20"/>
              </w:rPr>
              <w:t>Soybean</w:t>
            </w:r>
          </w:p>
        </w:tc>
        <w:tc>
          <w:tcPr>
            <w:tcW w:w="990" w:type="dxa"/>
            <w:tcBorders>
              <w:top w:val="single" w:sz="4" w:space="0" w:color="auto"/>
              <w:bottom w:val="single" w:sz="4" w:space="0" w:color="auto"/>
            </w:tcBorders>
            <w:shd w:val="clear" w:color="auto" w:fill="auto"/>
            <w:vAlign w:val="center"/>
          </w:tcPr>
          <w:p w14:paraId="1B55181D" w14:textId="77777777" w:rsidR="00804FD3" w:rsidRDefault="00804FD3" w:rsidP="00783A5A">
            <w:pPr>
              <w:spacing w:after="0" w:line="276" w:lineRule="auto"/>
              <w:jc w:val="center"/>
              <w:rPr>
                <w:sz w:val="20"/>
                <w:szCs w:val="20"/>
              </w:rPr>
            </w:pPr>
            <w:r>
              <w:rPr>
                <w:sz w:val="20"/>
                <w:szCs w:val="20"/>
              </w:rPr>
              <w:t>June 6</w:t>
            </w:r>
          </w:p>
        </w:tc>
      </w:tr>
      <w:tr w:rsidR="00804FD3" w:rsidRPr="00987A49" w14:paraId="7BFF13AA" w14:textId="77777777" w:rsidTr="00BA0C0F">
        <w:trPr>
          <w:trHeight w:val="80"/>
        </w:trPr>
        <w:tc>
          <w:tcPr>
            <w:tcW w:w="10710" w:type="dxa"/>
            <w:gridSpan w:val="11"/>
            <w:tcBorders>
              <w:top w:val="single" w:sz="4" w:space="0" w:color="auto"/>
              <w:bottom w:val="single" w:sz="4" w:space="0" w:color="auto"/>
            </w:tcBorders>
          </w:tcPr>
          <w:p w14:paraId="4CEB5A96" w14:textId="1B3DDD3B" w:rsidR="00804FD3" w:rsidRDefault="00804FD3" w:rsidP="00783A5A">
            <w:pPr>
              <w:spacing w:after="0" w:line="276" w:lineRule="auto"/>
              <w:rPr>
                <w:sz w:val="20"/>
                <w:szCs w:val="20"/>
              </w:rPr>
            </w:pPr>
            <w:r w:rsidRPr="007339EE">
              <w:rPr>
                <w:i/>
                <w:iCs/>
                <w:sz w:val="20"/>
                <w:szCs w:val="20"/>
              </w:rPr>
              <w:t>East</w:t>
            </w:r>
            <w:r>
              <w:rPr>
                <w:i/>
                <w:iCs/>
                <w:sz w:val="20"/>
                <w:szCs w:val="20"/>
              </w:rPr>
              <w:t>-g</w:t>
            </w:r>
            <w:r w:rsidRPr="007339EE">
              <w:rPr>
                <w:i/>
                <w:iCs/>
                <w:sz w:val="20"/>
                <w:szCs w:val="20"/>
              </w:rPr>
              <w:t>rain (</w:t>
            </w:r>
            <w:r>
              <w:rPr>
                <w:i/>
                <w:iCs/>
                <w:sz w:val="20"/>
                <w:szCs w:val="20"/>
              </w:rPr>
              <w:t>commercial farm</w:t>
            </w:r>
            <w:r w:rsidRPr="007339EE">
              <w:rPr>
                <w:i/>
                <w:iCs/>
                <w:sz w:val="20"/>
                <w:szCs w:val="20"/>
              </w:rPr>
              <w:t>)</w:t>
            </w:r>
            <w:r>
              <w:rPr>
                <w:i/>
                <w:iCs/>
                <w:sz w:val="20"/>
                <w:szCs w:val="20"/>
              </w:rPr>
              <w:t xml:space="preserve">; </w:t>
            </w:r>
            <w:r w:rsidRPr="00987A49">
              <w:rPr>
                <w:sz w:val="20"/>
                <w:szCs w:val="20"/>
              </w:rPr>
              <w:t>41⁰1</w:t>
            </w:r>
            <w:r>
              <w:rPr>
                <w:sz w:val="20"/>
                <w:szCs w:val="20"/>
              </w:rPr>
              <w:t>8</w:t>
            </w:r>
            <w:r w:rsidRPr="00987A49">
              <w:rPr>
                <w:sz w:val="20"/>
                <w:szCs w:val="20"/>
              </w:rPr>
              <w:t>’N</w:t>
            </w:r>
            <w:r>
              <w:rPr>
                <w:sz w:val="20"/>
                <w:szCs w:val="20"/>
              </w:rPr>
              <w:t xml:space="preserve"> </w:t>
            </w:r>
            <w:r w:rsidRPr="00987A49">
              <w:rPr>
                <w:sz w:val="20"/>
                <w:szCs w:val="20"/>
              </w:rPr>
              <w:t>92⁰</w:t>
            </w:r>
            <w:r>
              <w:rPr>
                <w:sz w:val="20"/>
                <w:szCs w:val="20"/>
              </w:rPr>
              <w:t>48</w:t>
            </w:r>
            <w:r w:rsidRPr="00987A49">
              <w:rPr>
                <w:sz w:val="20"/>
                <w:szCs w:val="20"/>
              </w:rPr>
              <w:t>’W</w:t>
            </w:r>
            <w:r>
              <w:rPr>
                <w:sz w:val="20"/>
                <w:szCs w:val="20"/>
              </w:rPr>
              <w:t>; initiated in 2009</w:t>
            </w:r>
          </w:p>
        </w:tc>
      </w:tr>
      <w:tr w:rsidR="00804FD3" w:rsidRPr="00987A49" w14:paraId="276F52E2" w14:textId="77777777" w:rsidTr="00804FD3">
        <w:trPr>
          <w:trHeight w:val="306"/>
        </w:trPr>
        <w:tc>
          <w:tcPr>
            <w:tcW w:w="1165" w:type="dxa"/>
            <w:tcBorders>
              <w:top w:val="single" w:sz="4" w:space="0" w:color="auto"/>
              <w:bottom w:val="single" w:sz="4" w:space="0" w:color="auto"/>
            </w:tcBorders>
            <w:shd w:val="clear" w:color="auto" w:fill="auto"/>
            <w:vAlign w:val="center"/>
          </w:tcPr>
          <w:p w14:paraId="58259932" w14:textId="77777777" w:rsidR="00804FD3" w:rsidRDefault="00804FD3" w:rsidP="00783A5A">
            <w:pPr>
              <w:spacing w:after="0" w:line="276" w:lineRule="auto"/>
              <w:jc w:val="center"/>
              <w:rPr>
                <w:sz w:val="20"/>
                <w:szCs w:val="20"/>
              </w:rPr>
            </w:pPr>
            <w:r w:rsidRPr="00987A49">
              <w:rPr>
                <w:sz w:val="20"/>
                <w:szCs w:val="20"/>
              </w:rPr>
              <w:t>25 x 275 m</w:t>
            </w:r>
          </w:p>
          <w:p w14:paraId="3572FE50" w14:textId="3355F3A6" w:rsidR="00804FD3" w:rsidRPr="00987A49" w:rsidRDefault="00804FD3" w:rsidP="00783A5A">
            <w:pPr>
              <w:spacing w:after="0" w:line="276" w:lineRule="auto"/>
              <w:jc w:val="center"/>
              <w:rPr>
                <w:sz w:val="20"/>
                <w:szCs w:val="20"/>
              </w:rPr>
            </w:pPr>
            <w:r>
              <w:rPr>
                <w:sz w:val="20"/>
                <w:szCs w:val="20"/>
              </w:rPr>
              <w:t>(0-2%)</w:t>
            </w:r>
          </w:p>
        </w:tc>
        <w:tc>
          <w:tcPr>
            <w:tcW w:w="1260" w:type="dxa"/>
            <w:tcBorders>
              <w:top w:val="single" w:sz="4" w:space="0" w:color="auto"/>
              <w:bottom w:val="single" w:sz="4" w:space="0" w:color="auto"/>
            </w:tcBorders>
            <w:vAlign w:val="center"/>
          </w:tcPr>
          <w:p w14:paraId="27721F05" w14:textId="64095D7E" w:rsidR="00804FD3" w:rsidRPr="00987A49" w:rsidRDefault="00804FD3" w:rsidP="00783A5A">
            <w:pPr>
              <w:spacing w:after="0" w:line="276" w:lineRule="auto"/>
              <w:jc w:val="center"/>
              <w:rPr>
                <w:sz w:val="20"/>
                <w:szCs w:val="20"/>
              </w:rPr>
            </w:pPr>
            <w:r>
              <w:rPr>
                <w:sz w:val="20"/>
                <w:szCs w:val="20"/>
              </w:rPr>
              <w:t>4</w:t>
            </w:r>
          </w:p>
        </w:tc>
        <w:tc>
          <w:tcPr>
            <w:tcW w:w="1080" w:type="dxa"/>
            <w:tcBorders>
              <w:top w:val="single" w:sz="4" w:space="0" w:color="auto"/>
              <w:bottom w:val="single" w:sz="4" w:space="0" w:color="auto"/>
            </w:tcBorders>
            <w:vAlign w:val="center"/>
          </w:tcPr>
          <w:p w14:paraId="7D91941A" w14:textId="4D58286F" w:rsidR="00804FD3" w:rsidRPr="00987A49" w:rsidRDefault="00804FD3" w:rsidP="00783A5A">
            <w:pPr>
              <w:spacing w:after="0" w:line="276" w:lineRule="auto"/>
              <w:jc w:val="center"/>
              <w:rPr>
                <w:sz w:val="20"/>
                <w:szCs w:val="20"/>
              </w:rPr>
            </w:pPr>
            <w:proofErr w:type="spellStart"/>
            <w:r>
              <w:rPr>
                <w:sz w:val="20"/>
                <w:szCs w:val="20"/>
              </w:rPr>
              <w:t>Taintor</w:t>
            </w:r>
            <w:proofErr w:type="spellEnd"/>
            <w:r>
              <w:rPr>
                <w:sz w:val="20"/>
                <w:szCs w:val="20"/>
              </w:rPr>
              <w:t xml:space="preserve"> silty clay loam</w:t>
            </w:r>
          </w:p>
        </w:tc>
        <w:tc>
          <w:tcPr>
            <w:tcW w:w="990" w:type="dxa"/>
            <w:tcBorders>
              <w:top w:val="single" w:sz="4" w:space="0" w:color="auto"/>
              <w:bottom w:val="single" w:sz="4" w:space="0" w:color="auto"/>
            </w:tcBorders>
            <w:vAlign w:val="center"/>
          </w:tcPr>
          <w:p w14:paraId="10015DB3" w14:textId="0F73B812" w:rsidR="00804FD3" w:rsidRPr="00987A49" w:rsidRDefault="00804FD3" w:rsidP="00783A5A">
            <w:pPr>
              <w:spacing w:after="0" w:line="276" w:lineRule="auto"/>
              <w:jc w:val="center"/>
              <w:rPr>
                <w:sz w:val="20"/>
                <w:szCs w:val="20"/>
              </w:rPr>
            </w:pPr>
            <w:r>
              <w:rPr>
                <w:sz w:val="20"/>
                <w:szCs w:val="20"/>
              </w:rPr>
              <w:t>0</w:t>
            </w:r>
          </w:p>
        </w:tc>
        <w:tc>
          <w:tcPr>
            <w:tcW w:w="1350" w:type="dxa"/>
            <w:tcBorders>
              <w:top w:val="single" w:sz="4" w:space="0" w:color="auto"/>
              <w:bottom w:val="single" w:sz="4" w:space="0" w:color="auto"/>
            </w:tcBorders>
            <w:shd w:val="clear" w:color="auto" w:fill="auto"/>
            <w:vAlign w:val="center"/>
          </w:tcPr>
          <w:p w14:paraId="1793132A" w14:textId="290A6CEC" w:rsidR="00804FD3" w:rsidRPr="00987A49" w:rsidRDefault="00804FD3" w:rsidP="00783A5A">
            <w:pPr>
              <w:spacing w:after="0" w:line="276" w:lineRule="auto"/>
              <w:jc w:val="center"/>
              <w:rPr>
                <w:sz w:val="20"/>
                <w:szCs w:val="20"/>
              </w:rPr>
            </w:pPr>
            <w:r w:rsidRPr="00987A49">
              <w:rPr>
                <w:sz w:val="20"/>
                <w:szCs w:val="20"/>
              </w:rPr>
              <w:t>10.2</w:t>
            </w:r>
          </w:p>
        </w:tc>
        <w:tc>
          <w:tcPr>
            <w:tcW w:w="1350" w:type="dxa"/>
            <w:tcBorders>
              <w:top w:val="single" w:sz="4" w:space="0" w:color="auto"/>
              <w:bottom w:val="single" w:sz="4" w:space="0" w:color="auto"/>
            </w:tcBorders>
            <w:shd w:val="clear" w:color="auto" w:fill="auto"/>
            <w:vAlign w:val="center"/>
          </w:tcPr>
          <w:p w14:paraId="0052EC68" w14:textId="77777777" w:rsidR="00804FD3" w:rsidRPr="00987A49" w:rsidRDefault="00804FD3" w:rsidP="00783A5A">
            <w:pPr>
              <w:spacing w:after="0" w:line="276" w:lineRule="auto"/>
              <w:jc w:val="center"/>
              <w:rPr>
                <w:sz w:val="20"/>
                <w:szCs w:val="20"/>
              </w:rPr>
            </w:pPr>
            <w:r w:rsidRPr="00987A49">
              <w:rPr>
                <w:sz w:val="20"/>
                <w:szCs w:val="20"/>
              </w:rPr>
              <w:t>947</w:t>
            </w:r>
          </w:p>
        </w:tc>
        <w:tc>
          <w:tcPr>
            <w:tcW w:w="275" w:type="dxa"/>
            <w:tcBorders>
              <w:top w:val="single" w:sz="4" w:space="0" w:color="auto"/>
              <w:bottom w:val="single" w:sz="4" w:space="0" w:color="auto"/>
            </w:tcBorders>
          </w:tcPr>
          <w:p w14:paraId="78FA6704" w14:textId="77777777" w:rsidR="00804FD3" w:rsidRPr="00987A49" w:rsidRDefault="00804FD3" w:rsidP="00783A5A">
            <w:pPr>
              <w:spacing w:after="0" w:line="276"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08440376" w14:textId="171AC4BE" w:rsidR="00804FD3" w:rsidRPr="00987A49" w:rsidRDefault="00804FD3" w:rsidP="00783A5A">
            <w:pPr>
              <w:spacing w:after="0" w:line="276" w:lineRule="auto"/>
              <w:jc w:val="center"/>
              <w:rPr>
                <w:sz w:val="20"/>
                <w:szCs w:val="20"/>
              </w:rPr>
            </w:pPr>
            <w:r w:rsidRPr="00987A49">
              <w:rPr>
                <w:sz w:val="20"/>
                <w:szCs w:val="20"/>
              </w:rPr>
              <w:t>1.73</w:t>
            </w:r>
          </w:p>
        </w:tc>
        <w:tc>
          <w:tcPr>
            <w:tcW w:w="630" w:type="dxa"/>
            <w:tcBorders>
              <w:top w:val="single" w:sz="4" w:space="0" w:color="auto"/>
              <w:bottom w:val="single" w:sz="4" w:space="0" w:color="auto"/>
            </w:tcBorders>
            <w:shd w:val="clear" w:color="auto" w:fill="auto"/>
            <w:vAlign w:val="center"/>
          </w:tcPr>
          <w:p w14:paraId="344589C1" w14:textId="77777777" w:rsidR="00804FD3" w:rsidRPr="00987A49" w:rsidRDefault="00804FD3" w:rsidP="00783A5A">
            <w:pPr>
              <w:spacing w:after="0" w:line="276" w:lineRule="auto"/>
              <w:jc w:val="center"/>
              <w:rPr>
                <w:sz w:val="20"/>
                <w:szCs w:val="20"/>
              </w:rPr>
            </w:pPr>
            <w:r w:rsidRPr="00987A49">
              <w:rPr>
                <w:sz w:val="20"/>
                <w:szCs w:val="20"/>
              </w:rPr>
              <w:t>1.32</w:t>
            </w:r>
          </w:p>
        </w:tc>
        <w:tc>
          <w:tcPr>
            <w:tcW w:w="990" w:type="dxa"/>
            <w:tcBorders>
              <w:top w:val="single" w:sz="4" w:space="0" w:color="auto"/>
              <w:bottom w:val="single" w:sz="4" w:space="0" w:color="auto"/>
            </w:tcBorders>
            <w:shd w:val="clear" w:color="auto" w:fill="auto"/>
            <w:vAlign w:val="center"/>
          </w:tcPr>
          <w:p w14:paraId="6AC288B1" w14:textId="77777777" w:rsidR="00804FD3" w:rsidRPr="00987A49" w:rsidRDefault="00804FD3" w:rsidP="00783A5A">
            <w:pPr>
              <w:spacing w:after="0" w:line="276" w:lineRule="auto"/>
              <w:jc w:val="center"/>
              <w:rPr>
                <w:sz w:val="20"/>
                <w:szCs w:val="20"/>
              </w:rPr>
            </w:pPr>
            <w:r w:rsidRPr="00987A49">
              <w:rPr>
                <w:sz w:val="20"/>
                <w:szCs w:val="20"/>
              </w:rPr>
              <w:t>Maize</w:t>
            </w:r>
          </w:p>
        </w:tc>
        <w:tc>
          <w:tcPr>
            <w:tcW w:w="990" w:type="dxa"/>
            <w:tcBorders>
              <w:top w:val="single" w:sz="4" w:space="0" w:color="auto"/>
              <w:bottom w:val="single" w:sz="4" w:space="0" w:color="auto"/>
            </w:tcBorders>
            <w:shd w:val="clear" w:color="auto" w:fill="auto"/>
            <w:vAlign w:val="center"/>
          </w:tcPr>
          <w:p w14:paraId="4402EC38" w14:textId="77777777" w:rsidR="00804FD3" w:rsidRPr="00987A49" w:rsidRDefault="00804FD3" w:rsidP="00783A5A">
            <w:pPr>
              <w:spacing w:after="0" w:line="276" w:lineRule="auto"/>
              <w:jc w:val="center"/>
              <w:rPr>
                <w:sz w:val="20"/>
                <w:szCs w:val="20"/>
              </w:rPr>
            </w:pPr>
            <w:r>
              <w:rPr>
                <w:sz w:val="20"/>
                <w:szCs w:val="20"/>
              </w:rPr>
              <w:t>June 10</w:t>
            </w:r>
          </w:p>
        </w:tc>
      </w:tr>
    </w:tbl>
    <w:bookmarkEnd w:id="13"/>
    <w:p w14:paraId="2B77F0F8" w14:textId="6BC0692A" w:rsidR="00860186" w:rsidRPr="00804FD3" w:rsidRDefault="00804FD3" w:rsidP="0081546D">
      <w:pPr>
        <w:spacing w:line="276" w:lineRule="auto"/>
        <w:rPr>
          <w:i/>
          <w:iCs/>
          <w:sz w:val="18"/>
          <w:szCs w:val="20"/>
        </w:rPr>
      </w:pPr>
      <w:r w:rsidRPr="00804FD3">
        <w:rPr>
          <w:i/>
          <w:iCs/>
          <w:sz w:val="18"/>
          <w:szCs w:val="20"/>
        </w:rPr>
        <w:t>*</w:t>
      </w:r>
      <w:r>
        <w:rPr>
          <w:i/>
          <w:iCs/>
          <w:sz w:val="18"/>
          <w:szCs w:val="20"/>
        </w:rPr>
        <w:t xml:space="preserve"> </w:t>
      </w:r>
      <w:r w:rsidRPr="00804FD3">
        <w:rPr>
          <w:i/>
          <w:iCs/>
          <w:sz w:val="18"/>
          <w:szCs w:val="20"/>
        </w:rPr>
        <w:t>From Web Soil Survey data, see supplementary material for field maps</w:t>
      </w:r>
    </w:p>
    <w:p w14:paraId="3BE86CE0" w14:textId="21ACEA57" w:rsidR="00CA115E" w:rsidRPr="00987A49" w:rsidRDefault="00CA115E" w:rsidP="0081546D">
      <w:pPr>
        <w:spacing w:line="276" w:lineRule="auto"/>
        <w:rPr>
          <w:szCs w:val="24"/>
        </w:rPr>
      </w:pPr>
      <w:r w:rsidRPr="00987A49">
        <w:rPr>
          <w:szCs w:val="24"/>
        </w:rPr>
        <w:t>The West</w:t>
      </w:r>
      <w:r w:rsidR="003321F2">
        <w:rPr>
          <w:szCs w:val="24"/>
        </w:rPr>
        <w:t xml:space="preserve">-grain </w:t>
      </w:r>
      <w:r w:rsidRPr="00987A49">
        <w:rPr>
          <w:szCs w:val="24"/>
        </w:rPr>
        <w:t>and East</w:t>
      </w:r>
      <w:r w:rsidR="003321F2">
        <w:rPr>
          <w:szCs w:val="24"/>
        </w:rPr>
        <w:t>-grain</w:t>
      </w:r>
      <w:r w:rsidRPr="00987A49">
        <w:rPr>
          <w:szCs w:val="24"/>
        </w:rPr>
        <w:t xml:space="preserve"> </w:t>
      </w:r>
      <w:r w:rsidR="003B08A3">
        <w:rPr>
          <w:szCs w:val="24"/>
        </w:rPr>
        <w:t>trial</w:t>
      </w:r>
      <w:r w:rsidR="007339EE">
        <w:rPr>
          <w:szCs w:val="24"/>
        </w:rPr>
        <w:t>s</w:t>
      </w:r>
      <w:r w:rsidRPr="00987A49">
        <w:rPr>
          <w:szCs w:val="24"/>
        </w:rPr>
        <w:t xml:space="preserve"> were production fields on commercial farms, and only one phase of the maize</w:t>
      </w:r>
      <w:r w:rsidR="009C6151">
        <w:rPr>
          <w:szCs w:val="24"/>
        </w:rPr>
        <w:t>/</w:t>
      </w:r>
      <w:r w:rsidRPr="00987A49">
        <w:rPr>
          <w:szCs w:val="24"/>
        </w:rPr>
        <w:t xml:space="preserve">soybean rotation was present each year. The Central site </w:t>
      </w:r>
      <w:r w:rsidR="009C6151">
        <w:rPr>
          <w:szCs w:val="24"/>
        </w:rPr>
        <w:t>was a</w:t>
      </w:r>
      <w:r>
        <w:rPr>
          <w:szCs w:val="24"/>
        </w:rPr>
        <w:t xml:space="preserve"> large</w:t>
      </w:r>
      <w:r w:rsidR="007339EE">
        <w:rPr>
          <w:szCs w:val="24"/>
        </w:rPr>
        <w:t>r</w:t>
      </w:r>
      <w:r>
        <w:rPr>
          <w:szCs w:val="24"/>
        </w:rPr>
        <w:t xml:space="preserve"> </w:t>
      </w:r>
      <w:r w:rsidR="009C6151">
        <w:rPr>
          <w:szCs w:val="24"/>
        </w:rPr>
        <w:t xml:space="preserve">research </w:t>
      </w:r>
      <w:r>
        <w:rPr>
          <w:szCs w:val="24"/>
        </w:rPr>
        <w:t>study managed by the United States Department of Agriculture</w:t>
      </w:r>
      <w:r w:rsidR="003321F2">
        <w:rPr>
          <w:szCs w:val="24"/>
        </w:rPr>
        <w:t xml:space="preserve"> and included both phases of each rotation</w:t>
      </w:r>
      <w:r w:rsidR="009C6151">
        <w:rPr>
          <w:szCs w:val="24"/>
        </w:rPr>
        <w:t xml:space="preserve"> (</w:t>
      </w:r>
      <w:proofErr w:type="spellStart"/>
      <w:r w:rsidR="009C6151">
        <w:rPr>
          <w:szCs w:val="24"/>
        </w:rPr>
        <w:t>Kaspar</w:t>
      </w:r>
      <w:proofErr w:type="spellEnd"/>
      <w:r w:rsidR="009C6151">
        <w:rPr>
          <w:szCs w:val="24"/>
        </w:rPr>
        <w:t xml:space="preserve"> et al., 2007, </w:t>
      </w:r>
      <w:proofErr w:type="spellStart"/>
      <w:r w:rsidR="00F96DCF">
        <w:rPr>
          <w:szCs w:val="24"/>
        </w:rPr>
        <w:t>Kaspar</w:t>
      </w:r>
      <w:proofErr w:type="spellEnd"/>
      <w:r w:rsidR="00F96DCF">
        <w:rPr>
          <w:szCs w:val="24"/>
        </w:rPr>
        <w:t xml:space="preserve"> et al. </w:t>
      </w:r>
      <w:r w:rsidR="009C6151">
        <w:rPr>
          <w:szCs w:val="24"/>
        </w:rPr>
        <w:t>2012)</w:t>
      </w:r>
      <w:r>
        <w:rPr>
          <w:szCs w:val="24"/>
        </w:rPr>
        <w:t xml:space="preserve">. </w:t>
      </w:r>
      <w:r w:rsidR="003321F2">
        <w:rPr>
          <w:szCs w:val="24"/>
        </w:rPr>
        <w:t xml:space="preserve">For this study, only the soybean phase of each </w:t>
      </w:r>
      <w:r w:rsidR="003321F2">
        <w:rPr>
          <w:szCs w:val="24"/>
        </w:rPr>
        <w:t xml:space="preserve">rotation was sampled </w:t>
      </w:r>
      <w:r w:rsidR="00073D1D">
        <w:rPr>
          <w:szCs w:val="24"/>
        </w:rPr>
        <w:t>due to time constraints.</w:t>
      </w:r>
      <w:r w:rsidR="003321F2">
        <w:rPr>
          <w:szCs w:val="24"/>
        </w:rPr>
        <w:t xml:space="preserve"> Cover crop biomass sampling occurred each spring at every </w:t>
      </w:r>
      <w:r w:rsidR="003B08A3">
        <w:rPr>
          <w:szCs w:val="24"/>
        </w:rPr>
        <w:t>trial</w:t>
      </w:r>
      <w:r w:rsidR="007F7538">
        <w:rPr>
          <w:szCs w:val="24"/>
        </w:rPr>
        <w:t xml:space="preserve">; </w:t>
      </w:r>
      <w:r w:rsidR="003321F2">
        <w:rPr>
          <w:szCs w:val="24"/>
        </w:rPr>
        <w:t xml:space="preserve">details about methodology </w:t>
      </w:r>
      <w:proofErr w:type="gramStart"/>
      <w:r w:rsidR="003321F2">
        <w:rPr>
          <w:szCs w:val="24"/>
        </w:rPr>
        <w:t>are reported</w:t>
      </w:r>
      <w:proofErr w:type="gramEnd"/>
      <w:r w:rsidR="003321F2">
        <w:rPr>
          <w:szCs w:val="24"/>
        </w:rPr>
        <w:t xml:space="preserve"> elsewhere (</w:t>
      </w:r>
      <w:r w:rsidR="00503099">
        <w:rPr>
          <w:szCs w:val="24"/>
        </w:rPr>
        <w:t>Nichols et al. 2020</w:t>
      </w:r>
      <w:r w:rsidR="003321F2">
        <w:rPr>
          <w:szCs w:val="24"/>
        </w:rPr>
        <w:t>)</w:t>
      </w:r>
      <w:r w:rsidR="001B3C1C">
        <w:rPr>
          <w:szCs w:val="24"/>
        </w:rPr>
        <w:t xml:space="preserve"> </w:t>
      </w:r>
      <w:r w:rsidR="00E87F79">
        <w:rPr>
          <w:szCs w:val="24"/>
        </w:rPr>
        <w:t>and</w:t>
      </w:r>
      <w:r w:rsidR="00D47BA5">
        <w:rPr>
          <w:szCs w:val="24"/>
        </w:rPr>
        <w:t xml:space="preserve"> historical values </w:t>
      </w:r>
      <w:r w:rsidR="00E87F79">
        <w:rPr>
          <w:szCs w:val="24"/>
        </w:rPr>
        <w:t xml:space="preserve">are </w:t>
      </w:r>
      <w:r w:rsidR="00D47BA5">
        <w:rPr>
          <w:szCs w:val="24"/>
        </w:rPr>
        <w:t>available in supplementary material</w:t>
      </w:r>
      <w:r w:rsidR="003321F2">
        <w:rPr>
          <w:szCs w:val="24"/>
        </w:rPr>
        <w:t xml:space="preserve">. </w:t>
      </w:r>
      <w:r w:rsidR="00073D1D">
        <w:rPr>
          <w:szCs w:val="24"/>
        </w:rPr>
        <w:t xml:space="preserve"> </w:t>
      </w:r>
      <w:r w:rsidRPr="00987A49">
        <w:rPr>
          <w:szCs w:val="24"/>
        </w:rPr>
        <w:t xml:space="preserve"> </w:t>
      </w:r>
    </w:p>
    <w:p w14:paraId="3BB9DF76" w14:textId="37DAB7F5" w:rsidR="00CA115E" w:rsidRPr="00987A49" w:rsidRDefault="00073D1D" w:rsidP="0081546D">
      <w:pPr>
        <w:pStyle w:val="Heading2"/>
        <w:spacing w:line="276" w:lineRule="auto"/>
      </w:pPr>
      <w:r>
        <w:t xml:space="preserve">Soil </w:t>
      </w:r>
      <w:r w:rsidR="00CA115E" w:rsidRPr="00987A49">
        <w:t>Sampling</w:t>
      </w:r>
    </w:p>
    <w:p w14:paraId="0C37763D" w14:textId="78E88D2A" w:rsidR="009C6151" w:rsidRPr="00987A49" w:rsidRDefault="00073D1D" w:rsidP="0081546D">
      <w:pPr>
        <w:spacing w:line="276" w:lineRule="auto"/>
        <w:rPr>
          <w:szCs w:val="24"/>
        </w:rPr>
      </w:pPr>
      <w:r>
        <w:rPr>
          <w:szCs w:val="24"/>
        </w:rPr>
        <w:t>A</w:t>
      </w:r>
      <w:r w:rsidR="00407972">
        <w:rPr>
          <w:szCs w:val="24"/>
        </w:rPr>
        <w:t xml:space="preserve">n aluminum ring </w:t>
      </w:r>
      <w:r w:rsidR="00407972" w:rsidRPr="00407972">
        <w:rPr>
          <w:szCs w:val="24"/>
        </w:rPr>
        <w:t>7.62 cm</w:t>
      </w:r>
      <w:r>
        <w:rPr>
          <w:szCs w:val="24"/>
        </w:rPr>
        <w:t xml:space="preserve"> </w:t>
      </w:r>
      <w:r w:rsidR="00407972">
        <w:rPr>
          <w:szCs w:val="24"/>
        </w:rPr>
        <w:t xml:space="preserve">in </w:t>
      </w:r>
      <w:r>
        <w:rPr>
          <w:szCs w:val="24"/>
        </w:rPr>
        <w:t xml:space="preserve">diameter </w:t>
      </w:r>
      <w:r w:rsidR="00407972">
        <w:rPr>
          <w:szCs w:val="24"/>
        </w:rPr>
        <w:t xml:space="preserve">and 7.62 cm </w:t>
      </w:r>
      <w:r>
        <w:rPr>
          <w:szCs w:val="24"/>
        </w:rPr>
        <w:t xml:space="preserve">tall </w:t>
      </w:r>
      <w:proofErr w:type="gramStart"/>
      <w:r>
        <w:rPr>
          <w:szCs w:val="24"/>
        </w:rPr>
        <w:t>was used</w:t>
      </w:r>
      <w:proofErr w:type="gramEnd"/>
      <w:r>
        <w:rPr>
          <w:szCs w:val="24"/>
        </w:rPr>
        <w:t xml:space="preserve"> to </w:t>
      </w:r>
      <w:r>
        <w:rPr>
          <w:szCs w:val="24"/>
        </w:rPr>
        <w:t xml:space="preserve">take </w:t>
      </w:r>
      <w:r w:rsidR="00B233F1">
        <w:rPr>
          <w:szCs w:val="24"/>
        </w:rPr>
        <w:t>intact</w:t>
      </w:r>
      <w:r>
        <w:rPr>
          <w:szCs w:val="24"/>
        </w:rPr>
        <w:t xml:space="preserve"> soil samples. </w:t>
      </w:r>
      <w:r w:rsidR="009C6151" w:rsidRPr="00987A49">
        <w:rPr>
          <w:szCs w:val="24"/>
        </w:rPr>
        <w:t xml:space="preserve">Sampling occurred </w:t>
      </w:r>
      <w:r w:rsidR="009C6151">
        <w:rPr>
          <w:szCs w:val="24"/>
        </w:rPr>
        <w:t xml:space="preserve">in May </w:t>
      </w:r>
      <w:r w:rsidR="000A75B4">
        <w:rPr>
          <w:szCs w:val="24"/>
        </w:rPr>
        <w:t xml:space="preserve">or June </w:t>
      </w:r>
      <w:r w:rsidR="009C6151">
        <w:rPr>
          <w:szCs w:val="24"/>
        </w:rPr>
        <w:t>of 2019 after</w:t>
      </w:r>
      <w:r w:rsidR="009C6151" w:rsidRPr="00987A49">
        <w:rPr>
          <w:szCs w:val="24"/>
        </w:rPr>
        <w:t xml:space="preserve"> maize (West</w:t>
      </w:r>
      <w:r w:rsidR="009C6151">
        <w:rPr>
          <w:szCs w:val="24"/>
        </w:rPr>
        <w:t>)</w:t>
      </w:r>
      <w:r w:rsidR="009C6151" w:rsidRPr="00987A49">
        <w:rPr>
          <w:szCs w:val="24"/>
        </w:rPr>
        <w:t xml:space="preserve"> or soybean (East, Central-grain, Central-silage) </w:t>
      </w:r>
      <w:r w:rsidR="009C6151">
        <w:rPr>
          <w:szCs w:val="24"/>
        </w:rPr>
        <w:t>emergence</w:t>
      </w:r>
      <w:r w:rsidR="009C6151" w:rsidRPr="00987A49">
        <w:rPr>
          <w:szCs w:val="24"/>
        </w:rPr>
        <w:t xml:space="preserve"> at each site. </w:t>
      </w:r>
      <w:r w:rsidR="009C6151">
        <w:rPr>
          <w:szCs w:val="24"/>
        </w:rPr>
        <w:t xml:space="preserve">Sampling </w:t>
      </w:r>
      <w:proofErr w:type="gramStart"/>
      <w:r w:rsidR="009C6151">
        <w:rPr>
          <w:szCs w:val="24"/>
        </w:rPr>
        <w:t xml:space="preserve">was </w:t>
      </w:r>
      <w:r w:rsidR="00A5236B">
        <w:rPr>
          <w:szCs w:val="24"/>
        </w:rPr>
        <w:t>conducted</w:t>
      </w:r>
      <w:proofErr w:type="gramEnd"/>
      <w:r w:rsidR="009C6151">
        <w:rPr>
          <w:szCs w:val="24"/>
        </w:rPr>
        <w:t xml:space="preserve"> immediately </w:t>
      </w:r>
      <w:r w:rsidR="009C6151">
        <w:rPr>
          <w:szCs w:val="24"/>
        </w:rPr>
        <w:t xml:space="preserve">following crop emergence to minimize </w:t>
      </w:r>
      <w:r w:rsidR="009C6151">
        <w:rPr>
          <w:szCs w:val="24"/>
        </w:rPr>
        <w:lastRenderedPageBreak/>
        <w:t>the effects of live roots in the samples</w:t>
      </w:r>
      <w:r w:rsidR="00F96DCF">
        <w:rPr>
          <w:szCs w:val="24"/>
        </w:rPr>
        <w:t>, and a few days following a rain to ensure the soil was fully drained, but wet enough to remain in the ring during sampling</w:t>
      </w:r>
      <w:r w:rsidR="009C6151">
        <w:rPr>
          <w:szCs w:val="24"/>
        </w:rPr>
        <w:t xml:space="preserve">. </w:t>
      </w:r>
    </w:p>
    <w:p w14:paraId="6F8BACF7" w14:textId="0C7C7135" w:rsidR="00CA115E" w:rsidRPr="00987A49" w:rsidRDefault="009C6151" w:rsidP="0081546D">
      <w:pPr>
        <w:spacing w:line="276" w:lineRule="auto"/>
        <w:rPr>
          <w:szCs w:val="24"/>
        </w:rPr>
      </w:pPr>
      <w:r>
        <w:rPr>
          <w:szCs w:val="24"/>
        </w:rPr>
        <w:t xml:space="preserve">At all </w:t>
      </w:r>
      <w:r w:rsidR="00E87F79">
        <w:rPr>
          <w:szCs w:val="24"/>
        </w:rPr>
        <w:t>trials</w:t>
      </w:r>
      <w:r>
        <w:rPr>
          <w:szCs w:val="24"/>
        </w:rPr>
        <w:t>, s</w:t>
      </w:r>
      <w:r w:rsidR="00073D1D">
        <w:rPr>
          <w:szCs w:val="24"/>
        </w:rPr>
        <w:t>amples were taken in the middle of the plots</w:t>
      </w:r>
      <w:r w:rsidR="00407972">
        <w:rPr>
          <w:szCs w:val="24"/>
        </w:rPr>
        <w:t xml:space="preserve"> between planted </w:t>
      </w:r>
      <w:r w:rsidR="00407972">
        <w:rPr>
          <w:szCs w:val="24"/>
        </w:rPr>
        <w:t>rows</w:t>
      </w:r>
      <w:r w:rsidR="00073D1D">
        <w:rPr>
          <w:szCs w:val="24"/>
        </w:rPr>
        <w:t xml:space="preserve">. </w:t>
      </w:r>
      <w:r w:rsidR="00F96DCF">
        <w:rPr>
          <w:szCs w:val="24"/>
        </w:rPr>
        <w:t xml:space="preserve">To get </w:t>
      </w:r>
      <w:r w:rsidR="00B233F1">
        <w:rPr>
          <w:szCs w:val="24"/>
        </w:rPr>
        <w:t>intact</w:t>
      </w:r>
      <w:r w:rsidR="00F96DCF">
        <w:rPr>
          <w:szCs w:val="24"/>
        </w:rPr>
        <w:t xml:space="preserve"> soil cores, a</w:t>
      </w:r>
      <w:r w:rsidR="00073D1D">
        <w:rPr>
          <w:szCs w:val="24"/>
        </w:rPr>
        <w:t xml:space="preserve"> </w:t>
      </w:r>
      <w:proofErr w:type="gramStart"/>
      <w:r w:rsidR="00073D1D">
        <w:rPr>
          <w:szCs w:val="24"/>
        </w:rPr>
        <w:t>hole</w:t>
      </w:r>
      <w:proofErr w:type="gramEnd"/>
      <w:r w:rsidR="00073D1D">
        <w:rPr>
          <w:szCs w:val="24"/>
        </w:rPr>
        <w:t xml:space="preserve"> 10 cm deep was dug, and soil was smoothed by hand to create a flat area</w:t>
      </w:r>
      <w:r>
        <w:rPr>
          <w:szCs w:val="24"/>
        </w:rPr>
        <w:t xml:space="preserve"> approximately 30 cm </w:t>
      </w:r>
      <w:r w:rsidR="00407972">
        <w:rPr>
          <w:szCs w:val="24"/>
        </w:rPr>
        <w:t>square</w:t>
      </w:r>
      <w:r w:rsidR="00073D1D">
        <w:rPr>
          <w:szCs w:val="24"/>
        </w:rPr>
        <w:t>. The ring was placed on the soil surface</w:t>
      </w:r>
      <w:r>
        <w:rPr>
          <w:szCs w:val="24"/>
        </w:rPr>
        <w:t xml:space="preserve"> in the center </w:t>
      </w:r>
      <w:r>
        <w:rPr>
          <w:szCs w:val="24"/>
        </w:rPr>
        <w:t>of the flat area</w:t>
      </w:r>
      <w:r w:rsidR="00073D1D">
        <w:rPr>
          <w:szCs w:val="24"/>
        </w:rPr>
        <w:t xml:space="preserve">, </w:t>
      </w:r>
      <w:r w:rsidR="00D47BA5">
        <w:rPr>
          <w:szCs w:val="24"/>
        </w:rPr>
        <w:t xml:space="preserve">a hollow metal cap was placed on it, </w:t>
      </w:r>
      <w:r w:rsidR="00073D1D">
        <w:rPr>
          <w:szCs w:val="24"/>
        </w:rPr>
        <w:t xml:space="preserve">and a </w:t>
      </w:r>
      <w:r w:rsidR="00231668">
        <w:rPr>
          <w:szCs w:val="24"/>
        </w:rPr>
        <w:t>15 kg</w:t>
      </w:r>
      <w:r w:rsidR="00073D1D">
        <w:rPr>
          <w:szCs w:val="24"/>
        </w:rPr>
        <w:t xml:space="preserve"> weight was used to evenly drive the ring into the undisturbed soil. Once the ring was fully inserted into the soil, a hole was dug around the ring. A flat sheet of metal was slid under the ring to extract it, and a knife was used</w:t>
      </w:r>
      <w:r>
        <w:rPr>
          <w:szCs w:val="24"/>
        </w:rPr>
        <w:t xml:space="preserve"> to remove soil from the top and bottom of the ring using a Z-cutting motion. The ring was wrapped in aluminum foil with the </w:t>
      </w:r>
      <w:r w:rsidR="00DF4CE7">
        <w:rPr>
          <w:szCs w:val="24"/>
        </w:rPr>
        <w:t>soil orientation (top, bottom) marked</w:t>
      </w:r>
      <w:r>
        <w:rPr>
          <w:szCs w:val="24"/>
        </w:rPr>
        <w:t xml:space="preserve">. The </w:t>
      </w:r>
      <w:r w:rsidR="00DF4CE7">
        <w:rPr>
          <w:szCs w:val="24"/>
        </w:rPr>
        <w:t xml:space="preserve">foil-wrapped </w:t>
      </w:r>
      <w:r>
        <w:rPr>
          <w:szCs w:val="24"/>
        </w:rPr>
        <w:t>ring was then placed in an individual plastic container, then placed in a cooler</w:t>
      </w:r>
      <w:r w:rsidR="00F96DCF">
        <w:rPr>
          <w:szCs w:val="24"/>
        </w:rPr>
        <w:t>. This process was repeated for each plot. Samples remained in the cooler</w:t>
      </w:r>
      <w:r w:rsidR="00231668">
        <w:rPr>
          <w:szCs w:val="24"/>
        </w:rPr>
        <w:t xml:space="preserve"> </w:t>
      </w:r>
      <w:r w:rsidR="00F96DCF">
        <w:rPr>
          <w:szCs w:val="24"/>
        </w:rPr>
        <w:t xml:space="preserve">for no more than four hours </w:t>
      </w:r>
      <w:r w:rsidR="00231668">
        <w:rPr>
          <w:szCs w:val="24"/>
        </w:rPr>
        <w:t xml:space="preserve">before being </w:t>
      </w:r>
      <w:r w:rsidR="00F96DCF">
        <w:rPr>
          <w:szCs w:val="24"/>
        </w:rPr>
        <w:t>placed in</w:t>
      </w:r>
      <w:r w:rsidR="00231668">
        <w:rPr>
          <w:szCs w:val="24"/>
        </w:rPr>
        <w:t xml:space="preserve"> a refrigerator</w:t>
      </w:r>
      <w:r>
        <w:rPr>
          <w:szCs w:val="24"/>
        </w:rPr>
        <w:t xml:space="preserve">. </w:t>
      </w:r>
    </w:p>
    <w:p w14:paraId="3A3F18DC" w14:textId="4FD7D737" w:rsidR="009C6151" w:rsidRDefault="006912D0" w:rsidP="0081546D">
      <w:pPr>
        <w:pStyle w:val="Heading2"/>
        <w:spacing w:line="276" w:lineRule="auto"/>
      </w:pPr>
      <w:r>
        <w:t>M</w:t>
      </w:r>
      <w:r w:rsidR="009C6151">
        <w:t>easurements</w:t>
      </w:r>
    </w:p>
    <w:p w14:paraId="26682BEE" w14:textId="4F7A6CD2" w:rsidR="006912D0" w:rsidRPr="006912D0" w:rsidRDefault="006912D0" w:rsidP="0081546D">
      <w:pPr>
        <w:pStyle w:val="Heading3"/>
        <w:spacing w:line="276" w:lineRule="auto"/>
      </w:pPr>
      <w:r>
        <w:t>Soil-water-retention curve</w:t>
      </w:r>
    </w:p>
    <w:p w14:paraId="5764A6FE" w14:textId="26CF9C0E" w:rsidR="00CE6A07" w:rsidRPr="00CE6A07" w:rsidRDefault="00DF4CE7" w:rsidP="0081546D">
      <w:pPr>
        <w:pStyle w:val="Heading2"/>
        <w:numPr>
          <w:ilvl w:val="0"/>
          <w:numId w:val="0"/>
        </w:numPr>
        <w:spacing w:line="276" w:lineRule="auto"/>
        <w:rPr>
          <w:rFonts w:asciiTheme="minorHAnsi" w:eastAsiaTheme="minorHAnsi" w:hAnsiTheme="minorHAnsi" w:cstheme="minorBidi"/>
          <w:b w:val="0"/>
          <w:sz w:val="22"/>
        </w:rPr>
      </w:pPr>
      <w:r>
        <w:rPr>
          <w:rFonts w:asciiTheme="minorHAnsi" w:eastAsiaTheme="minorHAnsi" w:hAnsiTheme="minorHAnsi" w:cstheme="minorBidi"/>
          <w:b w:val="0"/>
          <w:sz w:val="22"/>
        </w:rPr>
        <w:t xml:space="preserve">The equipment could accommodate </w:t>
      </w:r>
      <w:r w:rsidR="00AD0918">
        <w:rPr>
          <w:rFonts w:asciiTheme="minorHAnsi" w:eastAsiaTheme="minorHAnsi" w:hAnsiTheme="minorHAnsi" w:cstheme="minorBidi"/>
          <w:b w:val="0"/>
          <w:sz w:val="22"/>
        </w:rPr>
        <w:t>12</w:t>
      </w:r>
      <w:r>
        <w:rPr>
          <w:rFonts w:asciiTheme="minorHAnsi" w:eastAsiaTheme="minorHAnsi" w:hAnsiTheme="minorHAnsi" w:cstheme="minorBidi"/>
          <w:b w:val="0"/>
          <w:sz w:val="22"/>
        </w:rPr>
        <w:t xml:space="preserve"> samples at a time, so each </w:t>
      </w:r>
      <w:r w:rsidR="003B08A3">
        <w:rPr>
          <w:rFonts w:asciiTheme="minorHAnsi" w:eastAsiaTheme="minorHAnsi" w:hAnsiTheme="minorHAnsi" w:cstheme="minorBidi"/>
          <w:b w:val="0"/>
          <w:sz w:val="22"/>
        </w:rPr>
        <w:t>trial</w:t>
      </w:r>
      <w:r w:rsidR="00AD0918">
        <w:rPr>
          <w:rFonts w:asciiTheme="minorHAnsi" w:eastAsiaTheme="minorHAnsi" w:hAnsiTheme="minorHAnsi" w:cstheme="minorBidi"/>
          <w:b w:val="0"/>
          <w:sz w:val="22"/>
        </w:rPr>
        <w:t>’</w:t>
      </w:r>
      <w:r>
        <w:rPr>
          <w:rFonts w:asciiTheme="minorHAnsi" w:eastAsiaTheme="minorHAnsi" w:hAnsiTheme="minorHAnsi" w:cstheme="minorBidi"/>
          <w:b w:val="0"/>
          <w:sz w:val="22"/>
        </w:rPr>
        <w:t>s samples were run together in a batch.</w:t>
      </w:r>
      <w:r w:rsidR="00231668">
        <w:rPr>
          <w:rFonts w:asciiTheme="minorHAnsi" w:eastAsiaTheme="minorHAnsi" w:hAnsiTheme="minorHAnsi" w:cstheme="minorBidi"/>
          <w:b w:val="0"/>
          <w:sz w:val="22"/>
        </w:rPr>
        <w:t xml:space="preserve"> Our interest was in comparing </w:t>
      </w:r>
      <w:r w:rsidR="00D47BA5">
        <w:rPr>
          <w:rFonts w:asciiTheme="minorHAnsi" w:eastAsiaTheme="minorHAnsi" w:hAnsiTheme="minorHAnsi" w:cstheme="minorBidi"/>
          <w:b w:val="0"/>
          <w:sz w:val="22"/>
        </w:rPr>
        <w:t>relative effects</w:t>
      </w:r>
      <w:r w:rsidR="00F96DCF">
        <w:rPr>
          <w:rFonts w:asciiTheme="minorHAnsi" w:eastAsiaTheme="minorHAnsi" w:hAnsiTheme="minorHAnsi" w:cstheme="minorBidi"/>
          <w:b w:val="0"/>
          <w:sz w:val="22"/>
        </w:rPr>
        <w:t xml:space="preserve"> </w:t>
      </w:r>
      <w:r w:rsidR="00231668">
        <w:rPr>
          <w:rFonts w:asciiTheme="minorHAnsi" w:eastAsiaTheme="minorHAnsi" w:hAnsiTheme="minorHAnsi" w:cstheme="minorBidi"/>
          <w:b w:val="0"/>
          <w:sz w:val="22"/>
        </w:rPr>
        <w:t>within a site, so variation between runs was</w:t>
      </w:r>
      <w:r w:rsidR="00F96DCF">
        <w:rPr>
          <w:rFonts w:asciiTheme="minorHAnsi" w:eastAsiaTheme="minorHAnsi" w:hAnsiTheme="minorHAnsi" w:cstheme="minorBidi"/>
          <w:b w:val="0"/>
          <w:sz w:val="22"/>
        </w:rPr>
        <w:t xml:space="preserve"> experimentally</w:t>
      </w:r>
      <w:r w:rsidR="00231668">
        <w:rPr>
          <w:rFonts w:asciiTheme="minorHAnsi" w:eastAsiaTheme="minorHAnsi" w:hAnsiTheme="minorHAnsi" w:cstheme="minorBidi"/>
          <w:b w:val="0"/>
          <w:sz w:val="22"/>
        </w:rPr>
        <w:t xml:space="preserve"> included in variation between </w:t>
      </w:r>
      <w:r w:rsidR="003B08A3">
        <w:rPr>
          <w:rFonts w:asciiTheme="minorHAnsi" w:eastAsiaTheme="minorHAnsi" w:hAnsiTheme="minorHAnsi" w:cstheme="minorBidi"/>
          <w:b w:val="0"/>
          <w:sz w:val="22"/>
        </w:rPr>
        <w:t>trial</w:t>
      </w:r>
      <w:r w:rsidR="00231668">
        <w:rPr>
          <w:rFonts w:asciiTheme="minorHAnsi" w:eastAsiaTheme="minorHAnsi" w:hAnsiTheme="minorHAnsi" w:cstheme="minorBidi"/>
          <w:b w:val="0"/>
          <w:sz w:val="22"/>
        </w:rPr>
        <w:t xml:space="preserve">s. The samples were measured in the order they were sampled. </w:t>
      </w:r>
      <w:r>
        <w:rPr>
          <w:rFonts w:asciiTheme="minorHAnsi" w:eastAsiaTheme="minorHAnsi" w:hAnsiTheme="minorHAnsi" w:cstheme="minorBidi"/>
          <w:b w:val="0"/>
          <w:sz w:val="22"/>
        </w:rPr>
        <w:t xml:space="preserve"> A given </w:t>
      </w:r>
      <w:r w:rsidR="003B08A3">
        <w:rPr>
          <w:rFonts w:asciiTheme="minorHAnsi" w:eastAsiaTheme="minorHAnsi" w:hAnsiTheme="minorHAnsi" w:cstheme="minorBidi"/>
          <w:b w:val="0"/>
          <w:sz w:val="22"/>
        </w:rPr>
        <w:t>trial</w:t>
      </w:r>
      <w:r w:rsidR="00AD0918">
        <w:rPr>
          <w:rFonts w:asciiTheme="minorHAnsi" w:eastAsiaTheme="minorHAnsi" w:hAnsiTheme="minorHAnsi" w:cstheme="minorBidi"/>
          <w:b w:val="0"/>
          <w:sz w:val="22"/>
        </w:rPr>
        <w:t>’s</w:t>
      </w:r>
      <w:r>
        <w:rPr>
          <w:rFonts w:asciiTheme="minorHAnsi" w:eastAsiaTheme="minorHAnsi" w:hAnsiTheme="minorHAnsi" w:cstheme="minorBidi"/>
          <w:b w:val="0"/>
          <w:sz w:val="22"/>
        </w:rPr>
        <w:t xml:space="preserve"> cores </w:t>
      </w:r>
      <w:r w:rsidR="00AD0918">
        <w:rPr>
          <w:rFonts w:asciiTheme="minorHAnsi" w:eastAsiaTheme="minorHAnsi" w:hAnsiTheme="minorHAnsi" w:cstheme="minorBidi"/>
          <w:b w:val="0"/>
          <w:sz w:val="22"/>
        </w:rPr>
        <w:t>had cheesecloth taped to the bottom of each core and an additional ring taped to the top. The</w:t>
      </w:r>
      <w:r w:rsidR="00231668">
        <w:rPr>
          <w:rFonts w:asciiTheme="minorHAnsi" w:eastAsiaTheme="minorHAnsi" w:hAnsiTheme="minorHAnsi" w:cstheme="minorBidi"/>
          <w:b w:val="0"/>
          <w:sz w:val="22"/>
        </w:rPr>
        <w:t xml:space="preserve"> full batch of samples (</w:t>
      </w:r>
      <w:r w:rsidR="00F96DCF">
        <w:rPr>
          <w:rFonts w:asciiTheme="minorHAnsi" w:eastAsiaTheme="minorHAnsi" w:hAnsiTheme="minorHAnsi" w:cstheme="minorBidi"/>
          <w:b w:val="0"/>
          <w:sz w:val="22"/>
        </w:rPr>
        <w:t>eight</w:t>
      </w:r>
      <w:r w:rsidR="00231668">
        <w:rPr>
          <w:rFonts w:asciiTheme="minorHAnsi" w:eastAsiaTheme="minorHAnsi" w:hAnsiTheme="minorHAnsi" w:cstheme="minorBidi"/>
          <w:b w:val="0"/>
          <w:sz w:val="22"/>
        </w:rPr>
        <w:t xml:space="preserve"> for East and West, 10 for Central) was</w:t>
      </w:r>
      <w:r>
        <w:rPr>
          <w:rFonts w:asciiTheme="minorHAnsi" w:eastAsiaTheme="minorHAnsi" w:hAnsiTheme="minorHAnsi" w:cstheme="minorBidi"/>
          <w:b w:val="0"/>
          <w:sz w:val="22"/>
        </w:rPr>
        <w:t xml:space="preserve"> </w:t>
      </w:r>
      <w:r w:rsidR="00AD0918">
        <w:rPr>
          <w:rFonts w:asciiTheme="minorHAnsi" w:eastAsiaTheme="minorHAnsi" w:hAnsiTheme="minorHAnsi" w:cstheme="minorBidi"/>
          <w:b w:val="0"/>
          <w:sz w:val="22"/>
        </w:rPr>
        <w:t xml:space="preserve">then </w:t>
      </w:r>
      <w:r>
        <w:rPr>
          <w:rFonts w:asciiTheme="minorHAnsi" w:eastAsiaTheme="minorHAnsi" w:hAnsiTheme="minorHAnsi" w:cstheme="minorBidi"/>
          <w:b w:val="0"/>
          <w:sz w:val="22"/>
        </w:rPr>
        <w:t>placed in a vacuum chamber for at least 12 hours in a solution of 0.01 M CaCl</w:t>
      </w:r>
      <w:r w:rsidRPr="00A5236B">
        <w:rPr>
          <w:rFonts w:asciiTheme="minorHAnsi" w:eastAsiaTheme="minorHAnsi" w:hAnsiTheme="minorHAnsi" w:cstheme="minorBidi"/>
          <w:b w:val="0"/>
          <w:sz w:val="22"/>
          <w:vertAlign w:val="subscript"/>
          <w:rPrChange w:id="14" w:author="Nichols, Virginia A [AGRON]" w:date="2021-04-12T16:58:00Z">
            <w:rPr>
              <w:rFonts w:asciiTheme="minorHAnsi" w:eastAsiaTheme="minorHAnsi" w:hAnsiTheme="minorHAnsi" w:cstheme="minorBidi"/>
              <w:b w:val="0"/>
              <w:sz w:val="22"/>
            </w:rPr>
          </w:rPrChange>
        </w:rPr>
        <w:t>2</w:t>
      </w:r>
      <w:r w:rsidR="00AD0918">
        <w:rPr>
          <w:rFonts w:asciiTheme="minorHAnsi" w:eastAsiaTheme="minorHAnsi" w:hAnsiTheme="minorHAnsi" w:cstheme="minorBidi"/>
          <w:b w:val="0"/>
          <w:sz w:val="22"/>
        </w:rPr>
        <w:t xml:space="preserve"> filled to the top of the first ring</w:t>
      </w:r>
      <w:r>
        <w:rPr>
          <w:rFonts w:asciiTheme="minorHAnsi" w:eastAsiaTheme="minorHAnsi" w:hAnsiTheme="minorHAnsi" w:cstheme="minorBidi"/>
          <w:b w:val="0"/>
          <w:sz w:val="22"/>
        </w:rPr>
        <w:t xml:space="preserve">, allowing the solution to move upward to saturate the soils with minimal air entrapment. The </w:t>
      </w:r>
      <w:r w:rsidR="00AD0918">
        <w:rPr>
          <w:rFonts w:asciiTheme="minorHAnsi" w:eastAsiaTheme="minorHAnsi" w:hAnsiTheme="minorHAnsi" w:cstheme="minorBidi"/>
          <w:b w:val="0"/>
          <w:sz w:val="22"/>
        </w:rPr>
        <w:t xml:space="preserve">top ring was removed from the cores, then the </w:t>
      </w:r>
      <w:r>
        <w:rPr>
          <w:rFonts w:asciiTheme="minorHAnsi" w:eastAsiaTheme="minorHAnsi" w:hAnsiTheme="minorHAnsi" w:cstheme="minorBidi"/>
          <w:b w:val="0"/>
          <w:sz w:val="22"/>
        </w:rPr>
        <w:t xml:space="preserve">saturated cores were weighed, then transferred to a custom-built pressure cell apparatus (Ankeny et al. 1992). </w:t>
      </w:r>
      <w:r w:rsidR="005F4B84">
        <w:rPr>
          <w:rFonts w:asciiTheme="minorHAnsi" w:eastAsiaTheme="minorHAnsi" w:hAnsiTheme="minorHAnsi" w:cstheme="minorBidi"/>
          <w:b w:val="0"/>
          <w:sz w:val="22"/>
        </w:rPr>
        <w:t>Measurements were made according to the protocol described by Kool et al. 2019. Briefly, t</w:t>
      </w:r>
      <w:r>
        <w:rPr>
          <w:rFonts w:asciiTheme="minorHAnsi" w:eastAsiaTheme="minorHAnsi" w:hAnsiTheme="minorHAnsi" w:cstheme="minorBidi"/>
          <w:b w:val="0"/>
          <w:sz w:val="22"/>
        </w:rPr>
        <w:t>he cores were drain</w:t>
      </w:r>
      <w:r w:rsidR="006912D0">
        <w:rPr>
          <w:rFonts w:asciiTheme="minorHAnsi" w:eastAsiaTheme="minorHAnsi" w:hAnsiTheme="minorHAnsi" w:cstheme="minorBidi"/>
          <w:b w:val="0"/>
          <w:sz w:val="22"/>
        </w:rPr>
        <w:t>ed</w:t>
      </w:r>
      <w:r>
        <w:rPr>
          <w:rFonts w:asciiTheme="minorHAnsi" w:eastAsiaTheme="minorHAnsi" w:hAnsiTheme="minorHAnsi" w:cstheme="minorBidi"/>
          <w:b w:val="0"/>
          <w:sz w:val="22"/>
        </w:rPr>
        <w:t xml:space="preserve"> at atmospheric pressure for 12 hours to obtain a measurement for </w:t>
      </w:r>
      <w:r w:rsidR="00273F30">
        <w:rPr>
          <w:rFonts w:asciiTheme="minorHAnsi" w:eastAsiaTheme="minorHAnsi" w:hAnsiTheme="minorHAnsi" w:cstheme="minorBidi"/>
          <w:b w:val="0"/>
          <w:sz w:val="22"/>
        </w:rPr>
        <w:t>gravity-drain</w:t>
      </w:r>
      <w:r w:rsidR="0095207E">
        <w:rPr>
          <w:rFonts w:asciiTheme="minorHAnsi" w:eastAsiaTheme="minorHAnsi" w:hAnsiTheme="minorHAnsi" w:cstheme="minorBidi"/>
          <w:b w:val="0"/>
          <w:sz w:val="22"/>
        </w:rPr>
        <w:t>ed values</w:t>
      </w:r>
      <w:r>
        <w:rPr>
          <w:rFonts w:asciiTheme="minorHAnsi" w:eastAsiaTheme="minorHAnsi" w:hAnsiTheme="minorHAnsi" w:cstheme="minorBidi"/>
          <w:b w:val="0"/>
          <w:sz w:val="22"/>
        </w:rPr>
        <w:t xml:space="preserve"> (</w:t>
      </w:r>
      <w:commentRangeStart w:id="15"/>
      <w:r w:rsidRPr="006912D0">
        <w:rPr>
          <w:rFonts w:asciiTheme="minorHAnsi" w:eastAsiaTheme="minorHAnsi" w:hAnsiTheme="minorHAnsi" w:cstheme="minorBidi"/>
          <w:b w:val="0"/>
          <w:sz w:val="22"/>
        </w:rPr>
        <w:t>Ψ = -</w:t>
      </w:r>
      <w:r w:rsidR="00463ED6">
        <w:rPr>
          <w:rFonts w:asciiTheme="minorHAnsi" w:eastAsiaTheme="minorHAnsi" w:hAnsiTheme="minorHAnsi" w:cstheme="minorBidi"/>
          <w:b w:val="0"/>
          <w:sz w:val="22"/>
        </w:rPr>
        <w:t>2</w:t>
      </w:r>
      <w:r w:rsidR="006912D0">
        <w:rPr>
          <w:rFonts w:asciiTheme="minorHAnsi" w:eastAsiaTheme="minorHAnsi" w:hAnsiTheme="minorHAnsi" w:cstheme="minorBidi"/>
          <w:b w:val="0"/>
          <w:sz w:val="22"/>
        </w:rPr>
        <w:t>.</w:t>
      </w:r>
      <w:r w:rsidR="00463ED6">
        <w:rPr>
          <w:rFonts w:asciiTheme="minorHAnsi" w:eastAsiaTheme="minorHAnsi" w:hAnsiTheme="minorHAnsi" w:cstheme="minorBidi"/>
          <w:b w:val="0"/>
          <w:sz w:val="22"/>
        </w:rPr>
        <w:t>5</w:t>
      </w:r>
      <w:r w:rsidRPr="006912D0">
        <w:rPr>
          <w:rFonts w:asciiTheme="minorHAnsi" w:eastAsiaTheme="minorHAnsi" w:hAnsiTheme="minorHAnsi" w:cstheme="minorBidi"/>
          <w:b w:val="0"/>
          <w:sz w:val="22"/>
        </w:rPr>
        <w:t xml:space="preserve"> cm </w:t>
      </w:r>
      <w:r w:rsidR="00D47BA5">
        <w:rPr>
          <w:rFonts w:asciiTheme="minorHAnsi" w:eastAsiaTheme="minorHAnsi" w:hAnsiTheme="minorHAnsi" w:cstheme="minorBidi"/>
          <w:b w:val="0"/>
          <w:sz w:val="22"/>
        </w:rPr>
        <w:t>water</w:t>
      </w:r>
      <w:commentRangeEnd w:id="15"/>
      <w:r w:rsidR="00C32C37">
        <w:rPr>
          <w:rStyle w:val="CommentReference"/>
          <w:rFonts w:asciiTheme="minorHAnsi" w:eastAsiaTheme="minorHAnsi" w:hAnsiTheme="minorHAnsi" w:cstheme="minorBidi"/>
          <w:b w:val="0"/>
        </w:rPr>
        <w:commentReference w:id="15"/>
      </w:r>
      <w:r w:rsidRPr="006912D0">
        <w:rPr>
          <w:rFonts w:asciiTheme="minorHAnsi" w:eastAsiaTheme="minorHAnsi" w:hAnsiTheme="minorHAnsi" w:cstheme="minorBidi"/>
          <w:b w:val="0"/>
          <w:sz w:val="22"/>
        </w:rPr>
        <w:t xml:space="preserve">). Subsequent measurements were taken at </w:t>
      </w:r>
      <w:r w:rsidR="00D47BA5">
        <w:rPr>
          <w:rFonts w:asciiTheme="minorHAnsi" w:eastAsiaTheme="minorHAnsi" w:hAnsiTheme="minorHAnsi" w:cstheme="minorBidi"/>
          <w:b w:val="0"/>
          <w:sz w:val="22"/>
        </w:rPr>
        <w:t>matric potentials (</w:t>
      </w:r>
      <w:r w:rsidRPr="006912D0">
        <w:rPr>
          <w:rFonts w:asciiTheme="minorHAnsi" w:eastAsiaTheme="minorHAnsi" w:hAnsiTheme="minorHAnsi" w:cstheme="minorBidi"/>
          <w:b w:val="0"/>
          <w:sz w:val="22"/>
        </w:rPr>
        <w:t>Ψ</w:t>
      </w:r>
      <w:r w:rsidR="00CF33DB">
        <w:rPr>
          <w:rFonts w:asciiTheme="minorHAnsi" w:eastAsiaTheme="minorHAnsi" w:hAnsiTheme="minorHAnsi" w:cstheme="minorBidi"/>
          <w:b w:val="0"/>
          <w:sz w:val="22"/>
        </w:rPr>
        <w:t>)</w:t>
      </w:r>
      <w:r w:rsidRPr="006912D0">
        <w:rPr>
          <w:rFonts w:asciiTheme="minorHAnsi" w:eastAsiaTheme="minorHAnsi" w:hAnsiTheme="minorHAnsi" w:cstheme="minorBidi"/>
          <w:b w:val="0"/>
          <w:sz w:val="22"/>
        </w:rPr>
        <w:t xml:space="preserve"> </w:t>
      </w:r>
      <w:proofErr w:type="gramStart"/>
      <w:r w:rsidRPr="006912D0">
        <w:rPr>
          <w:rFonts w:asciiTheme="minorHAnsi" w:eastAsiaTheme="minorHAnsi" w:hAnsiTheme="minorHAnsi" w:cstheme="minorBidi"/>
          <w:b w:val="0"/>
          <w:sz w:val="22"/>
        </w:rPr>
        <w:t>of  -</w:t>
      </w:r>
      <w:proofErr w:type="gramEnd"/>
      <w:r w:rsidR="00CF33DB">
        <w:rPr>
          <w:rFonts w:asciiTheme="minorHAnsi" w:eastAsiaTheme="minorHAnsi" w:hAnsiTheme="minorHAnsi" w:cstheme="minorBidi"/>
          <w:b w:val="0"/>
          <w:sz w:val="22"/>
        </w:rPr>
        <w:t>10</w:t>
      </w:r>
      <w:r w:rsidRPr="006912D0">
        <w:rPr>
          <w:rFonts w:asciiTheme="minorHAnsi" w:eastAsiaTheme="minorHAnsi" w:hAnsiTheme="minorHAnsi" w:cstheme="minorBidi"/>
          <w:b w:val="0"/>
          <w:sz w:val="22"/>
        </w:rPr>
        <w:t>, -</w:t>
      </w:r>
      <w:r w:rsidR="00CF33DB">
        <w:rPr>
          <w:rFonts w:asciiTheme="minorHAnsi" w:eastAsiaTheme="minorHAnsi" w:hAnsiTheme="minorHAnsi" w:cstheme="minorBidi"/>
          <w:b w:val="0"/>
          <w:sz w:val="22"/>
        </w:rPr>
        <w:t>25</w:t>
      </w:r>
      <w:r w:rsidRPr="006912D0">
        <w:rPr>
          <w:rFonts w:asciiTheme="minorHAnsi" w:eastAsiaTheme="minorHAnsi" w:hAnsiTheme="minorHAnsi" w:cstheme="minorBidi"/>
          <w:b w:val="0"/>
          <w:sz w:val="22"/>
        </w:rPr>
        <w:t xml:space="preserve">, </w:t>
      </w:r>
      <w:r w:rsidR="00407972" w:rsidRPr="006912D0">
        <w:rPr>
          <w:rFonts w:asciiTheme="minorHAnsi" w:eastAsiaTheme="minorHAnsi" w:hAnsiTheme="minorHAnsi" w:cstheme="minorBidi"/>
          <w:b w:val="0"/>
          <w:sz w:val="22"/>
        </w:rPr>
        <w:t>-</w:t>
      </w:r>
      <w:r w:rsidR="00CF33DB">
        <w:rPr>
          <w:rFonts w:asciiTheme="minorHAnsi" w:eastAsiaTheme="minorHAnsi" w:hAnsiTheme="minorHAnsi" w:cstheme="minorBidi"/>
          <w:b w:val="0"/>
          <w:sz w:val="22"/>
        </w:rPr>
        <w:t>5</w:t>
      </w:r>
      <w:r w:rsidR="00407972" w:rsidRPr="006912D0">
        <w:rPr>
          <w:rFonts w:asciiTheme="minorHAnsi" w:eastAsiaTheme="minorHAnsi" w:hAnsiTheme="minorHAnsi" w:cstheme="minorBidi"/>
          <w:b w:val="0"/>
          <w:sz w:val="22"/>
        </w:rPr>
        <w:t>0, -</w:t>
      </w:r>
      <w:r w:rsidR="00CF33DB">
        <w:rPr>
          <w:rFonts w:asciiTheme="minorHAnsi" w:eastAsiaTheme="minorHAnsi" w:hAnsiTheme="minorHAnsi" w:cstheme="minorBidi"/>
          <w:b w:val="0"/>
          <w:sz w:val="22"/>
        </w:rPr>
        <w:t>100, -200, and -500</w:t>
      </w:r>
      <w:r w:rsidR="00407972" w:rsidRPr="006912D0">
        <w:rPr>
          <w:rFonts w:asciiTheme="minorHAnsi" w:eastAsiaTheme="minorHAnsi" w:hAnsiTheme="minorHAnsi" w:cstheme="minorBidi"/>
          <w:b w:val="0"/>
          <w:sz w:val="22"/>
        </w:rPr>
        <w:t xml:space="preserve"> </w:t>
      </w:r>
      <w:r w:rsidR="00CF33DB">
        <w:rPr>
          <w:rFonts w:asciiTheme="minorHAnsi" w:eastAsiaTheme="minorHAnsi" w:hAnsiTheme="minorHAnsi" w:cstheme="minorBidi"/>
          <w:b w:val="0"/>
          <w:sz w:val="22"/>
        </w:rPr>
        <w:t>cm water</w:t>
      </w:r>
      <w:r w:rsidR="00407972" w:rsidRPr="006912D0">
        <w:rPr>
          <w:rFonts w:asciiTheme="minorHAnsi" w:eastAsiaTheme="minorHAnsi" w:hAnsiTheme="minorHAnsi" w:cstheme="minorBidi"/>
          <w:b w:val="0"/>
          <w:sz w:val="22"/>
        </w:rPr>
        <w:t>.</w:t>
      </w:r>
      <w:r w:rsidR="006912D0" w:rsidRPr="006912D0">
        <w:rPr>
          <w:rFonts w:asciiTheme="minorHAnsi" w:eastAsiaTheme="minorHAnsi" w:hAnsiTheme="minorHAnsi" w:cstheme="minorBidi"/>
          <w:b w:val="0"/>
          <w:sz w:val="22"/>
        </w:rPr>
        <w:t xml:space="preserve"> The samples were then oven dried at 60 deg C for at least 48 hours, then weighed. </w:t>
      </w:r>
      <w:r w:rsidR="00CE6A07" w:rsidRPr="00CE6A07">
        <w:rPr>
          <w:rFonts w:asciiTheme="minorHAnsi" w:eastAsiaTheme="minorHAnsi" w:hAnsiTheme="minorHAnsi" w:cstheme="minorBidi"/>
          <w:b w:val="0"/>
          <w:sz w:val="22"/>
        </w:rPr>
        <w:t xml:space="preserve">Bulk densities were estimated by </w:t>
      </w:r>
      <w:r w:rsidR="003321F2">
        <w:rPr>
          <w:rFonts w:asciiTheme="minorHAnsi" w:eastAsiaTheme="minorHAnsi" w:hAnsiTheme="minorHAnsi" w:cstheme="minorBidi"/>
          <w:b w:val="0"/>
          <w:sz w:val="22"/>
        </w:rPr>
        <w:t>dividing the oven-dried weight of soil by the ring volume (</w:t>
      </w:r>
      <w:bookmarkStart w:id="16" w:name="_GoBack"/>
      <w:bookmarkEnd w:id="16"/>
      <w:ins w:id="17" w:author="Nichols, Virginia A [AGRON]" w:date="2021-04-12T16:54:00Z">
        <w:r w:rsidR="007F7538">
          <w:rPr>
            <w:rFonts w:asciiTheme="minorHAnsi" w:eastAsiaTheme="minorHAnsi" w:hAnsiTheme="minorHAnsi" w:cstheme="minorBidi"/>
            <w:b w:val="0"/>
            <w:sz w:val="22"/>
          </w:rPr>
          <w:t xml:space="preserve">347.5 </w:t>
        </w:r>
      </w:ins>
      <w:r w:rsidR="00F96DCF">
        <w:rPr>
          <w:rFonts w:asciiTheme="minorHAnsi" w:eastAsiaTheme="minorHAnsi" w:hAnsiTheme="minorHAnsi" w:cstheme="minorBidi"/>
          <w:b w:val="0"/>
          <w:sz w:val="22"/>
        </w:rPr>
        <w:t>cm</w:t>
      </w:r>
      <w:r w:rsidR="00F96DCF" w:rsidRPr="00A5236B">
        <w:rPr>
          <w:rFonts w:asciiTheme="minorHAnsi" w:eastAsiaTheme="minorHAnsi" w:hAnsiTheme="minorHAnsi" w:cstheme="minorBidi"/>
          <w:b w:val="0"/>
          <w:sz w:val="22"/>
          <w:vertAlign w:val="superscript"/>
          <w:rPrChange w:id="18" w:author="Nichols, Virginia A [AGRON]" w:date="2021-04-12T16:58:00Z">
            <w:rPr>
              <w:rFonts w:asciiTheme="minorHAnsi" w:eastAsiaTheme="minorHAnsi" w:hAnsiTheme="minorHAnsi" w:cstheme="minorBidi"/>
              <w:b w:val="0"/>
              <w:sz w:val="22"/>
            </w:rPr>
          </w:rPrChange>
        </w:rPr>
        <w:t>3</w:t>
      </w:r>
      <w:r w:rsidR="003321F2">
        <w:rPr>
          <w:rFonts w:asciiTheme="minorHAnsi" w:eastAsiaTheme="minorHAnsi" w:hAnsiTheme="minorHAnsi" w:cstheme="minorBidi"/>
          <w:b w:val="0"/>
          <w:sz w:val="22"/>
        </w:rPr>
        <w:t xml:space="preserve">). </w:t>
      </w:r>
    </w:p>
    <w:p w14:paraId="6CD172FD" w14:textId="2B5029A1" w:rsidR="006912D0" w:rsidRDefault="006912D0" w:rsidP="0081546D">
      <w:pPr>
        <w:pStyle w:val="Heading3"/>
        <w:spacing w:line="276" w:lineRule="auto"/>
      </w:pPr>
      <w:r>
        <w:t>Texture</w:t>
      </w:r>
    </w:p>
    <w:p w14:paraId="30DC0182" w14:textId="6FAB534D" w:rsidR="006912D0" w:rsidRDefault="006912D0" w:rsidP="0081546D">
      <w:pPr>
        <w:spacing w:line="276" w:lineRule="auto"/>
      </w:pPr>
      <w:r>
        <w:t xml:space="preserve">The oven-dried soil was ground and passed through a 2 mm sieve. </w:t>
      </w:r>
      <w:r w:rsidR="00231668">
        <w:t xml:space="preserve">Two teaspoons of soil from each core were used for soil texture measurements. </w:t>
      </w:r>
      <w:r>
        <w:t xml:space="preserve">Soil texture was measured using laser </w:t>
      </w:r>
      <w:proofErr w:type="spellStart"/>
      <w:r>
        <w:t>diffractometry</w:t>
      </w:r>
      <w:proofErr w:type="spellEnd"/>
      <w:r>
        <w:t xml:space="preserve"> (Miller and </w:t>
      </w:r>
      <w:proofErr w:type="spellStart"/>
      <w:r>
        <w:t>Schaetzel</w:t>
      </w:r>
      <w:proofErr w:type="spellEnd"/>
      <w:r>
        <w:t xml:space="preserve"> 2012) with a Malvern </w:t>
      </w:r>
      <w:proofErr w:type="spellStart"/>
      <w:r>
        <w:t>Mastersizer</w:t>
      </w:r>
      <w:proofErr w:type="spellEnd"/>
      <w:r>
        <w:t xml:space="preserve"> 3000 and a </w:t>
      </w:r>
      <w:proofErr w:type="spellStart"/>
      <w:r>
        <w:t>HydroEV</w:t>
      </w:r>
      <w:proofErr w:type="spellEnd"/>
      <w:r>
        <w:t xml:space="preserve"> attachment (Malvern </w:t>
      </w:r>
      <w:proofErr w:type="spellStart"/>
      <w:r>
        <w:t>Panalytical</w:t>
      </w:r>
      <w:proofErr w:type="spellEnd"/>
      <w:r>
        <w:t xml:space="preserve"> Ltd, UK)</w:t>
      </w:r>
      <w:r w:rsidR="00F96DCF">
        <w:t>, producing estimates for the percentage of the soil that was sand</w:t>
      </w:r>
      <w:r w:rsidR="00CF33DB">
        <w:t xml:space="preserve"> (</w:t>
      </w:r>
      <w:r w:rsidR="00FC3EDF">
        <w:t>50-2000</w:t>
      </w:r>
      <w:r w:rsidR="00CF33DB">
        <w:t xml:space="preserve"> micr</w:t>
      </w:r>
      <w:r w:rsidR="00FC3EDF">
        <w:t>ometers</w:t>
      </w:r>
      <w:r w:rsidR="00CF33DB">
        <w:t>)</w:t>
      </w:r>
      <w:r w:rsidR="00F96DCF">
        <w:t>, silt (</w:t>
      </w:r>
      <w:r w:rsidR="00FC3EDF">
        <w:t>6-50 micrometers</w:t>
      </w:r>
      <w:r w:rsidR="00F96DCF">
        <w:t>), and clay (</w:t>
      </w:r>
      <w:r w:rsidR="00FC3EDF">
        <w:t>0.1-6 micrometers</w:t>
      </w:r>
      <w:r w:rsidR="00F96DCF">
        <w:t xml:space="preserve">).  </w:t>
      </w:r>
    </w:p>
    <w:p w14:paraId="4A43ABE0" w14:textId="7C6736CB" w:rsidR="006912D0" w:rsidRDefault="006912D0" w:rsidP="00E87F79">
      <w:pPr>
        <w:spacing w:line="276" w:lineRule="auto"/>
      </w:pPr>
      <w:r>
        <w:t xml:space="preserve"> Organic carbon </w:t>
      </w:r>
    </w:p>
    <w:p w14:paraId="764BAF00" w14:textId="77777777" w:rsidR="00A5236B" w:rsidRDefault="00231668" w:rsidP="0081546D">
      <w:pPr>
        <w:spacing w:line="276" w:lineRule="auto"/>
        <w:rPr>
          <w:ins w:id="19" w:author="Nichols, Virginia A [AGRON]" w:date="2021-04-12T16:59:00Z"/>
        </w:rPr>
      </w:pPr>
      <w:r>
        <w:t>Half of the remaining oven-dried soil cores were sent for organic matter analysis (</w:t>
      </w:r>
      <w:proofErr w:type="spellStart"/>
      <w:r w:rsidR="00CE6A07">
        <w:t>Agsource</w:t>
      </w:r>
      <w:proofErr w:type="spellEnd"/>
      <w:r>
        <w:t xml:space="preserve">, need to find the paper that explains their </w:t>
      </w:r>
      <w:commentRangeStart w:id="20"/>
      <w:r>
        <w:t>methods</w:t>
      </w:r>
      <w:commentRangeEnd w:id="20"/>
      <w:r w:rsidR="00C32C37">
        <w:rPr>
          <w:rStyle w:val="CommentReference"/>
        </w:rPr>
        <w:commentReference w:id="20"/>
      </w:r>
      <w:r>
        <w:t>)</w:t>
      </w:r>
      <w:ins w:id="21" w:author="Nichols, Virginia A [AGRON]" w:date="2021-04-12T16:59:00Z">
        <w:r w:rsidR="00A5236B">
          <w:t xml:space="preserve"> using the loss-on-ignition method with the following conversions:</w:t>
        </w:r>
      </w:ins>
    </w:p>
    <w:p w14:paraId="3A079ABC" w14:textId="77777777" w:rsidR="00A5236B" w:rsidRDefault="00A5236B" w:rsidP="0081546D">
      <w:pPr>
        <w:spacing w:line="276" w:lineRule="auto"/>
        <w:rPr>
          <w:ins w:id="22" w:author="Nichols, Virginia A [AGRON]" w:date="2021-04-12T17:00:00Z"/>
        </w:rPr>
      </w:pPr>
      <w:ins w:id="23" w:author="Nichols, Virginia A [AGRON]" w:date="2021-04-12T17:00:00Z">
        <w:r>
          <w:lastRenderedPageBreak/>
          <w:t>(LOI%) * 0.89 = OM%</w:t>
        </w:r>
      </w:ins>
    </w:p>
    <w:p w14:paraId="472A1F13" w14:textId="77777777" w:rsidR="00A5236B" w:rsidRDefault="00A5236B" w:rsidP="00A5236B">
      <w:pPr>
        <w:spacing w:line="276" w:lineRule="auto"/>
        <w:rPr>
          <w:ins w:id="24" w:author="Nichols, Virginia A [AGRON]" w:date="2021-04-12T17:00:00Z"/>
        </w:rPr>
      </w:pPr>
      <w:ins w:id="25" w:author="Nichols, Virginia A [AGRON]" w:date="2021-04-12T17:00:00Z">
        <w:r>
          <w:t>OM% * 0.58 = C%</w:t>
        </w:r>
      </w:ins>
    </w:p>
    <w:p w14:paraId="1557F46A" w14:textId="63374417" w:rsidR="006912D0" w:rsidRPr="006912D0" w:rsidDel="00A5236B" w:rsidRDefault="00A5236B" w:rsidP="00A5236B">
      <w:pPr>
        <w:spacing w:line="276" w:lineRule="auto"/>
        <w:rPr>
          <w:del w:id="26" w:author="Nichols, Virginia A [AGRON]" w:date="2021-04-12T17:00:00Z"/>
        </w:rPr>
      </w:pPr>
      <w:ins w:id="27" w:author="Nichols, Virginia A [AGRON]" w:date="2021-04-12T17:00:00Z">
        <w:r>
          <w:t xml:space="preserve">Probably need to mention how flawed this method </w:t>
        </w:r>
        <w:proofErr w:type="spellStart"/>
        <w:r>
          <w:t>is</w:t>
        </w:r>
        <w:proofErr w:type="gramStart"/>
        <w:r>
          <w:t>..</w:t>
        </w:r>
      </w:ins>
      <w:proofErr w:type="gramEnd"/>
      <w:del w:id="28" w:author="Nichols, Virginia A [AGRON]" w:date="2021-04-12T17:00:00Z">
        <w:r w:rsidR="00CE6A07" w:rsidDel="00A5236B">
          <w:delText>.</w:delText>
        </w:r>
      </w:del>
    </w:p>
    <w:p w14:paraId="68D41FEC" w14:textId="09FDC789" w:rsidR="005538D2" w:rsidRDefault="005538D2" w:rsidP="0081546D">
      <w:pPr>
        <w:pStyle w:val="Heading2"/>
        <w:spacing w:line="276" w:lineRule="auto"/>
      </w:pPr>
      <w:r>
        <w:t>Statistical</w:t>
      </w:r>
      <w:proofErr w:type="spellEnd"/>
      <w:r>
        <w:t xml:space="preserve"> analysis</w:t>
      </w:r>
    </w:p>
    <w:p w14:paraId="67DC8FC2" w14:textId="77F01A28" w:rsidR="00BB05FB" w:rsidRDefault="00BB05FB" w:rsidP="0081546D">
      <w:pPr>
        <w:spacing w:line="276" w:lineRule="auto"/>
      </w:pPr>
      <w:r>
        <w:t xml:space="preserve">All model fitting and figures were done using R </w:t>
      </w:r>
      <w:r w:rsidR="00F96DCF">
        <w:t xml:space="preserve">version 4.0.3 </w:t>
      </w:r>
      <w:r>
        <w:t>(</w:t>
      </w:r>
      <w:r w:rsidR="00F96DCF">
        <w:t>R Core Team, 2020</w:t>
      </w:r>
      <w:r>
        <w:t xml:space="preserve">) and the </w:t>
      </w:r>
      <w:proofErr w:type="spellStart"/>
      <w:r>
        <w:t>tidyverse</w:t>
      </w:r>
      <w:proofErr w:type="spellEnd"/>
      <w:r>
        <w:t xml:space="preserve"> meta-package (</w:t>
      </w:r>
      <w:r w:rsidR="00C71AB8">
        <w:t>Wickham et al. 2019</w:t>
      </w:r>
      <w:r>
        <w:t>). Non-linear models were fit using</w:t>
      </w:r>
      <w:r w:rsidR="001B3C1C">
        <w:t xml:space="preserve"> the</w:t>
      </w:r>
      <w:r>
        <w:t xml:space="preserve"> </w:t>
      </w:r>
      <w:proofErr w:type="spellStart"/>
      <w:r>
        <w:t>nlraa</w:t>
      </w:r>
      <w:proofErr w:type="spellEnd"/>
      <w:r>
        <w:t xml:space="preserve"> (</w:t>
      </w:r>
      <w:proofErr w:type="spellStart"/>
      <w:r w:rsidR="00C71AB8">
        <w:t>Miguez</w:t>
      </w:r>
      <w:proofErr w:type="spellEnd"/>
      <w:r w:rsidR="00C71AB8">
        <w:t xml:space="preserve"> 2021</w:t>
      </w:r>
      <w:r>
        <w:t xml:space="preserve">) package functionality, with specific equation fits from the </w:t>
      </w:r>
      <w:proofErr w:type="spellStart"/>
      <w:r>
        <w:t>HydroMe</w:t>
      </w:r>
      <w:proofErr w:type="spellEnd"/>
      <w:r>
        <w:t xml:space="preserve"> </w:t>
      </w:r>
      <w:r w:rsidR="00231668">
        <w:t>(</w:t>
      </w:r>
      <w:proofErr w:type="spellStart"/>
      <w:r w:rsidR="00C71AB8">
        <w:t>Omuto</w:t>
      </w:r>
      <w:proofErr w:type="spellEnd"/>
      <w:r w:rsidR="00C71AB8">
        <w:t xml:space="preserve"> et al. 2021</w:t>
      </w:r>
      <w:r>
        <w:t xml:space="preserve">) and </w:t>
      </w:r>
      <w:proofErr w:type="spellStart"/>
      <w:r>
        <w:t>soilphysics</w:t>
      </w:r>
      <w:proofErr w:type="spellEnd"/>
      <w:r>
        <w:t xml:space="preserve"> (</w:t>
      </w:r>
      <w:r w:rsidR="00C71AB8">
        <w:t>Da Silva and De Lima 2015</w:t>
      </w:r>
      <w:r>
        <w:t>) packages. Linear models were fit and summarized using the lme4 (</w:t>
      </w:r>
      <w:r w:rsidR="00C71AB8">
        <w:t>Bates et al. 2015</w:t>
      </w:r>
      <w:r>
        <w:t xml:space="preserve">) and </w:t>
      </w:r>
      <w:proofErr w:type="spellStart"/>
      <w:r>
        <w:t>emmeans</w:t>
      </w:r>
      <w:proofErr w:type="spellEnd"/>
      <w:r>
        <w:t xml:space="preserve"> (</w:t>
      </w:r>
      <w:proofErr w:type="spellStart"/>
      <w:r w:rsidR="00C71AB8">
        <w:t>Lenth</w:t>
      </w:r>
      <w:proofErr w:type="spellEnd"/>
      <w:r w:rsidR="00C71AB8">
        <w:t xml:space="preserve"> 2021</w:t>
      </w:r>
      <w:r>
        <w:t xml:space="preserve">) packages. </w:t>
      </w:r>
      <w:r w:rsidR="002249F9">
        <w:t xml:space="preserve">The meta-analysis of </w:t>
      </w:r>
      <w:r w:rsidR="00AD0918">
        <w:t xml:space="preserve">individual plot’s </w:t>
      </w:r>
      <w:r w:rsidR="002249F9">
        <w:t>fitted parameters was performed using the metaphor package (</w:t>
      </w:r>
      <w:proofErr w:type="spellStart"/>
      <w:r w:rsidR="00C71AB8">
        <w:t>Viechtbauer</w:t>
      </w:r>
      <w:proofErr w:type="spellEnd"/>
      <w:r w:rsidR="00C71AB8">
        <w:t xml:space="preserve"> 2010</w:t>
      </w:r>
      <w:r w:rsidR="002249F9">
        <w:t xml:space="preserve">). </w:t>
      </w:r>
    </w:p>
    <w:p w14:paraId="3136FCB0" w14:textId="77E7D9F5" w:rsidR="002249F9" w:rsidRPr="00BB05FB" w:rsidRDefault="002249F9" w:rsidP="0081546D">
      <w:pPr>
        <w:pStyle w:val="Heading3"/>
        <w:spacing w:line="276" w:lineRule="auto"/>
      </w:pPr>
      <w:r>
        <w:t>Texture</w:t>
      </w:r>
      <w:r w:rsidR="00CF33DB">
        <w:t xml:space="preserve">, </w:t>
      </w:r>
      <w:r>
        <w:t>organic matter</w:t>
      </w:r>
      <w:r w:rsidR="00CF33DB">
        <w:t>, water content at saturation and field capacity</w:t>
      </w:r>
    </w:p>
    <w:p w14:paraId="28E9ED07" w14:textId="606355AF" w:rsidR="002249F9" w:rsidRPr="00BB05FB" w:rsidRDefault="002249F9" w:rsidP="0081546D">
      <w:pPr>
        <w:spacing w:line="276" w:lineRule="auto"/>
        <w:rPr>
          <w:noProof/>
        </w:rPr>
      </w:pPr>
      <w:r>
        <w:rPr>
          <w:noProof/>
        </w:rPr>
        <w:t xml:space="preserve">The effects of </w:t>
      </w:r>
      <w:r w:rsidR="003B08A3">
        <w:rPr>
          <w:noProof/>
        </w:rPr>
        <w:t>trial</w:t>
      </w:r>
      <w:r>
        <w:rPr>
          <w:noProof/>
        </w:rPr>
        <w:t>, cover crop treatment, and their interaction on soil texture</w:t>
      </w:r>
      <w:r w:rsidR="00CF33DB">
        <w:rPr>
          <w:noProof/>
        </w:rPr>
        <w:t xml:space="preserve">, </w:t>
      </w:r>
      <w:r>
        <w:rPr>
          <w:noProof/>
        </w:rPr>
        <w:t>organic matter</w:t>
      </w:r>
      <w:r w:rsidR="00CF33DB">
        <w:rPr>
          <w:noProof/>
        </w:rPr>
        <w:t>, and water contents at saturation and field capacity</w:t>
      </w:r>
      <w:r>
        <w:rPr>
          <w:noProof/>
        </w:rPr>
        <w:t xml:space="preserve"> were assessed using mixed-effect models. </w:t>
      </w:r>
      <w:r w:rsidR="003B08A3">
        <w:rPr>
          <w:noProof/>
        </w:rPr>
        <w:t>Trial</w:t>
      </w:r>
      <w:r>
        <w:rPr>
          <w:noProof/>
        </w:rPr>
        <w:t xml:space="preserve">, cover crop, and their interaction were included as fixed effects, with a random intercept effect for replicates nested within </w:t>
      </w:r>
      <w:r w:rsidR="00AD0918">
        <w:rPr>
          <w:noProof/>
        </w:rPr>
        <w:t>site</w:t>
      </w:r>
      <w:r>
        <w:rPr>
          <w:noProof/>
        </w:rPr>
        <w:t xml:space="preserve">. </w:t>
      </w:r>
      <w:r w:rsidR="00CF33DB">
        <w:rPr>
          <w:noProof/>
        </w:rPr>
        <w:t xml:space="preserve">Appropriate covariates were added to models for water content at saturation and field capacity, based on results from soil texture models. </w:t>
      </w:r>
    </w:p>
    <w:p w14:paraId="1634A4BC" w14:textId="0EEF2185" w:rsidR="00BB05FB" w:rsidRPr="00BB05FB" w:rsidRDefault="00BB05FB" w:rsidP="0081546D">
      <w:pPr>
        <w:pStyle w:val="Heading3"/>
        <w:spacing w:line="276" w:lineRule="auto"/>
      </w:pPr>
      <w:r>
        <w:t>Water retention curve</w:t>
      </w:r>
    </w:p>
    <w:p w14:paraId="622ADA19" w14:textId="4F821E2D" w:rsidR="00334D34" w:rsidRDefault="00CD442C" w:rsidP="0081546D">
      <w:pPr>
        <w:spacing w:line="276" w:lineRule="auto"/>
      </w:pPr>
      <w:r>
        <w:t>We fit</w:t>
      </w:r>
      <w:r w:rsidR="00BB05FB">
        <w:t xml:space="preserve"> the</w:t>
      </w:r>
      <w:r>
        <w:t xml:space="preserve"> </w:t>
      </w:r>
      <w:del w:id="29" w:author="Moore, Eric B [AGRON]" w:date="2021-04-05T16:12:00Z">
        <w:r w:rsidDel="00B233F1">
          <w:delText>Gardener</w:delText>
        </w:r>
      </w:del>
      <w:ins w:id="30" w:author="Moore, Eric B [AGRON]" w:date="2021-04-05T16:12:00Z">
        <w:r w:rsidR="00B233F1">
          <w:t>Gardner</w:t>
        </w:r>
      </w:ins>
      <w:r>
        <w:t xml:space="preserve"> </w:t>
      </w:r>
      <w:r w:rsidR="00BB05FB">
        <w:t xml:space="preserve">equation </w:t>
      </w:r>
      <w:r>
        <w:t>(CITE)</w:t>
      </w:r>
      <w:r w:rsidR="00BB05FB">
        <w:t xml:space="preserve"> </w:t>
      </w:r>
      <w:r>
        <w:t xml:space="preserve">and Van </w:t>
      </w:r>
      <w:proofErr w:type="spellStart"/>
      <w:r>
        <w:t>Genutchen</w:t>
      </w:r>
      <w:proofErr w:type="spellEnd"/>
      <w:r>
        <w:t xml:space="preserve"> models (the 1980 one)</w:t>
      </w:r>
      <w:r w:rsidR="005F4B84">
        <w:t xml:space="preserve"> </w:t>
      </w:r>
      <w:r>
        <w:t xml:space="preserve">to describe the relationship between soil moisture and soil water matric potential in our datasets. We found the models produced similar Akaike’s Information Criteria values (CITE), </w:t>
      </w:r>
      <w:r w:rsidR="005F4B84">
        <w:t>with the Gardner model showing a slightly better fit</w:t>
      </w:r>
      <w:r w:rsidR="00990968">
        <w:t>, consistent with other studies (Too et al. 2014).</w:t>
      </w:r>
      <w:r w:rsidR="005F4B84">
        <w:t xml:space="preserve"> We </w:t>
      </w:r>
      <w:r>
        <w:t xml:space="preserve">chose to use the results from the </w:t>
      </w:r>
      <w:del w:id="31" w:author="Moore, Eric B [AGRON]" w:date="2021-04-05T16:12:00Z">
        <w:r w:rsidDel="00B233F1">
          <w:delText>Gardener</w:delText>
        </w:r>
      </w:del>
      <w:ins w:id="32" w:author="Moore, Eric B [AGRON]" w:date="2021-04-05T16:12:00Z">
        <w:r w:rsidR="00B233F1">
          <w:t>Gardner</w:t>
        </w:r>
      </w:ins>
      <w:r>
        <w:t xml:space="preserve"> model due to its simplicity and biologically meaningful parameters. The </w:t>
      </w:r>
      <w:del w:id="33" w:author="Moore, Eric B [AGRON]" w:date="2021-04-05T16:12:00Z">
        <w:r w:rsidDel="00B233F1">
          <w:delText>Gardener</w:delText>
        </w:r>
      </w:del>
      <w:ins w:id="34" w:author="Moore, Eric B [AGRON]" w:date="2021-04-05T16:12:00Z">
        <w:r w:rsidR="00B233F1">
          <w:t>Gardner</w:t>
        </w:r>
      </w:ins>
      <w:r>
        <w:t xml:space="preserve"> equation is as follows:  </w:t>
      </w:r>
    </w:p>
    <w:p w14:paraId="4410C963" w14:textId="3374FE10" w:rsidR="00334D34" w:rsidRDefault="00334D34" w:rsidP="0081546D">
      <w:pPr>
        <w:spacing w:line="276" w:lineRule="auto"/>
      </w:pPr>
      <m:oMathPara>
        <m:oMath>
          <m:r>
            <w:rPr>
              <w:rFonts w:ascii="Cambria Math" w:hAnsi="Cambria Math"/>
            </w:rPr>
            <m:t>θ=</m:t>
          </m:r>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num>
                <m:den>
                  <m:r>
                    <w:rPr>
                      <w:rFonts w:ascii="Cambria Math" w:hAnsi="Cambria Math"/>
                    </w:rPr>
                    <m:t>1+a</m:t>
                  </m:r>
                  <m:sSup>
                    <m:sSupPr>
                      <m:ctrlPr>
                        <w:rPr>
                          <w:rFonts w:ascii="Cambria Math" w:hAnsi="Cambria Math"/>
                          <w:i/>
                        </w:rPr>
                      </m:ctrlPr>
                    </m:sSupPr>
                    <m:e>
                      <m:r>
                        <w:rPr>
                          <w:rFonts w:ascii="Cambria Math" w:hAnsi="Cambria Math"/>
                        </w:rPr>
                        <m:t>ψ</m:t>
                      </m:r>
                    </m:e>
                    <m:sup>
                      <m:r>
                        <w:rPr>
                          <w:rFonts w:ascii="Cambria Math" w:hAnsi="Cambria Math"/>
                        </w:rPr>
                        <m:t>n</m:t>
                      </m:r>
                    </m:sup>
                  </m:sSup>
                </m:den>
              </m:f>
            </m:e>
            <m:sup/>
          </m:sSup>
        </m:oMath>
      </m:oMathPara>
    </w:p>
    <w:p w14:paraId="6ADA1173" w14:textId="19CDD878" w:rsidR="005538D2" w:rsidRDefault="00334D34" w:rsidP="0081546D">
      <w:pPr>
        <w:spacing w:line="276" w:lineRule="auto"/>
        <w:rPr>
          <w:noProof/>
        </w:rPr>
      </w:pPr>
      <w:r>
        <w:rPr>
          <w:noProof/>
        </w:rPr>
        <w:t xml:space="preserve">Where </w:t>
      </w:r>
      <w:r>
        <w:rPr>
          <w:rFonts w:cstheme="minorHAnsi"/>
          <w:noProof/>
        </w:rPr>
        <w:t>θ</w:t>
      </w:r>
      <w:r w:rsidR="006B08D1">
        <w:rPr>
          <w:noProof/>
        </w:rPr>
        <w:t xml:space="preserve"> is the volumetric moisture content</w:t>
      </w:r>
      <w:r w:rsidR="005F4B84">
        <w:rPr>
          <w:noProof/>
        </w:rPr>
        <w:t xml:space="preserve"> at a given soil water potential </w:t>
      </w:r>
      <m:oMath>
        <m:r>
          <w:rPr>
            <w:rFonts w:ascii="Cambria Math" w:hAnsi="Cambria Math"/>
          </w:rPr>
          <m:t>ψ</m:t>
        </m:r>
      </m:oMath>
      <w:r w:rsidR="001B3C1C">
        <w:rPr>
          <w:rFonts w:eastAsiaTheme="minorEastAsia"/>
          <w:noProof/>
        </w:rPr>
        <w:t xml:space="preserve">. The remaining variables are fitted parameters. </w:t>
      </w:r>
      <w:commentRangeStart w:id="35"/>
      <w:r w:rsidR="006B08D1">
        <w:rPr>
          <w:rFonts w:cstheme="minorHAnsi"/>
          <w:noProof/>
        </w:rPr>
        <w:t>θ</w:t>
      </w:r>
      <w:r w:rsidR="006B08D1">
        <w:rPr>
          <w:rFonts w:cstheme="minorHAnsi"/>
          <w:noProof/>
          <w:vertAlign w:val="subscript"/>
        </w:rPr>
        <w:t>r</w:t>
      </w:r>
      <w:commentRangeEnd w:id="35"/>
      <w:r w:rsidR="00C32C37">
        <w:rPr>
          <w:rStyle w:val="CommentReference"/>
        </w:rPr>
        <w:commentReference w:id="35"/>
      </w:r>
      <w:r w:rsidR="006B08D1">
        <w:rPr>
          <w:noProof/>
        </w:rPr>
        <w:t xml:space="preserve"> and </w:t>
      </w:r>
      <w:r w:rsidR="006B08D1">
        <w:rPr>
          <w:rFonts w:cstheme="minorHAnsi"/>
          <w:noProof/>
        </w:rPr>
        <w:t>θ</w:t>
      </w:r>
      <w:r w:rsidR="006B08D1">
        <w:rPr>
          <w:rFonts w:cstheme="minorHAnsi"/>
          <w:noProof/>
          <w:vertAlign w:val="subscript"/>
        </w:rPr>
        <w:t>s</w:t>
      </w:r>
      <w:r w:rsidR="006B08D1">
        <w:rPr>
          <w:noProof/>
        </w:rPr>
        <w:t xml:space="preserve"> </w:t>
      </w:r>
      <w:r w:rsidR="001B3C1C">
        <w:rPr>
          <w:noProof/>
        </w:rPr>
        <w:t xml:space="preserve"> are </w:t>
      </w:r>
      <w:r w:rsidR="006B08D1">
        <w:rPr>
          <w:noProof/>
        </w:rPr>
        <w:t>the residual and saturated water contents, respectively</w:t>
      </w:r>
      <w:r w:rsidR="005F4B84">
        <w:rPr>
          <w:noProof/>
        </w:rPr>
        <w:t xml:space="preserve">, </w:t>
      </w:r>
      <w:r w:rsidR="005F4B84" w:rsidRPr="001B3C1C">
        <w:rPr>
          <w:i/>
          <w:iCs/>
          <w:noProof/>
        </w:rPr>
        <w:t>a</w:t>
      </w:r>
      <w:r w:rsidR="005F4B84">
        <w:rPr>
          <w:noProof/>
        </w:rPr>
        <w:t xml:space="preserve"> is the inverse of the air-entry potential, and </w:t>
      </w:r>
      <w:r w:rsidR="005F4B84" w:rsidRPr="001B3C1C">
        <w:rPr>
          <w:i/>
          <w:iCs/>
          <w:noProof/>
        </w:rPr>
        <w:t>n</w:t>
      </w:r>
      <w:r w:rsidR="005F4B84">
        <w:rPr>
          <w:noProof/>
        </w:rPr>
        <w:t xml:space="preserve"> is an index for the pore size distribution</w:t>
      </w:r>
      <w:r w:rsidR="00990968">
        <w:rPr>
          <w:noProof/>
        </w:rPr>
        <w:t>, with higher values indicating a larger distribution</w:t>
      </w:r>
      <w:r w:rsidR="00231668">
        <w:rPr>
          <w:noProof/>
        </w:rPr>
        <w:t xml:space="preserve"> (CITE)</w:t>
      </w:r>
      <w:r w:rsidR="005F4B84">
        <w:rPr>
          <w:noProof/>
        </w:rPr>
        <w:t xml:space="preserve">. </w:t>
      </w:r>
      <w:ins w:id="36" w:author="Nichols, Virginia A [AGRON]" w:date="2021-04-12T17:01:00Z">
        <w:r w:rsidR="00A5236B">
          <w:rPr>
            <w:noProof/>
          </w:rPr>
          <w:t>Residual water contents are measured at -15,000 cm water</w:t>
        </w:r>
      </w:ins>
      <w:ins w:id="37" w:author="Nichols, Virginia A [AGRON]" w:date="2021-04-12T17:02:00Z">
        <w:r w:rsidR="00A5236B">
          <w:rPr>
            <w:noProof/>
          </w:rPr>
          <w:t>. The highest presssure we used in this study was -500 cm water, so…can I even use th</w:t>
        </w:r>
      </w:ins>
      <w:ins w:id="38" w:author="Nichols, Virginia A [AGRON]" w:date="2021-04-12T17:03:00Z">
        <w:r w:rsidR="00A5236B">
          <w:rPr>
            <w:noProof/>
          </w:rPr>
          <w:t>ese equations?</w:t>
        </w:r>
      </w:ins>
      <w:ins w:id="39" w:author="Nichols, Virginia A [AGRON]" w:date="2021-04-12T17:02:00Z">
        <w:r w:rsidR="00A5236B">
          <w:rPr>
            <w:noProof/>
          </w:rPr>
          <w:t xml:space="preserve"> </w:t>
        </w:r>
      </w:ins>
    </w:p>
    <w:p w14:paraId="045E9E00" w14:textId="4B4CB3B7" w:rsidR="00BB05FB" w:rsidRDefault="00BB05FB" w:rsidP="0081546D">
      <w:pPr>
        <w:spacing w:line="276" w:lineRule="auto"/>
        <w:rPr>
          <w:noProof/>
        </w:rPr>
      </w:pPr>
      <w:r>
        <w:rPr>
          <w:noProof/>
        </w:rPr>
        <w:t xml:space="preserve">Models were fit using both a fixed- and mixed-effect approach to account for differences between </w:t>
      </w:r>
      <w:r w:rsidR="003B08A3">
        <w:rPr>
          <w:noProof/>
        </w:rPr>
        <w:t>trial</w:t>
      </w:r>
      <w:r>
        <w:rPr>
          <w:noProof/>
        </w:rPr>
        <w:t>s. We found the two models produced similar fit statistics</w:t>
      </w:r>
      <w:r w:rsidR="002249F9">
        <w:rPr>
          <w:noProof/>
        </w:rPr>
        <w:t xml:space="preserve">. </w:t>
      </w:r>
      <w:r w:rsidR="000451E0">
        <w:rPr>
          <w:noProof/>
        </w:rPr>
        <w:t>W</w:t>
      </w:r>
      <w:r w:rsidR="00EA420D">
        <w:rPr>
          <w:noProof/>
        </w:rPr>
        <w:t>e</w:t>
      </w:r>
      <w:r w:rsidR="002249F9">
        <w:rPr>
          <w:noProof/>
        </w:rPr>
        <w:t xml:space="preserve"> </w:t>
      </w:r>
      <w:r w:rsidR="001B3C1C">
        <w:rPr>
          <w:noProof/>
        </w:rPr>
        <w:t xml:space="preserve">chose to </w:t>
      </w:r>
      <w:r w:rsidR="002249F9">
        <w:rPr>
          <w:noProof/>
        </w:rPr>
        <w:t>fit the Gardner equation to each experimental unit, then performed a meta-analysis on the parameters, weighting by their estimated uncertainties</w:t>
      </w:r>
      <w:r w:rsidR="002B68E6">
        <w:rPr>
          <w:noProof/>
        </w:rPr>
        <w:t xml:space="preserve"> from the non-linear model fitting procedure</w:t>
      </w:r>
      <w:r w:rsidR="00EA420D">
        <w:rPr>
          <w:noProof/>
        </w:rPr>
        <w:t xml:space="preserve"> (CITE)</w:t>
      </w:r>
      <w:r w:rsidR="002249F9">
        <w:rPr>
          <w:noProof/>
        </w:rPr>
        <w:t xml:space="preserve">. </w:t>
      </w:r>
      <w:r w:rsidR="00231668">
        <w:rPr>
          <w:noProof/>
        </w:rPr>
        <w:t>For th</w:t>
      </w:r>
      <w:r w:rsidR="001B3C1C">
        <w:rPr>
          <w:noProof/>
        </w:rPr>
        <w:t>e meta-</w:t>
      </w:r>
      <w:r w:rsidR="00231668">
        <w:rPr>
          <w:noProof/>
        </w:rPr>
        <w:t>analysis w</w:t>
      </w:r>
      <w:r w:rsidR="002249F9">
        <w:rPr>
          <w:noProof/>
        </w:rPr>
        <w:t xml:space="preserve">e included </w:t>
      </w:r>
      <w:r w:rsidR="003B08A3">
        <w:rPr>
          <w:noProof/>
        </w:rPr>
        <w:t>trial</w:t>
      </w:r>
      <w:r w:rsidR="002249F9">
        <w:rPr>
          <w:noProof/>
        </w:rPr>
        <w:t xml:space="preserve"> as a random intercept, cover crop as a modifier, and </w:t>
      </w:r>
      <w:r w:rsidR="001B3C1C">
        <w:rPr>
          <w:noProof/>
        </w:rPr>
        <w:t xml:space="preserve">fit models both with and without </w:t>
      </w:r>
      <w:r w:rsidR="002249F9">
        <w:rPr>
          <w:noProof/>
        </w:rPr>
        <w:t xml:space="preserve">percent </w:t>
      </w:r>
      <w:r w:rsidR="00CF33DB">
        <w:rPr>
          <w:noProof/>
        </w:rPr>
        <w:t>sand</w:t>
      </w:r>
      <w:r w:rsidR="002249F9">
        <w:rPr>
          <w:noProof/>
        </w:rPr>
        <w:t xml:space="preserve"> as a covariate. </w:t>
      </w:r>
    </w:p>
    <w:p w14:paraId="56AEF3C0" w14:textId="4EEF0D13" w:rsidR="000451E0" w:rsidRPr="00BB05FB" w:rsidRDefault="000451E0" w:rsidP="0081546D">
      <w:pPr>
        <w:pStyle w:val="Heading3"/>
        <w:spacing w:line="276" w:lineRule="auto"/>
      </w:pPr>
      <w:r>
        <w:lastRenderedPageBreak/>
        <w:t>Saturation and field capacity</w:t>
      </w:r>
    </w:p>
    <w:p w14:paraId="03DD5C3B" w14:textId="1A69CBBE" w:rsidR="000451E0" w:rsidRDefault="000451E0" w:rsidP="0081546D">
      <w:pPr>
        <w:spacing w:line="276" w:lineRule="auto"/>
        <w:rPr>
          <w:noProof/>
        </w:rPr>
      </w:pPr>
      <w:r>
        <w:rPr>
          <w:noProof/>
        </w:rPr>
        <w:t>Volumetric water contents at saturation were extracted directly from the data. Volumetric water contents at field capacity were estimated as the volumetric water content averaged over measurements taken at</w:t>
      </w:r>
      <w:ins w:id="40" w:author="Moore, Eric B [AGRON]" w:date="2021-04-05T16:51:00Z">
        <w:r w:rsidR="00C32C37">
          <w:rPr>
            <w:noProof/>
          </w:rPr>
          <w:t xml:space="preserve"> a</w:t>
        </w:r>
      </w:ins>
      <w:r>
        <w:rPr>
          <w:noProof/>
        </w:rPr>
        <w:t xml:space="preserve"> matric potential</w:t>
      </w:r>
      <w:del w:id="41" w:author="Moore, Eric B [AGRON]" w:date="2021-04-05T16:51:00Z">
        <w:r w:rsidDel="00C32C37">
          <w:rPr>
            <w:noProof/>
          </w:rPr>
          <w:delText>s</w:delText>
        </w:r>
      </w:del>
      <w:r>
        <w:rPr>
          <w:noProof/>
        </w:rPr>
        <w:t xml:space="preserve"> of -</w:t>
      </w:r>
      <w:del w:id="42" w:author="Moore, Eric B [AGRON]" w:date="2021-04-05T16:51:00Z">
        <w:r w:rsidDel="00C32C37">
          <w:rPr>
            <w:noProof/>
          </w:rPr>
          <w:delText>50 and</w:delText>
        </w:r>
      </w:del>
      <w:r>
        <w:rPr>
          <w:noProof/>
        </w:rPr>
        <w:t xml:space="preserve"> -100 cm water (</w:t>
      </w:r>
      <w:commentRangeStart w:id="43"/>
      <w:r>
        <w:rPr>
          <w:noProof/>
        </w:rPr>
        <w:t>cite Britt’s dissertation</w:t>
      </w:r>
      <w:commentRangeEnd w:id="43"/>
      <w:r w:rsidR="00C32C37">
        <w:rPr>
          <w:rStyle w:val="CommentReference"/>
        </w:rPr>
        <w:commentReference w:id="43"/>
      </w:r>
      <w:r>
        <w:rPr>
          <w:noProof/>
        </w:rPr>
        <w:t>)</w:t>
      </w:r>
      <w:r w:rsidR="0074061C">
        <w:rPr>
          <w:noProof/>
        </w:rPr>
        <w:t xml:space="preserve">. We used this approximation because the true field capacity matric potential will depend on the distance to the water table. The </w:t>
      </w:r>
      <w:r w:rsidR="003B08A3">
        <w:rPr>
          <w:noProof/>
        </w:rPr>
        <w:t>trial</w:t>
      </w:r>
      <w:r w:rsidR="0074061C">
        <w:rPr>
          <w:noProof/>
        </w:rPr>
        <w:t xml:space="preserve">s sampled all had artificial tile drainage installed at ~1.2 meter depths, suggesting </w:t>
      </w:r>
      <w:commentRangeStart w:id="44"/>
      <w:r w:rsidR="0074061C">
        <w:rPr>
          <w:noProof/>
        </w:rPr>
        <w:t>shallow water tables</w:t>
      </w:r>
      <w:commentRangeEnd w:id="44"/>
      <w:r w:rsidR="00720101">
        <w:rPr>
          <w:rStyle w:val="CommentReference"/>
        </w:rPr>
        <w:commentReference w:id="44"/>
      </w:r>
      <w:r w:rsidR="0074061C">
        <w:rPr>
          <w:noProof/>
        </w:rPr>
        <w:t xml:space="preserve"> are present and field capacity will be at matric potentials less than the commonly assumed -330 cm water (cite)</w:t>
      </w:r>
      <w:ins w:id="45" w:author="Moore, Eric B [AGRON]" w:date="2021-04-05T16:56:00Z">
        <w:r w:rsidR="00F836D0">
          <w:rPr>
            <w:noProof/>
          </w:rPr>
          <w:t xml:space="preserve"> (Bonfante et. al 2020)</w:t>
        </w:r>
      </w:ins>
      <w:r w:rsidR="0074061C">
        <w:rPr>
          <w:noProof/>
        </w:rPr>
        <w:t xml:space="preserve">.  </w:t>
      </w:r>
    </w:p>
    <w:p w14:paraId="6FACB182" w14:textId="07B06A1E" w:rsidR="002B68E6" w:rsidRDefault="000451E0" w:rsidP="0081546D">
      <w:pPr>
        <w:spacing w:line="276" w:lineRule="auto"/>
        <w:rPr>
          <w:noProof/>
        </w:rPr>
      </w:pPr>
      <w:r>
        <w:rPr>
          <w:noProof/>
        </w:rPr>
        <w:t xml:space="preserve">The effects of </w:t>
      </w:r>
      <w:r w:rsidR="003B08A3">
        <w:rPr>
          <w:noProof/>
        </w:rPr>
        <w:t>trial</w:t>
      </w:r>
      <w:r w:rsidR="002B68E6">
        <w:rPr>
          <w:noProof/>
        </w:rPr>
        <w:t xml:space="preserve">, cover crop treatment, </w:t>
      </w:r>
      <w:r>
        <w:rPr>
          <w:noProof/>
        </w:rPr>
        <w:t>their interaction</w:t>
      </w:r>
      <w:r w:rsidR="002B68E6">
        <w:rPr>
          <w:noProof/>
        </w:rPr>
        <w:t>, and appropriate covariates</w:t>
      </w:r>
      <w:r>
        <w:rPr>
          <w:noProof/>
        </w:rPr>
        <w:t xml:space="preserve"> </w:t>
      </w:r>
      <w:r w:rsidR="00E87F79">
        <w:rPr>
          <w:noProof/>
        </w:rPr>
        <w:t xml:space="preserve">on </w:t>
      </w:r>
      <w:r>
        <w:rPr>
          <w:noProof/>
        </w:rPr>
        <w:t>water contents at saturation and field capacity were assessed using mixed-effect models</w:t>
      </w:r>
      <w:r w:rsidR="002B68E6">
        <w:rPr>
          <w:noProof/>
        </w:rPr>
        <w:t xml:space="preserve">, with </w:t>
      </w:r>
      <w:r>
        <w:rPr>
          <w:noProof/>
        </w:rPr>
        <w:t>a random intercept effect for replicates nested within site</w:t>
      </w:r>
      <w:r w:rsidR="002B68E6">
        <w:rPr>
          <w:noProof/>
        </w:rPr>
        <w:t xml:space="preserve"> and all other factors as fixed</w:t>
      </w:r>
      <w:r>
        <w:rPr>
          <w:noProof/>
        </w:rPr>
        <w:t>.</w:t>
      </w:r>
    </w:p>
    <w:p w14:paraId="512F7283" w14:textId="505338CE" w:rsidR="005F4B84" w:rsidRDefault="005F4B84" w:rsidP="0081546D">
      <w:pPr>
        <w:pStyle w:val="Heading1"/>
        <w:spacing w:line="276" w:lineRule="auto"/>
        <w:rPr>
          <w:noProof/>
        </w:rPr>
      </w:pPr>
      <w:r>
        <w:rPr>
          <w:noProof/>
        </w:rPr>
        <w:t>Results</w:t>
      </w:r>
    </w:p>
    <w:p w14:paraId="23B70C2E" w14:textId="3099EF2C" w:rsidR="0080413E" w:rsidRPr="0080413E" w:rsidRDefault="002B68E6" w:rsidP="0081546D">
      <w:pPr>
        <w:pStyle w:val="Heading2"/>
        <w:spacing w:line="276" w:lineRule="auto"/>
      </w:pPr>
      <w:r>
        <w:t>Soil texture and organic matter</w:t>
      </w:r>
    </w:p>
    <w:p w14:paraId="6F66692B" w14:textId="7860328C" w:rsidR="00473FCA" w:rsidRDefault="001D5A81" w:rsidP="0081546D">
      <w:pPr>
        <w:spacing w:line="276" w:lineRule="auto"/>
        <w:rPr>
          <w:noProof/>
        </w:rPr>
      </w:pPr>
      <w:r>
        <w:rPr>
          <w:noProof/>
        </w:rPr>
        <w:t xml:space="preserve">All plots had textures within ranges classified as silty-clay-loams. Texture varied most strongly by </w:t>
      </w:r>
      <w:r w:rsidR="003B08A3">
        <w:rPr>
          <w:noProof/>
        </w:rPr>
        <w:t>trial</w:t>
      </w:r>
      <w:r>
        <w:rPr>
          <w:noProof/>
        </w:rPr>
        <w:t xml:space="preserve">, with the East-grain site having the lowest amount of sand and highest silt component. Within an </w:t>
      </w:r>
      <w:r w:rsidR="003B08A3">
        <w:rPr>
          <w:noProof/>
        </w:rPr>
        <w:t>trial</w:t>
      </w:r>
      <w:r>
        <w:rPr>
          <w:noProof/>
        </w:rPr>
        <w:t>, the sample’s texture also varied by cover crop treatment, with the cover cropped plots having a significantly higher sand component</w:t>
      </w:r>
      <w:r w:rsidR="00E87F79">
        <w:rPr>
          <w:noProof/>
        </w:rPr>
        <w:t>, and significantly lower clay component</w:t>
      </w:r>
      <w:r>
        <w:rPr>
          <w:noProof/>
        </w:rPr>
        <w:t xml:space="preserve"> than the no-cover plots in the West-grain and East-grain </w:t>
      </w:r>
      <w:r w:rsidR="003B08A3">
        <w:rPr>
          <w:noProof/>
        </w:rPr>
        <w:t>trial</w:t>
      </w:r>
      <w:r>
        <w:rPr>
          <w:noProof/>
        </w:rPr>
        <w:t>s (</w:t>
      </w:r>
      <w:r w:rsidRPr="00F5459D">
        <w:rPr>
          <w:b/>
          <w:bCs/>
          <w:noProof/>
        </w:rPr>
        <w:t xml:space="preserve">Fig. </w:t>
      </w:r>
      <w:r w:rsidR="00F5459D" w:rsidRPr="00F5459D">
        <w:rPr>
          <w:b/>
          <w:bCs/>
          <w:noProof/>
        </w:rPr>
        <w:t>2</w:t>
      </w:r>
      <w:r>
        <w:rPr>
          <w:noProof/>
        </w:rPr>
        <w:t xml:space="preserve">). </w:t>
      </w:r>
    </w:p>
    <w:p w14:paraId="3D6314D0" w14:textId="77777777" w:rsidR="00473FCA" w:rsidRDefault="00473FCA" w:rsidP="0081546D">
      <w:pPr>
        <w:spacing w:line="276" w:lineRule="auto"/>
        <w:rPr>
          <w:noProof/>
        </w:rPr>
      </w:pPr>
    </w:p>
    <w:tbl>
      <w:tblPr>
        <w:tblStyle w:val="TableGrid"/>
        <w:tblW w:w="0" w:type="auto"/>
        <w:tblLook w:val="04A0" w:firstRow="1" w:lastRow="0" w:firstColumn="1" w:lastColumn="0" w:noHBand="0" w:noVBand="1"/>
      </w:tblPr>
      <w:tblGrid>
        <w:gridCol w:w="9350"/>
      </w:tblGrid>
      <w:tr w:rsidR="00EE0476" w14:paraId="756E79DA" w14:textId="77777777" w:rsidTr="00EE0476">
        <w:tc>
          <w:tcPr>
            <w:tcW w:w="9350" w:type="dxa"/>
          </w:tcPr>
          <w:p w14:paraId="5A6BD245" w14:textId="5AF550D0" w:rsidR="00EE0476" w:rsidRDefault="00EE0476" w:rsidP="0081546D">
            <w:pPr>
              <w:spacing w:line="276" w:lineRule="auto"/>
              <w:rPr>
                <w:noProof/>
              </w:rPr>
            </w:pPr>
            <w:r>
              <w:rPr>
                <w:noProof/>
              </w:rPr>
              <w:lastRenderedPageBreak/>
              <w:drawing>
                <wp:inline distT="0" distB="0" distL="0" distR="0" wp14:anchorId="102A2810" wp14:editId="3C4FA1E3">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59200"/>
                          </a:xfrm>
                          <a:prstGeom prst="rect">
                            <a:avLst/>
                          </a:prstGeom>
                        </pic:spPr>
                      </pic:pic>
                    </a:graphicData>
                  </a:graphic>
                </wp:inline>
              </w:drawing>
            </w:r>
          </w:p>
        </w:tc>
      </w:tr>
      <w:tr w:rsidR="00EE0476" w14:paraId="4D8E8A8F" w14:textId="77777777" w:rsidTr="00EE0476">
        <w:tc>
          <w:tcPr>
            <w:tcW w:w="9350" w:type="dxa"/>
          </w:tcPr>
          <w:p w14:paraId="2A45A9C4" w14:textId="014BE228" w:rsidR="00EE0476" w:rsidRDefault="001D5A81" w:rsidP="0081546D">
            <w:pPr>
              <w:spacing w:line="276" w:lineRule="auto"/>
              <w:rPr>
                <w:noProof/>
              </w:rPr>
            </w:pPr>
            <w:r w:rsidRPr="00F5459D">
              <w:rPr>
                <w:b/>
                <w:bCs/>
                <w:noProof/>
              </w:rPr>
              <w:t xml:space="preserve">Figure </w:t>
            </w:r>
            <w:r w:rsidR="00F5459D" w:rsidRPr="00F5459D">
              <w:rPr>
                <w:b/>
                <w:bCs/>
                <w:noProof/>
              </w:rPr>
              <w:t>2</w:t>
            </w:r>
            <w:r w:rsidRPr="00F5459D">
              <w:rPr>
                <w:b/>
                <w:bCs/>
                <w:noProof/>
              </w:rPr>
              <w:t>.</w:t>
            </w:r>
            <w:r>
              <w:rPr>
                <w:noProof/>
              </w:rPr>
              <w:t xml:space="preserve"> Soil texture components varied by </w:t>
            </w:r>
            <w:r w:rsidR="003B08A3">
              <w:rPr>
                <w:noProof/>
              </w:rPr>
              <w:t>trial</w:t>
            </w:r>
            <w:r>
              <w:rPr>
                <w:noProof/>
              </w:rPr>
              <w:t xml:space="preserve"> and cover crop treatment, with the cover cropped plots having significantly more sand </w:t>
            </w:r>
            <w:r w:rsidR="00BD4110">
              <w:rPr>
                <w:noProof/>
              </w:rPr>
              <w:t xml:space="preserve">(bolded orange color) and significantly less clay </w:t>
            </w:r>
            <w:r>
              <w:rPr>
                <w:noProof/>
              </w:rPr>
              <w:t xml:space="preserve">at the West-grain and East-grain </w:t>
            </w:r>
            <w:r w:rsidR="003B08A3">
              <w:rPr>
                <w:noProof/>
              </w:rPr>
              <w:t>trial</w:t>
            </w:r>
            <w:r>
              <w:rPr>
                <w:noProof/>
              </w:rPr>
              <w:t xml:space="preserve">s. </w:t>
            </w:r>
          </w:p>
        </w:tc>
      </w:tr>
    </w:tbl>
    <w:p w14:paraId="741B5B45" w14:textId="2CC1869F" w:rsidR="002B68E6" w:rsidRDefault="002B68E6" w:rsidP="0081546D">
      <w:pPr>
        <w:spacing w:line="276" w:lineRule="auto"/>
        <w:rPr>
          <w:noProof/>
        </w:rPr>
      </w:pPr>
      <w:r>
        <w:rPr>
          <w:noProof/>
        </w:rPr>
        <w:t xml:space="preserve"> </w:t>
      </w:r>
    </w:p>
    <w:p w14:paraId="17565370" w14:textId="79CA34FD" w:rsidR="00BD4110" w:rsidRDefault="00BD4110" w:rsidP="0081546D">
      <w:pPr>
        <w:spacing w:line="276" w:lineRule="auto"/>
        <w:rPr>
          <w:noProof/>
        </w:rPr>
      </w:pPr>
      <w:r>
        <w:rPr>
          <w:noProof/>
        </w:rPr>
        <w:t xml:space="preserve">Based on these results, sand or clay was included as a covariate in statistical models for response variables thought to be affected by soil texture. </w:t>
      </w:r>
    </w:p>
    <w:p w14:paraId="38EB3166" w14:textId="538492EB" w:rsidR="00763BD2" w:rsidRDefault="00BD4110" w:rsidP="0081546D">
      <w:pPr>
        <w:spacing w:line="276" w:lineRule="auto"/>
        <w:rPr>
          <w:noProof/>
        </w:rPr>
      </w:pPr>
      <w:r>
        <w:rPr>
          <w:noProof/>
        </w:rPr>
        <w:t xml:space="preserve">Clay soils can accrue organic matter more easily compared to sand, due to the high surface area and ionic charges associated with clays (Cite). Therefore, </w:t>
      </w:r>
      <w:r w:rsidR="0080543D">
        <w:rPr>
          <w:noProof/>
        </w:rPr>
        <w:t xml:space="preserve">for the organic matter response variable, </w:t>
      </w:r>
      <w:r>
        <w:rPr>
          <w:noProof/>
        </w:rPr>
        <w:t>we report the results from statistical model</w:t>
      </w:r>
      <w:r w:rsidR="0080543D">
        <w:rPr>
          <w:noProof/>
        </w:rPr>
        <w:t>s</w:t>
      </w:r>
      <w:r>
        <w:rPr>
          <w:noProof/>
        </w:rPr>
        <w:t xml:space="preserve"> that included </w:t>
      </w:r>
      <w:r w:rsidR="00E87F79">
        <w:rPr>
          <w:noProof/>
        </w:rPr>
        <w:t>sand</w:t>
      </w:r>
      <w:r>
        <w:rPr>
          <w:noProof/>
        </w:rPr>
        <w:t xml:space="preserve"> as a covariate. </w:t>
      </w:r>
      <w:r w:rsidR="00763BD2">
        <w:rPr>
          <w:noProof/>
        </w:rPr>
        <w:t xml:space="preserve">Organic matter values ranged from 1.8 to 4.6%.  </w:t>
      </w:r>
      <w:r w:rsidR="00E549A8">
        <w:rPr>
          <w:noProof/>
        </w:rPr>
        <w:t>O</w:t>
      </w:r>
      <w:r w:rsidR="00763BD2">
        <w:rPr>
          <w:noProof/>
        </w:rPr>
        <w:t>rganic matter at the East-grain site was 1.2</w:t>
      </w:r>
      <w:r w:rsidR="00E549A8">
        <w:rPr>
          <w:noProof/>
        </w:rPr>
        <w:t xml:space="preserve"> (no </w:t>
      </w:r>
      <w:r w:rsidR="00E87F79">
        <w:rPr>
          <w:noProof/>
        </w:rPr>
        <w:t>sand</w:t>
      </w:r>
      <w:r w:rsidR="00E549A8">
        <w:rPr>
          <w:noProof/>
        </w:rPr>
        <w:t xml:space="preserve"> adjustment) or 1.4 (</w:t>
      </w:r>
      <w:r w:rsidR="00E87F79">
        <w:rPr>
          <w:noProof/>
        </w:rPr>
        <w:t>sand</w:t>
      </w:r>
      <w:r w:rsidR="00E549A8">
        <w:rPr>
          <w:noProof/>
        </w:rPr>
        <w:t xml:space="preserve"> adjustment)</w:t>
      </w:r>
      <w:r w:rsidR="00763BD2">
        <w:rPr>
          <w:noProof/>
        </w:rPr>
        <w:t xml:space="preserve"> times higher in the cover crop plots compared to the no-cover plots (p</w:t>
      </w:r>
      <w:r w:rsidR="00E549A8">
        <w:rPr>
          <w:noProof/>
        </w:rPr>
        <w:t>=</w:t>
      </w:r>
      <w:r w:rsidR="00763BD2">
        <w:rPr>
          <w:noProof/>
        </w:rPr>
        <w:t>0.01</w:t>
      </w:r>
      <w:r w:rsidR="00E549A8">
        <w:rPr>
          <w:noProof/>
        </w:rPr>
        <w:t xml:space="preserve"> and p &lt; 0.01, respectively</w:t>
      </w:r>
      <w:r w:rsidR="00763BD2">
        <w:rPr>
          <w:noProof/>
        </w:rPr>
        <w:t>). Cover cropping did not significantly affect soil organic matter at the other three experimets</w:t>
      </w:r>
      <w:r w:rsidR="00D92C51">
        <w:rPr>
          <w:noProof/>
        </w:rPr>
        <w:t xml:space="preserve">, regardless of </w:t>
      </w:r>
      <w:r w:rsidR="00E87F79">
        <w:rPr>
          <w:noProof/>
        </w:rPr>
        <w:t>sand</w:t>
      </w:r>
      <w:r w:rsidR="00D92C51">
        <w:rPr>
          <w:noProof/>
        </w:rPr>
        <w:t xml:space="preserve"> adjustments</w:t>
      </w:r>
      <w:r w:rsidR="00763BD2">
        <w:rPr>
          <w:noProof/>
        </w:rPr>
        <w:t xml:space="preserve"> (supplemental material). </w:t>
      </w:r>
    </w:p>
    <w:p w14:paraId="67E3267D" w14:textId="18D74AF8" w:rsidR="00763BD2" w:rsidRDefault="00763BD2" w:rsidP="0081546D">
      <w:pPr>
        <w:spacing w:line="276" w:lineRule="auto"/>
        <w:rPr>
          <w:noProof/>
        </w:rPr>
      </w:pPr>
      <w:commentRangeStart w:id="46"/>
      <w:r>
        <w:rPr>
          <w:noProof/>
        </w:rPr>
        <w:t>Sand is denser than clay</w:t>
      </w:r>
      <w:commentRangeEnd w:id="46"/>
      <w:r w:rsidR="002A2375">
        <w:rPr>
          <w:rStyle w:val="CommentReference"/>
        </w:rPr>
        <w:commentReference w:id="46"/>
      </w:r>
      <w:r>
        <w:rPr>
          <w:noProof/>
        </w:rPr>
        <w:t xml:space="preserve">, so </w:t>
      </w:r>
      <w:r w:rsidR="00377FA1">
        <w:rPr>
          <w:noProof/>
        </w:rPr>
        <w:t xml:space="preserve">a sandy </w:t>
      </w:r>
      <w:r>
        <w:rPr>
          <w:noProof/>
        </w:rPr>
        <w:t xml:space="preserve">soils </w:t>
      </w:r>
      <w:r w:rsidR="00377FA1">
        <w:rPr>
          <w:noProof/>
        </w:rPr>
        <w:t xml:space="preserve">with the same pore space as a clay soil will have higher apparent bulk densities. Because we were interested in using bulk density as a proxy for pore space, we included sand as a covariate in the models evaluting the effects of cover cropping on bulk densities. </w:t>
      </w:r>
      <w:r w:rsidR="00C30303">
        <w:rPr>
          <w:noProof/>
        </w:rPr>
        <w:t>Bulk densities varied from 1.2 g cm-3 to 1.7 g cm-3</w:t>
      </w:r>
      <w:r w:rsidR="00377FA1">
        <w:rPr>
          <w:noProof/>
        </w:rPr>
        <w:t xml:space="preserve">. The bulk densitiy of the cover cropped plots at the East-grain </w:t>
      </w:r>
      <w:r w:rsidR="003B08A3">
        <w:rPr>
          <w:noProof/>
        </w:rPr>
        <w:t>trial</w:t>
      </w:r>
      <w:r w:rsidR="00377FA1">
        <w:rPr>
          <w:noProof/>
        </w:rPr>
        <w:t xml:space="preserve"> were significantly lower than the no-cover plots by 0.1 g cm-3 (SE=0.04</w:t>
      </w:r>
      <w:r w:rsidR="00D92C51">
        <w:rPr>
          <w:noProof/>
        </w:rPr>
        <w:t>, p = 0.02</w:t>
      </w:r>
      <w:r w:rsidR="00377FA1">
        <w:rPr>
          <w:noProof/>
        </w:rPr>
        <w:t>)</w:t>
      </w:r>
      <w:r w:rsidR="00D92C51">
        <w:rPr>
          <w:noProof/>
        </w:rPr>
        <w:t>, after adjusting for sand contents</w:t>
      </w:r>
      <w:r w:rsidR="00377FA1">
        <w:rPr>
          <w:noProof/>
        </w:rPr>
        <w:t xml:space="preserve">. Cover cropping did not significantly affect bulk densities at any other </w:t>
      </w:r>
      <w:r w:rsidR="003B08A3">
        <w:rPr>
          <w:noProof/>
        </w:rPr>
        <w:t>trial</w:t>
      </w:r>
      <w:r w:rsidR="00377FA1">
        <w:rPr>
          <w:noProof/>
        </w:rPr>
        <w:t xml:space="preserve"> (supplemental material). </w:t>
      </w:r>
    </w:p>
    <w:p w14:paraId="591E0310" w14:textId="6CC6B78C" w:rsidR="0080413E" w:rsidRPr="0080413E" w:rsidRDefault="0080413E" w:rsidP="0081546D">
      <w:pPr>
        <w:pStyle w:val="Heading2"/>
        <w:spacing w:line="276" w:lineRule="auto"/>
      </w:pPr>
      <w:r>
        <w:lastRenderedPageBreak/>
        <w:t>Soil hydrological properties</w:t>
      </w:r>
    </w:p>
    <w:p w14:paraId="2B0A6EE1" w14:textId="173A4C81" w:rsidR="0080413E" w:rsidRDefault="0080413E" w:rsidP="00D92C51">
      <w:pPr>
        <w:pStyle w:val="Heading3"/>
        <w:rPr>
          <w:noProof/>
        </w:rPr>
      </w:pPr>
      <w:r>
        <w:rPr>
          <w:noProof/>
        </w:rPr>
        <w:t>Saturation and field capacity</w:t>
      </w:r>
    </w:p>
    <w:p w14:paraId="2471530E" w14:textId="5A724B9C" w:rsidR="0080413E" w:rsidRDefault="00377FA1" w:rsidP="0081546D">
      <w:pPr>
        <w:spacing w:line="276" w:lineRule="auto"/>
        <w:rPr>
          <w:noProof/>
        </w:rPr>
      </w:pPr>
      <w:r>
        <w:rPr>
          <w:noProof/>
        </w:rPr>
        <w:t>Soil volumetric water at saturation is inversely related to bulk density</w:t>
      </w:r>
      <w:r w:rsidR="000A01C9">
        <w:rPr>
          <w:noProof/>
        </w:rPr>
        <w:t>, as it reflects the amount of pore space</w:t>
      </w:r>
      <w:r w:rsidR="00D92C51">
        <w:rPr>
          <w:noProof/>
        </w:rPr>
        <w:t xml:space="preserve"> in a given volume of soil</w:t>
      </w:r>
      <w:r>
        <w:rPr>
          <w:noProof/>
        </w:rPr>
        <w:t xml:space="preserve">. Consistent with the bulk density results, the East-grain </w:t>
      </w:r>
      <w:r w:rsidR="003B08A3">
        <w:rPr>
          <w:noProof/>
        </w:rPr>
        <w:t>trial</w:t>
      </w:r>
      <w:r>
        <w:rPr>
          <w:noProof/>
        </w:rPr>
        <w:t xml:space="preserve"> was the only </w:t>
      </w:r>
      <w:r w:rsidR="003B08A3">
        <w:rPr>
          <w:noProof/>
        </w:rPr>
        <w:t>trial</w:t>
      </w:r>
      <w:r>
        <w:rPr>
          <w:noProof/>
        </w:rPr>
        <w:t xml:space="preserve"> where cover cropping significantly affected the amount of soil water at saturation</w:t>
      </w:r>
      <w:r w:rsidR="000A01C9">
        <w:rPr>
          <w:noProof/>
        </w:rPr>
        <w:t xml:space="preserve"> (</w:t>
      </w:r>
      <w:r w:rsidR="000A01C9" w:rsidRPr="000A01C9">
        <w:rPr>
          <w:b/>
          <w:bCs/>
          <w:noProof/>
        </w:rPr>
        <w:t xml:space="preserve">Figure </w:t>
      </w:r>
      <w:r w:rsidR="00F5459D">
        <w:rPr>
          <w:b/>
          <w:bCs/>
          <w:noProof/>
        </w:rPr>
        <w:t>3</w:t>
      </w:r>
      <w:r w:rsidR="000A01C9">
        <w:rPr>
          <w:noProof/>
        </w:rPr>
        <w:t>)</w:t>
      </w:r>
      <w:r>
        <w:rPr>
          <w:noProof/>
        </w:rPr>
        <w:t xml:space="preserve">, increasing it from </w:t>
      </w:r>
      <w:r w:rsidR="000A01C9">
        <w:rPr>
          <w:noProof/>
        </w:rPr>
        <w:t xml:space="preserve">an estimated 41% to 44% (p= 0.06) after correcting for sand contents. Inclusion of the sand covariate changed the magnitude of the difference at the East-grain, but not the direction. Field capacities were signifiantly higher in the cover cropped plots at both the West-grain (p = 0.06) and Central-silage (p = 0.01) </w:t>
      </w:r>
      <w:r w:rsidR="003B08A3">
        <w:rPr>
          <w:noProof/>
        </w:rPr>
        <w:t>trial</w:t>
      </w:r>
      <w:r w:rsidR="000A01C9">
        <w:rPr>
          <w:noProof/>
        </w:rPr>
        <w:t xml:space="preserve">s. At the West-grain </w:t>
      </w:r>
      <w:r w:rsidR="003B08A3">
        <w:rPr>
          <w:noProof/>
        </w:rPr>
        <w:t>trial</w:t>
      </w:r>
      <w:r w:rsidR="000A01C9">
        <w:rPr>
          <w:noProof/>
        </w:rPr>
        <w:t xml:space="preserve">, the soil water at field capacity was increased from 35 to 37%, and at the Central-silage </w:t>
      </w:r>
      <w:r w:rsidR="003B08A3">
        <w:rPr>
          <w:noProof/>
        </w:rPr>
        <w:t>trial</w:t>
      </w:r>
      <w:r w:rsidR="000A01C9">
        <w:rPr>
          <w:noProof/>
        </w:rPr>
        <w:t xml:space="preserve"> from 40 to 42%, respectively.  </w:t>
      </w:r>
    </w:p>
    <w:tbl>
      <w:tblPr>
        <w:tblStyle w:val="TableGrid"/>
        <w:tblW w:w="0" w:type="auto"/>
        <w:tblLook w:val="04A0" w:firstRow="1" w:lastRow="0" w:firstColumn="1" w:lastColumn="0" w:noHBand="0" w:noVBand="1"/>
      </w:tblPr>
      <w:tblGrid>
        <w:gridCol w:w="9350"/>
      </w:tblGrid>
      <w:tr w:rsidR="002B68E6" w14:paraId="68615D99" w14:textId="77777777" w:rsidTr="002B68E6">
        <w:tc>
          <w:tcPr>
            <w:tcW w:w="9350" w:type="dxa"/>
          </w:tcPr>
          <w:p w14:paraId="6B95AED7" w14:textId="145EAC2A" w:rsidR="002B68E6" w:rsidRDefault="006561B2" w:rsidP="0081546D">
            <w:pPr>
              <w:spacing w:line="276" w:lineRule="auto"/>
              <w:rPr>
                <w:noProof/>
              </w:rPr>
            </w:pPr>
            <w:r>
              <w:rPr>
                <w:noProof/>
              </w:rPr>
              <w:drawing>
                <wp:inline distT="0" distB="0" distL="0" distR="0" wp14:anchorId="0EFF7485" wp14:editId="1BE51B8C">
                  <wp:extent cx="5724755" cy="3970020"/>
                  <wp:effectExtent l="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9014" cy="3972974"/>
                          </a:xfrm>
                          <a:prstGeom prst="rect">
                            <a:avLst/>
                          </a:prstGeom>
                        </pic:spPr>
                      </pic:pic>
                    </a:graphicData>
                  </a:graphic>
                </wp:inline>
              </w:drawing>
            </w:r>
          </w:p>
        </w:tc>
      </w:tr>
      <w:tr w:rsidR="002B68E6" w14:paraId="015F3E4A" w14:textId="77777777" w:rsidTr="002B68E6">
        <w:tc>
          <w:tcPr>
            <w:tcW w:w="9350" w:type="dxa"/>
          </w:tcPr>
          <w:p w14:paraId="7A509B35" w14:textId="14B03E3E" w:rsidR="002B68E6" w:rsidRDefault="002B68E6" w:rsidP="0081546D">
            <w:pPr>
              <w:spacing w:line="276" w:lineRule="auto"/>
              <w:rPr>
                <w:noProof/>
              </w:rPr>
            </w:pPr>
            <w:r w:rsidRPr="000A01C9">
              <w:rPr>
                <w:b/>
                <w:bCs/>
                <w:noProof/>
              </w:rPr>
              <w:t>Fig</w:t>
            </w:r>
            <w:r w:rsidR="000A01C9" w:rsidRPr="000A01C9">
              <w:rPr>
                <w:b/>
                <w:bCs/>
                <w:noProof/>
              </w:rPr>
              <w:t xml:space="preserve">ure </w:t>
            </w:r>
            <w:r w:rsidR="00F5459D">
              <w:rPr>
                <w:b/>
                <w:bCs/>
                <w:noProof/>
              </w:rPr>
              <w:t>3</w:t>
            </w:r>
            <w:r>
              <w:rPr>
                <w:noProof/>
              </w:rPr>
              <w:t xml:space="preserve">. Soil volumetric water contents at saturation and field capacity with </w:t>
            </w:r>
            <w:r w:rsidR="00994940">
              <w:rPr>
                <w:noProof/>
              </w:rPr>
              <w:t>10+ years of winter rye cover cropping (green</w:t>
            </w:r>
            <w:r w:rsidR="006561B2">
              <w:rPr>
                <w:noProof/>
              </w:rPr>
              <w:t xml:space="preserve"> triangles</w:t>
            </w:r>
            <w:r w:rsidR="00994940">
              <w:rPr>
                <w:noProof/>
              </w:rPr>
              <w:t>) or winter fallow (brown</w:t>
            </w:r>
            <w:r w:rsidR="006561B2">
              <w:rPr>
                <w:noProof/>
              </w:rPr>
              <w:t xml:space="preserve"> circles</w:t>
            </w:r>
            <w:r w:rsidR="00994940">
              <w:rPr>
                <w:noProof/>
              </w:rPr>
              <w:t xml:space="preserve">) in a maize-soybean rotation at four </w:t>
            </w:r>
            <w:r w:rsidR="003B08A3">
              <w:rPr>
                <w:noProof/>
              </w:rPr>
              <w:t>trial</w:t>
            </w:r>
            <w:r w:rsidR="00994940">
              <w:rPr>
                <w:noProof/>
              </w:rPr>
              <w:t>s. Points are estimated means, line ranges</w:t>
            </w:r>
            <w:r w:rsidR="000A01C9">
              <w:rPr>
                <w:noProof/>
              </w:rPr>
              <w:t xml:space="preserve"> are</w:t>
            </w:r>
            <w:r w:rsidR="00994940">
              <w:rPr>
                <w:noProof/>
              </w:rPr>
              <w:t xml:space="preserve"> the standard error</w:t>
            </w:r>
            <w:r w:rsidR="000A01C9">
              <w:rPr>
                <w:noProof/>
              </w:rPr>
              <w:t>s</w:t>
            </w:r>
            <w:r w:rsidR="00994940">
              <w:rPr>
                <w:noProof/>
              </w:rPr>
              <w:t xml:space="preserve"> of the </w:t>
            </w:r>
            <w:r w:rsidR="000A01C9">
              <w:rPr>
                <w:noProof/>
              </w:rPr>
              <w:t>estimate</w:t>
            </w:r>
            <w:r w:rsidR="00994940">
              <w:rPr>
                <w:noProof/>
              </w:rPr>
              <w:t>, and stars indicate significant differences at a p &lt; 0.</w:t>
            </w:r>
            <w:r w:rsidR="000A01C9">
              <w:rPr>
                <w:noProof/>
              </w:rPr>
              <w:t>10</w:t>
            </w:r>
            <w:r w:rsidR="00994940">
              <w:rPr>
                <w:noProof/>
              </w:rPr>
              <w:t xml:space="preserve">. </w:t>
            </w:r>
            <w:r w:rsidR="006561B2">
              <w:rPr>
                <w:noProof/>
              </w:rPr>
              <w:t>A</w:t>
            </w:r>
            <w:r w:rsidR="00994940">
              <w:rPr>
                <w:noProof/>
              </w:rPr>
              <w:t>ll estimates include an adjustment for the percent sand in the sample</w:t>
            </w:r>
            <w:r w:rsidR="006561B2">
              <w:rPr>
                <w:noProof/>
              </w:rPr>
              <w:t>, and the y-axes have different scales for ease of viewing</w:t>
            </w:r>
            <w:r w:rsidR="00994940">
              <w:rPr>
                <w:noProof/>
              </w:rPr>
              <w:t xml:space="preserve">. </w:t>
            </w:r>
          </w:p>
        </w:tc>
      </w:tr>
    </w:tbl>
    <w:p w14:paraId="255CABD2" w14:textId="77777777" w:rsidR="002B68E6" w:rsidRDefault="002B68E6" w:rsidP="0081546D">
      <w:pPr>
        <w:spacing w:line="276" w:lineRule="auto"/>
        <w:rPr>
          <w:noProof/>
        </w:rPr>
      </w:pPr>
    </w:p>
    <w:p w14:paraId="53431CD0" w14:textId="1A99C64D" w:rsidR="00D92C51" w:rsidRDefault="00D92C51" w:rsidP="00D92C51">
      <w:pPr>
        <w:pStyle w:val="Heading3"/>
        <w:rPr>
          <w:noProof/>
        </w:rPr>
      </w:pPr>
      <w:r>
        <w:rPr>
          <w:noProof/>
        </w:rPr>
        <w:lastRenderedPageBreak/>
        <w:t>Soil water retention curves</w:t>
      </w:r>
    </w:p>
    <w:p w14:paraId="61E991B4" w14:textId="4DCC8FDF" w:rsidR="00F5459D" w:rsidRDefault="00D92C51" w:rsidP="00F5459D">
      <w:pPr>
        <w:spacing w:line="276" w:lineRule="auto"/>
        <w:rPr>
          <w:noProof/>
        </w:rPr>
      </w:pPr>
      <w:r>
        <w:t xml:space="preserve">The </w:t>
      </w:r>
      <w:del w:id="47" w:author="Moore, Eric B [AGRON]" w:date="2021-04-05T16:12:00Z">
        <w:r w:rsidDel="00B233F1">
          <w:delText>Gardener</w:delText>
        </w:r>
      </w:del>
      <w:ins w:id="48" w:author="Moore, Eric B [AGRON]" w:date="2021-04-05T16:12:00Z">
        <w:r w:rsidR="00B233F1">
          <w:t>Gardner</w:t>
        </w:r>
      </w:ins>
      <w:r>
        <w:t xml:space="preserve"> equation </w:t>
      </w:r>
      <w:r w:rsidR="00E87F79">
        <w:t xml:space="preserve">fit </w:t>
      </w:r>
      <w:r>
        <w:t>converged for all experimental units (</w:t>
      </w:r>
      <w:r w:rsidR="00F5459D" w:rsidRPr="00F5459D">
        <w:rPr>
          <w:b/>
          <w:bCs/>
        </w:rPr>
        <w:t>Figure 4</w:t>
      </w:r>
      <w:r>
        <w:t xml:space="preserve">), with </w:t>
      </w:r>
      <w:r w:rsidRPr="002737D8">
        <w:rPr>
          <w:i/>
          <w:iCs/>
        </w:rPr>
        <w:t>a</w:t>
      </w:r>
      <w:r>
        <w:t xml:space="preserve"> ranging from </w:t>
      </w:r>
      <w:r w:rsidRPr="00D92C51">
        <w:t>0.001</w:t>
      </w:r>
      <w:r>
        <w:t xml:space="preserve"> </w:t>
      </w:r>
      <w:r w:rsidR="002737D8">
        <w:t>to</w:t>
      </w:r>
      <w:r>
        <w:t xml:space="preserve"> </w:t>
      </w:r>
      <w:r w:rsidRPr="00D92C51">
        <w:t>0.284</w:t>
      </w:r>
      <w:r>
        <w:t xml:space="preserve">, and </w:t>
      </w:r>
      <w:r w:rsidRPr="002737D8">
        <w:rPr>
          <w:i/>
          <w:iCs/>
        </w:rPr>
        <w:t>n</w:t>
      </w:r>
      <w:r>
        <w:t xml:space="preserve"> ranging from 0.45 to 1.49</w:t>
      </w:r>
      <w:r w:rsidR="00F5459D">
        <w:t xml:space="preserve"> (supplemental material)</w:t>
      </w:r>
      <w:r>
        <w:t xml:space="preserve">. </w:t>
      </w:r>
      <w:r w:rsidR="00F5459D">
        <w:rPr>
          <w:noProof/>
        </w:rPr>
        <w:t xml:space="preserve">Cover cropping did not significantly affect either parameter. </w:t>
      </w:r>
    </w:p>
    <w:p w14:paraId="18592B14" w14:textId="58878D31" w:rsidR="00D92C51" w:rsidRPr="00D92C51" w:rsidRDefault="00D92C51" w:rsidP="00D92C51"/>
    <w:tbl>
      <w:tblPr>
        <w:tblStyle w:val="TableGrid"/>
        <w:tblW w:w="0" w:type="auto"/>
        <w:tblLook w:val="04A0" w:firstRow="1" w:lastRow="0" w:firstColumn="1" w:lastColumn="0" w:noHBand="0" w:noVBand="1"/>
      </w:tblPr>
      <w:tblGrid>
        <w:gridCol w:w="9350"/>
      </w:tblGrid>
      <w:tr w:rsidR="001069C5" w14:paraId="0E73D39F" w14:textId="77777777" w:rsidTr="001069C5">
        <w:tc>
          <w:tcPr>
            <w:tcW w:w="9350" w:type="dxa"/>
          </w:tcPr>
          <w:p w14:paraId="7E90A76C" w14:textId="75838694" w:rsidR="001069C5" w:rsidRDefault="002737D8" w:rsidP="0081546D">
            <w:pPr>
              <w:spacing w:line="276" w:lineRule="auto"/>
              <w:rPr>
                <w:noProof/>
              </w:rPr>
            </w:pPr>
            <w:r>
              <w:rPr>
                <w:noProof/>
              </w:rPr>
              <w:drawing>
                <wp:inline distT="0" distB="0" distL="0" distR="0" wp14:anchorId="51CEC0EB" wp14:editId="03CBD99B">
                  <wp:extent cx="5943600" cy="4121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21785"/>
                          </a:xfrm>
                          <a:prstGeom prst="rect">
                            <a:avLst/>
                          </a:prstGeom>
                        </pic:spPr>
                      </pic:pic>
                    </a:graphicData>
                  </a:graphic>
                </wp:inline>
              </w:drawing>
            </w:r>
          </w:p>
        </w:tc>
      </w:tr>
      <w:tr w:rsidR="001069C5" w14:paraId="2D981AC3" w14:textId="77777777" w:rsidTr="001069C5">
        <w:tc>
          <w:tcPr>
            <w:tcW w:w="9350" w:type="dxa"/>
          </w:tcPr>
          <w:p w14:paraId="0C8A3822" w14:textId="3BB82A97" w:rsidR="001069C5" w:rsidRDefault="001069C5" w:rsidP="0081546D">
            <w:pPr>
              <w:spacing w:line="276" w:lineRule="auto"/>
              <w:rPr>
                <w:noProof/>
              </w:rPr>
            </w:pPr>
            <w:r w:rsidRPr="00F5459D">
              <w:rPr>
                <w:b/>
                <w:bCs/>
                <w:noProof/>
              </w:rPr>
              <w:t xml:space="preserve">Figure </w:t>
            </w:r>
            <w:r w:rsidR="00F5459D" w:rsidRPr="00F5459D">
              <w:rPr>
                <w:b/>
                <w:bCs/>
                <w:noProof/>
              </w:rPr>
              <w:t>4</w:t>
            </w:r>
            <w:r w:rsidRPr="00F5459D">
              <w:rPr>
                <w:b/>
                <w:bCs/>
                <w:noProof/>
              </w:rPr>
              <w:t>.</w:t>
            </w:r>
            <w:r>
              <w:rPr>
                <w:noProof/>
              </w:rPr>
              <w:t xml:space="preserve"> The </w:t>
            </w:r>
            <w:del w:id="49" w:author="Moore, Eric B [AGRON]" w:date="2021-04-05T16:12:00Z">
              <w:r w:rsidDel="00B233F1">
                <w:rPr>
                  <w:noProof/>
                </w:rPr>
                <w:delText>Gardener</w:delText>
              </w:r>
            </w:del>
            <w:ins w:id="50" w:author="Moore, Eric B [AGRON]" w:date="2021-04-05T16:12:00Z">
              <w:r w:rsidR="00B233F1">
                <w:rPr>
                  <w:noProof/>
                </w:rPr>
                <w:t>Gardner</w:t>
              </w:r>
            </w:ins>
            <w:r>
              <w:rPr>
                <w:noProof/>
              </w:rPr>
              <w:t xml:space="preserve"> equation was fit to each </w:t>
            </w:r>
            <w:r w:rsidR="002737D8">
              <w:rPr>
                <w:noProof/>
              </w:rPr>
              <w:t>experimental unit</w:t>
            </w:r>
            <w:r w:rsidR="00F5459D">
              <w:rPr>
                <w:noProof/>
              </w:rPr>
              <w:t>, with four (West-grain, East-grain) or five (Central-silage, Central-grain) replicates for each cover crop treatment (no cover and rye, brown and green, respectively)</w:t>
            </w:r>
            <w:r w:rsidR="002737D8">
              <w:rPr>
                <w:noProof/>
              </w:rPr>
              <w:t xml:space="preserve">. </w:t>
            </w:r>
            <w:r>
              <w:rPr>
                <w:noProof/>
              </w:rPr>
              <w:t xml:space="preserve"> </w:t>
            </w:r>
          </w:p>
        </w:tc>
      </w:tr>
    </w:tbl>
    <w:p w14:paraId="1DB62DA0" w14:textId="30AD6C58" w:rsidR="00154ACB" w:rsidRDefault="000456C4" w:rsidP="0081546D">
      <w:pPr>
        <w:spacing w:line="276" w:lineRule="auto"/>
        <w:rPr>
          <w:noProof/>
        </w:rPr>
      </w:pPr>
      <w:commentRangeStart w:id="51"/>
      <w:commentRangeEnd w:id="51"/>
      <w:r>
        <w:rPr>
          <w:rStyle w:val="CommentReference"/>
        </w:rPr>
        <w:commentReference w:id="51"/>
      </w:r>
    </w:p>
    <w:p w14:paraId="247E37A7" w14:textId="5ED24BE2" w:rsidR="00AC6525" w:rsidRDefault="00AC6525" w:rsidP="00AC6525">
      <w:pPr>
        <w:pStyle w:val="Heading3"/>
        <w:rPr>
          <w:noProof/>
        </w:rPr>
      </w:pPr>
      <w:r>
        <w:rPr>
          <w:noProof/>
        </w:rPr>
        <w:t>Causal model</w:t>
      </w:r>
    </w:p>
    <w:p w14:paraId="16B1DAF0" w14:textId="77777777" w:rsidR="00AC6525" w:rsidRDefault="00AC6525" w:rsidP="00AC6525">
      <w:r>
        <w:t>There are several pathways by which cover crops may affect soil hydrology (</w:t>
      </w:r>
      <w:r w:rsidRPr="00F5459D">
        <w:rPr>
          <w:b/>
          <w:bCs/>
        </w:rPr>
        <w:t>Fig. 5</w:t>
      </w:r>
      <w:r>
        <w:t xml:space="preserve">). </w:t>
      </w:r>
    </w:p>
    <w:tbl>
      <w:tblPr>
        <w:tblStyle w:val="TableGrid"/>
        <w:tblW w:w="0" w:type="auto"/>
        <w:tblLook w:val="04A0" w:firstRow="1" w:lastRow="0" w:firstColumn="1" w:lastColumn="0" w:noHBand="0" w:noVBand="1"/>
      </w:tblPr>
      <w:tblGrid>
        <w:gridCol w:w="9350"/>
      </w:tblGrid>
      <w:tr w:rsidR="00AC6525" w14:paraId="7EC807D6" w14:textId="77777777" w:rsidTr="009425F2">
        <w:tc>
          <w:tcPr>
            <w:tcW w:w="9350" w:type="dxa"/>
          </w:tcPr>
          <w:p w14:paraId="4028F83D" w14:textId="6B851ADF" w:rsidR="00AC6525" w:rsidRPr="00401E51" w:rsidRDefault="006561B2" w:rsidP="00AC6525">
            <w:pPr>
              <w:jc w:val="center"/>
              <w:rPr>
                <w:u w:val="single"/>
              </w:rPr>
            </w:pPr>
            <w:r>
              <w:rPr>
                <w:noProof/>
                <w:u w:val="single"/>
              </w:rPr>
              <w:lastRenderedPageBreak/>
              <w:drawing>
                <wp:inline distT="0" distB="0" distL="0" distR="0" wp14:anchorId="68360A23" wp14:editId="4DEBD632">
                  <wp:extent cx="4273550" cy="587121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3550" cy="5871210"/>
                          </a:xfrm>
                          <a:prstGeom prst="rect">
                            <a:avLst/>
                          </a:prstGeom>
                          <a:noFill/>
                        </pic:spPr>
                      </pic:pic>
                    </a:graphicData>
                  </a:graphic>
                </wp:inline>
              </w:drawing>
            </w:r>
          </w:p>
        </w:tc>
      </w:tr>
      <w:tr w:rsidR="00AC6525" w14:paraId="192FA59E" w14:textId="77777777" w:rsidTr="009425F2">
        <w:tc>
          <w:tcPr>
            <w:tcW w:w="9350" w:type="dxa"/>
          </w:tcPr>
          <w:p w14:paraId="5AE1881D" w14:textId="35080AA4" w:rsidR="00AC6525" w:rsidRDefault="00AC6525" w:rsidP="009425F2">
            <w:r w:rsidRPr="00401E51">
              <w:rPr>
                <w:b/>
                <w:bCs/>
              </w:rPr>
              <w:t>Figure 5</w:t>
            </w:r>
            <w:r>
              <w:t>. Pathways by which cover crops may affect the pore size distributions, the amount of water stored at field capacity, and the amount of water at saturation in no-till systems. Red arrows indicate a</w:t>
            </w:r>
            <w:r w:rsidR="003B08A3">
              <w:t xml:space="preserve">n inverse relationship, while black arrows indicate positive relationships. </w:t>
            </w:r>
            <w:r w:rsidR="00401E51">
              <w:t xml:space="preserve">Gray boxes indicate variables that were measured in this experiment. </w:t>
            </w:r>
          </w:p>
        </w:tc>
      </w:tr>
    </w:tbl>
    <w:p w14:paraId="53F15326" w14:textId="77777777" w:rsidR="00AC6525" w:rsidRDefault="000456C4" w:rsidP="00AC6525">
      <w:commentRangeStart w:id="52"/>
      <w:commentRangeEnd w:id="52"/>
      <w:r>
        <w:rPr>
          <w:rStyle w:val="CommentReference"/>
        </w:rPr>
        <w:commentReference w:id="52"/>
      </w:r>
    </w:p>
    <w:p w14:paraId="2813B4D5" w14:textId="60A1839C" w:rsidR="003B08A3" w:rsidRDefault="00AC6525" w:rsidP="0081546D">
      <w:pPr>
        <w:spacing w:line="276" w:lineRule="auto"/>
        <w:rPr>
          <w:noProof/>
        </w:rPr>
      </w:pPr>
      <w:r>
        <w:rPr>
          <w:noProof/>
        </w:rPr>
        <w:t xml:space="preserve">The causal model </w:t>
      </w:r>
      <w:r w:rsidR="003B08A3">
        <w:rPr>
          <w:noProof/>
        </w:rPr>
        <w:t xml:space="preserve">was built using literature (Table X). </w:t>
      </w:r>
    </w:p>
    <w:p w14:paraId="2F42EFEF" w14:textId="1A9BB2A9" w:rsidR="00E87F79" w:rsidRDefault="00E87F79" w:rsidP="0081546D">
      <w:pPr>
        <w:spacing w:line="276" w:lineRule="auto"/>
        <w:rPr>
          <w:noProof/>
        </w:rPr>
      </w:pPr>
      <w:r>
        <w:rPr>
          <w:noProof/>
        </w:rPr>
        <w:t xml:space="preserve">Table X. </w:t>
      </w:r>
    </w:p>
    <w:tbl>
      <w:tblPr>
        <w:tblStyle w:val="TableGrid"/>
        <w:tblW w:w="0" w:type="auto"/>
        <w:tblLook w:val="04A0" w:firstRow="1" w:lastRow="0" w:firstColumn="1" w:lastColumn="0" w:noHBand="0" w:noVBand="1"/>
      </w:tblPr>
      <w:tblGrid>
        <w:gridCol w:w="4675"/>
        <w:gridCol w:w="4675"/>
      </w:tblGrid>
      <w:tr w:rsidR="00AC6525" w14:paraId="088F9A1C" w14:textId="77777777" w:rsidTr="00AC6525">
        <w:tc>
          <w:tcPr>
            <w:tcW w:w="4675" w:type="dxa"/>
          </w:tcPr>
          <w:p w14:paraId="0835B79F" w14:textId="12AD11EC" w:rsidR="00AC6525" w:rsidRDefault="00AC6525" w:rsidP="0081546D">
            <w:pPr>
              <w:spacing w:line="276" w:lineRule="auto"/>
              <w:rPr>
                <w:noProof/>
              </w:rPr>
            </w:pPr>
            <w:r>
              <w:rPr>
                <w:noProof/>
              </w:rPr>
              <w:t>Causal arrow</w:t>
            </w:r>
          </w:p>
        </w:tc>
        <w:tc>
          <w:tcPr>
            <w:tcW w:w="4675" w:type="dxa"/>
          </w:tcPr>
          <w:p w14:paraId="0FD20ED4" w14:textId="317353F7" w:rsidR="00AC6525" w:rsidRDefault="00AC6525" w:rsidP="0081546D">
            <w:pPr>
              <w:spacing w:line="276" w:lineRule="auto"/>
              <w:rPr>
                <w:noProof/>
              </w:rPr>
            </w:pPr>
            <w:r>
              <w:rPr>
                <w:noProof/>
              </w:rPr>
              <w:t>Citation(s)</w:t>
            </w:r>
          </w:p>
        </w:tc>
      </w:tr>
      <w:tr w:rsidR="00AC6525" w14:paraId="015C037E" w14:textId="77777777" w:rsidTr="00AC6525">
        <w:tc>
          <w:tcPr>
            <w:tcW w:w="4675" w:type="dxa"/>
          </w:tcPr>
          <w:p w14:paraId="0817D567" w14:textId="3E695547" w:rsidR="00AC6525" w:rsidRDefault="00AC6525" w:rsidP="0081546D">
            <w:pPr>
              <w:spacing w:line="276" w:lineRule="auto"/>
              <w:rPr>
                <w:noProof/>
              </w:rPr>
            </w:pPr>
            <w:r>
              <w:rPr>
                <w:noProof/>
              </w:rPr>
              <w:t xml:space="preserve">Cover crops </w:t>
            </w:r>
            <w:r w:rsidR="00E87F79">
              <w:rPr>
                <w:noProof/>
              </w:rPr>
              <w:t>increase</w:t>
            </w:r>
            <w:r>
              <w:rPr>
                <w:noProof/>
              </w:rPr>
              <w:t xml:space="preserve"> soil biolog</w:t>
            </w:r>
            <w:r w:rsidR="00E87F79">
              <w:rPr>
                <w:noProof/>
              </w:rPr>
              <w:t>ical activity</w:t>
            </w:r>
          </w:p>
        </w:tc>
        <w:tc>
          <w:tcPr>
            <w:tcW w:w="4675" w:type="dxa"/>
          </w:tcPr>
          <w:p w14:paraId="156290DC" w14:textId="77777777" w:rsidR="00AC6525" w:rsidRDefault="00AC6525" w:rsidP="0081546D">
            <w:pPr>
              <w:spacing w:line="276" w:lineRule="auto"/>
              <w:rPr>
                <w:noProof/>
              </w:rPr>
            </w:pPr>
          </w:p>
        </w:tc>
      </w:tr>
      <w:tr w:rsidR="00AC6525" w14:paraId="1AA4B5F5" w14:textId="77777777" w:rsidTr="00AC6525">
        <w:tc>
          <w:tcPr>
            <w:tcW w:w="4675" w:type="dxa"/>
          </w:tcPr>
          <w:p w14:paraId="41FEBBC2" w14:textId="18BE985E" w:rsidR="00AC6525" w:rsidRDefault="00AC6525" w:rsidP="0081546D">
            <w:pPr>
              <w:spacing w:line="276" w:lineRule="auto"/>
              <w:rPr>
                <w:noProof/>
              </w:rPr>
            </w:pPr>
            <w:r>
              <w:rPr>
                <w:noProof/>
              </w:rPr>
              <w:lastRenderedPageBreak/>
              <w:t xml:space="preserve">Above-ground </w:t>
            </w:r>
            <w:r w:rsidR="00401E51">
              <w:rPr>
                <w:noProof/>
              </w:rPr>
              <w:t xml:space="preserve">and below-ground </w:t>
            </w:r>
            <w:r>
              <w:rPr>
                <w:noProof/>
              </w:rPr>
              <w:t xml:space="preserve">biomass </w:t>
            </w:r>
            <w:r w:rsidR="00E87F79">
              <w:rPr>
                <w:noProof/>
              </w:rPr>
              <w:t>reduces</w:t>
            </w:r>
            <w:r>
              <w:rPr>
                <w:noProof/>
              </w:rPr>
              <w:t xml:space="preserve"> soil erosion</w:t>
            </w:r>
            <w:r w:rsidR="00401E51">
              <w:rPr>
                <w:noProof/>
              </w:rPr>
              <w:t xml:space="preserve"> independently of one another</w:t>
            </w:r>
          </w:p>
        </w:tc>
        <w:tc>
          <w:tcPr>
            <w:tcW w:w="4675" w:type="dxa"/>
          </w:tcPr>
          <w:p w14:paraId="6475EA27" w14:textId="77777777" w:rsidR="00AC6525" w:rsidRDefault="00AC6525" w:rsidP="0081546D">
            <w:pPr>
              <w:spacing w:line="276" w:lineRule="auto"/>
              <w:rPr>
                <w:noProof/>
              </w:rPr>
            </w:pPr>
          </w:p>
        </w:tc>
      </w:tr>
      <w:tr w:rsidR="00AC6525" w14:paraId="4753F93D" w14:textId="77777777" w:rsidTr="00AC6525">
        <w:tc>
          <w:tcPr>
            <w:tcW w:w="4675" w:type="dxa"/>
          </w:tcPr>
          <w:p w14:paraId="03CA271D" w14:textId="703D5638" w:rsidR="00AC6525" w:rsidRDefault="00AC6525" w:rsidP="0081546D">
            <w:pPr>
              <w:spacing w:line="276" w:lineRule="auto"/>
              <w:rPr>
                <w:noProof/>
              </w:rPr>
            </w:pPr>
            <w:r>
              <w:rPr>
                <w:noProof/>
              </w:rPr>
              <w:t xml:space="preserve">Soil erosion </w:t>
            </w:r>
            <w:r w:rsidR="00E87F79">
              <w:rPr>
                <w:noProof/>
              </w:rPr>
              <w:t>reduces</w:t>
            </w:r>
            <w:r>
              <w:rPr>
                <w:noProof/>
              </w:rPr>
              <w:t xml:space="preserve"> soil aggregation, soil porosity, soil organic matter, and soil structure</w:t>
            </w:r>
          </w:p>
        </w:tc>
        <w:tc>
          <w:tcPr>
            <w:tcW w:w="4675" w:type="dxa"/>
          </w:tcPr>
          <w:p w14:paraId="7D4B283F" w14:textId="77777777" w:rsidR="00AC6525" w:rsidRDefault="00AC6525" w:rsidP="0081546D">
            <w:pPr>
              <w:spacing w:line="276" w:lineRule="auto"/>
              <w:rPr>
                <w:noProof/>
              </w:rPr>
            </w:pPr>
          </w:p>
        </w:tc>
      </w:tr>
      <w:tr w:rsidR="00AC6525" w14:paraId="536C74E9" w14:textId="77777777" w:rsidTr="00AC6525">
        <w:tc>
          <w:tcPr>
            <w:tcW w:w="4675" w:type="dxa"/>
          </w:tcPr>
          <w:p w14:paraId="3BE53F09" w14:textId="4284AA13" w:rsidR="00AC6525" w:rsidRDefault="00AC6E58" w:rsidP="0081546D">
            <w:pPr>
              <w:spacing w:line="276" w:lineRule="auto"/>
              <w:rPr>
                <w:noProof/>
              </w:rPr>
            </w:pPr>
            <w:r>
              <w:rPr>
                <w:noProof/>
              </w:rPr>
              <w:t>Above-ground and below-ground biomass contributions to soil organic matter may be independent</w:t>
            </w:r>
          </w:p>
        </w:tc>
        <w:tc>
          <w:tcPr>
            <w:tcW w:w="4675" w:type="dxa"/>
          </w:tcPr>
          <w:p w14:paraId="64B01D99" w14:textId="77777777" w:rsidR="00AC6525" w:rsidRDefault="00AC6525" w:rsidP="0081546D">
            <w:pPr>
              <w:spacing w:line="276" w:lineRule="auto"/>
              <w:rPr>
                <w:noProof/>
              </w:rPr>
            </w:pPr>
          </w:p>
        </w:tc>
      </w:tr>
      <w:tr w:rsidR="00AC6525" w14:paraId="354FC076" w14:textId="77777777" w:rsidTr="00AC6525">
        <w:tc>
          <w:tcPr>
            <w:tcW w:w="4675" w:type="dxa"/>
          </w:tcPr>
          <w:p w14:paraId="02CDF1EE" w14:textId="5057137C" w:rsidR="00AC6525" w:rsidRDefault="00AC6525" w:rsidP="0081546D">
            <w:pPr>
              <w:spacing w:line="276" w:lineRule="auto"/>
              <w:rPr>
                <w:noProof/>
              </w:rPr>
            </w:pPr>
            <w:r>
              <w:rPr>
                <w:noProof/>
              </w:rPr>
              <w:t xml:space="preserve">Soil organic matter </w:t>
            </w:r>
            <w:r w:rsidR="00E87F79">
              <w:rPr>
                <w:noProof/>
              </w:rPr>
              <w:t>increases</w:t>
            </w:r>
            <w:r>
              <w:rPr>
                <w:noProof/>
              </w:rPr>
              <w:t xml:space="preserve"> soil structure</w:t>
            </w:r>
            <w:r w:rsidR="00401E51">
              <w:rPr>
                <w:noProof/>
              </w:rPr>
              <w:t xml:space="preserve">, </w:t>
            </w:r>
            <w:r>
              <w:rPr>
                <w:noProof/>
              </w:rPr>
              <w:t>soil aggregation</w:t>
            </w:r>
            <w:r w:rsidR="00401E51">
              <w:rPr>
                <w:noProof/>
              </w:rPr>
              <w:t>, and soil porosity</w:t>
            </w:r>
          </w:p>
        </w:tc>
        <w:tc>
          <w:tcPr>
            <w:tcW w:w="4675" w:type="dxa"/>
          </w:tcPr>
          <w:p w14:paraId="31C6DE6D" w14:textId="77777777" w:rsidR="00AC6525" w:rsidRDefault="00AC6525" w:rsidP="0081546D">
            <w:pPr>
              <w:spacing w:line="276" w:lineRule="auto"/>
              <w:rPr>
                <w:noProof/>
              </w:rPr>
            </w:pPr>
          </w:p>
        </w:tc>
      </w:tr>
      <w:tr w:rsidR="00AC6525" w14:paraId="14C4419B" w14:textId="77777777" w:rsidTr="00AC6525">
        <w:tc>
          <w:tcPr>
            <w:tcW w:w="4675" w:type="dxa"/>
          </w:tcPr>
          <w:p w14:paraId="56846257" w14:textId="42CA3249" w:rsidR="00AC6525" w:rsidRDefault="00AC6525" w:rsidP="0081546D">
            <w:pPr>
              <w:spacing w:line="276" w:lineRule="auto"/>
              <w:rPr>
                <w:noProof/>
              </w:rPr>
            </w:pPr>
            <w:r>
              <w:rPr>
                <w:noProof/>
              </w:rPr>
              <w:t xml:space="preserve">Soil aggregation </w:t>
            </w:r>
            <w:r w:rsidR="00685497">
              <w:rPr>
                <w:noProof/>
              </w:rPr>
              <w:t>increases</w:t>
            </w:r>
            <w:r>
              <w:rPr>
                <w:noProof/>
              </w:rPr>
              <w:t xml:space="preserve"> soil strucutre independently of soil organic matter</w:t>
            </w:r>
          </w:p>
        </w:tc>
        <w:tc>
          <w:tcPr>
            <w:tcW w:w="4675" w:type="dxa"/>
          </w:tcPr>
          <w:p w14:paraId="2FBD85D6" w14:textId="77777777" w:rsidR="00AC6525" w:rsidRDefault="00AC6525" w:rsidP="0081546D">
            <w:pPr>
              <w:spacing w:line="276" w:lineRule="auto"/>
              <w:rPr>
                <w:noProof/>
              </w:rPr>
            </w:pPr>
          </w:p>
        </w:tc>
      </w:tr>
      <w:tr w:rsidR="00AC6525" w14:paraId="0DC52A73" w14:textId="77777777" w:rsidTr="00AC6525">
        <w:tc>
          <w:tcPr>
            <w:tcW w:w="4675" w:type="dxa"/>
          </w:tcPr>
          <w:p w14:paraId="4F973693" w14:textId="72208FB9" w:rsidR="00AC6525" w:rsidRDefault="00AC6525" w:rsidP="0081546D">
            <w:pPr>
              <w:spacing w:line="276" w:lineRule="auto"/>
              <w:rPr>
                <w:noProof/>
              </w:rPr>
            </w:pPr>
            <w:r>
              <w:rPr>
                <w:noProof/>
              </w:rPr>
              <w:t xml:space="preserve">Below-ground biomass </w:t>
            </w:r>
            <w:r w:rsidR="00685497">
              <w:rPr>
                <w:noProof/>
              </w:rPr>
              <w:t>(roots) increase</w:t>
            </w:r>
            <w:r>
              <w:rPr>
                <w:noProof/>
              </w:rPr>
              <w:t xml:space="preserve"> soil porosity and </w:t>
            </w:r>
            <w:r w:rsidR="00685497">
              <w:rPr>
                <w:noProof/>
              </w:rPr>
              <w:t xml:space="preserve">stimulate </w:t>
            </w:r>
            <w:r>
              <w:rPr>
                <w:noProof/>
              </w:rPr>
              <w:t>soil biology</w:t>
            </w:r>
          </w:p>
        </w:tc>
        <w:tc>
          <w:tcPr>
            <w:tcW w:w="4675" w:type="dxa"/>
          </w:tcPr>
          <w:p w14:paraId="771578B8" w14:textId="77777777" w:rsidR="00AC6525" w:rsidRDefault="00AC6525" w:rsidP="0081546D">
            <w:pPr>
              <w:spacing w:line="276" w:lineRule="auto"/>
              <w:rPr>
                <w:noProof/>
              </w:rPr>
            </w:pPr>
          </w:p>
        </w:tc>
      </w:tr>
      <w:tr w:rsidR="00AC6525" w14:paraId="03705B1B" w14:textId="77777777" w:rsidTr="00AC6525">
        <w:tc>
          <w:tcPr>
            <w:tcW w:w="4675" w:type="dxa"/>
          </w:tcPr>
          <w:p w14:paraId="5FFA3E24" w14:textId="323620D0" w:rsidR="00AC6525" w:rsidRDefault="00AC6525" w:rsidP="0081546D">
            <w:pPr>
              <w:spacing w:line="276" w:lineRule="auto"/>
              <w:rPr>
                <w:noProof/>
              </w:rPr>
            </w:pPr>
            <w:r>
              <w:rPr>
                <w:noProof/>
              </w:rPr>
              <w:t xml:space="preserve">Soil biology </w:t>
            </w:r>
            <w:r w:rsidR="00685497">
              <w:rPr>
                <w:noProof/>
              </w:rPr>
              <w:t xml:space="preserve">(worms) increase </w:t>
            </w:r>
            <w:r>
              <w:rPr>
                <w:noProof/>
              </w:rPr>
              <w:t>soil porosity</w:t>
            </w:r>
          </w:p>
        </w:tc>
        <w:tc>
          <w:tcPr>
            <w:tcW w:w="4675" w:type="dxa"/>
          </w:tcPr>
          <w:p w14:paraId="1E2EC60B" w14:textId="77777777" w:rsidR="00AC6525" w:rsidRDefault="00AC6525" w:rsidP="0081546D">
            <w:pPr>
              <w:spacing w:line="276" w:lineRule="auto"/>
              <w:rPr>
                <w:noProof/>
              </w:rPr>
            </w:pPr>
          </w:p>
        </w:tc>
      </w:tr>
      <w:tr w:rsidR="00685497" w14:paraId="56E5A100" w14:textId="77777777" w:rsidTr="00AC6525">
        <w:tc>
          <w:tcPr>
            <w:tcW w:w="4675" w:type="dxa"/>
          </w:tcPr>
          <w:p w14:paraId="51DF1A74" w14:textId="05577F66" w:rsidR="00685497" w:rsidRDefault="00685497" w:rsidP="0081546D">
            <w:pPr>
              <w:spacing w:line="276" w:lineRule="auto"/>
              <w:rPr>
                <w:noProof/>
              </w:rPr>
            </w:pPr>
            <w:r>
              <w:rPr>
                <w:noProof/>
              </w:rPr>
              <w:t>Soil structure and bulk density affect soil water at field capacity</w:t>
            </w:r>
          </w:p>
        </w:tc>
        <w:tc>
          <w:tcPr>
            <w:tcW w:w="4675" w:type="dxa"/>
          </w:tcPr>
          <w:p w14:paraId="7706B1F3" w14:textId="77777777" w:rsidR="00685497" w:rsidRDefault="00685497" w:rsidP="0081546D">
            <w:pPr>
              <w:spacing w:line="276" w:lineRule="auto"/>
              <w:rPr>
                <w:noProof/>
              </w:rPr>
            </w:pPr>
          </w:p>
        </w:tc>
      </w:tr>
    </w:tbl>
    <w:p w14:paraId="6C374134" w14:textId="77777777" w:rsidR="00AC6525" w:rsidRDefault="00AC6525" w:rsidP="0081546D">
      <w:pPr>
        <w:spacing w:line="276" w:lineRule="auto"/>
        <w:rPr>
          <w:noProof/>
        </w:rPr>
      </w:pPr>
    </w:p>
    <w:p w14:paraId="08223CAC" w14:textId="65FDB911" w:rsidR="00AC6525" w:rsidRDefault="00AC6525" w:rsidP="0081546D">
      <w:pPr>
        <w:spacing w:line="276" w:lineRule="auto"/>
        <w:rPr>
          <w:noProof/>
        </w:rPr>
      </w:pPr>
      <w:r>
        <w:rPr>
          <w:noProof/>
        </w:rPr>
        <w:t xml:space="preserve">Graphical analysis </w:t>
      </w:r>
      <w:r w:rsidR="00685497">
        <w:rPr>
          <w:noProof/>
        </w:rPr>
        <w:t>of the causal model</w:t>
      </w:r>
      <w:r w:rsidR="00401E51">
        <w:rPr>
          <w:noProof/>
        </w:rPr>
        <w:t xml:space="preserve"> </w:t>
      </w:r>
      <w:r>
        <w:rPr>
          <w:noProof/>
        </w:rPr>
        <w:t xml:space="preserve">identified belowground biomass as a necessary measured variable for assessing the </w:t>
      </w:r>
      <w:r w:rsidR="006561B2">
        <w:rPr>
          <w:noProof/>
        </w:rPr>
        <w:t>strength of each path connecting the e</w:t>
      </w:r>
      <w:r w:rsidR="003B08A3">
        <w:rPr>
          <w:noProof/>
        </w:rPr>
        <w:t xml:space="preserve">ffect of </w:t>
      </w:r>
      <w:r>
        <w:rPr>
          <w:noProof/>
        </w:rPr>
        <w:t xml:space="preserve">cover crops on </w:t>
      </w:r>
      <w:r w:rsidR="00401E51">
        <w:rPr>
          <w:noProof/>
        </w:rPr>
        <w:t xml:space="preserve">soil water at saturation and field capacity. </w:t>
      </w:r>
      <w:r w:rsidR="003B08A3">
        <w:rPr>
          <w:noProof/>
        </w:rPr>
        <w:t xml:space="preserve"> </w:t>
      </w:r>
      <w:r>
        <w:rPr>
          <w:noProof/>
        </w:rPr>
        <w:t xml:space="preserve">  </w:t>
      </w:r>
    </w:p>
    <w:p w14:paraId="3CC15CD9" w14:textId="77777777" w:rsidR="00744481" w:rsidRDefault="00EA420D" w:rsidP="00744481">
      <w:pPr>
        <w:pStyle w:val="Heading1"/>
        <w:spacing w:line="276" w:lineRule="auto"/>
      </w:pPr>
      <w:r>
        <w:rPr>
          <w:noProof/>
        </w:rPr>
        <w:t>Discussion</w:t>
      </w:r>
    </w:p>
    <w:p w14:paraId="572BE852" w14:textId="78DB1B5D" w:rsidR="00BB77B2" w:rsidRDefault="00084B7E" w:rsidP="00744481">
      <w:r>
        <w:t xml:space="preserve">In addition to being the only site where cover cropping affected the soil organic matter, the East </w:t>
      </w:r>
      <w:r w:rsidR="003B08A3">
        <w:t>tria</w:t>
      </w:r>
      <w:r w:rsidR="00744481">
        <w:t>l</w:t>
      </w:r>
      <w:r>
        <w:t xml:space="preserve"> was the only </w:t>
      </w:r>
      <w:r w:rsidR="00744481">
        <w:t>one</w:t>
      </w:r>
      <w:r>
        <w:t xml:space="preserve"> to exhibit a change in bulk density with cover cropping</w:t>
      </w:r>
      <w:r w:rsidR="006561B2">
        <w:t xml:space="preserve">, with an associated </w:t>
      </w:r>
      <w:r>
        <w:t xml:space="preserve">increased capacity to hold water at saturation. An increase in volumetric water contents at saturation from 41 to 44% </w:t>
      </w:r>
      <w:r w:rsidR="006561B2">
        <w:t>in a</w:t>
      </w:r>
      <w:r w:rsidR="00C571A4">
        <w:t xml:space="preserve">n 8 cm slice of soil </w:t>
      </w:r>
      <w:r>
        <w:t>translates to XX</w:t>
      </w:r>
      <w:r w:rsidR="00744481">
        <w:t xml:space="preserve"> L of water</w:t>
      </w:r>
      <w:r>
        <w:t xml:space="preserve"> per hectare. </w:t>
      </w:r>
      <w:r w:rsidR="00BB77B2">
        <w:t xml:space="preserve">While </w:t>
      </w:r>
      <w:r w:rsidR="00744481">
        <w:t xml:space="preserve">soil water at saturation is </w:t>
      </w:r>
      <w:r w:rsidR="00BB77B2">
        <w:t xml:space="preserve">not meaningful </w:t>
      </w:r>
      <w:r w:rsidR="00744481">
        <w:t xml:space="preserve">for crop production, </w:t>
      </w:r>
      <w:r w:rsidR="00BB77B2">
        <w:t>this increased ability of the soil to hold water at saturation</w:t>
      </w:r>
      <w:r w:rsidR="00C571A4">
        <w:t xml:space="preserve">, combined with increased infiltration rates observed with the use of cover crops (DeLong and </w:t>
      </w:r>
      <w:proofErr w:type="spellStart"/>
      <w:r w:rsidR="00C571A4">
        <w:t>Basche</w:t>
      </w:r>
      <w:proofErr w:type="spellEnd"/>
      <w:r w:rsidR="00C571A4">
        <w:t xml:space="preserve"> paper)</w:t>
      </w:r>
      <w:r w:rsidR="00BB77B2">
        <w:t xml:space="preserve"> could have </w:t>
      </w:r>
      <w:r w:rsidR="00C571A4">
        <w:t xml:space="preserve">potential </w:t>
      </w:r>
      <w:r w:rsidR="00BB77B2">
        <w:t>implication</w:t>
      </w:r>
      <w:r w:rsidR="00C571A4">
        <w:t>s</w:t>
      </w:r>
      <w:r w:rsidR="00BB77B2">
        <w:t xml:space="preserve"> for flood mitigation if translated to a landscape-scale. To our knowledge, this has not been investigated, and is an area that merits further research. </w:t>
      </w:r>
    </w:p>
    <w:p w14:paraId="0A4E0483" w14:textId="2F49238A" w:rsidR="00E44A0F" w:rsidRDefault="00BB77B2" w:rsidP="002737D8">
      <w:r>
        <w:t xml:space="preserve">At the field-level, soil water at field capacity has more relevance for crop production, as it represents the amount of water available for plant </w:t>
      </w:r>
      <w:r w:rsidR="00744481">
        <w:t>uptake when the soil is sufficiently aerated to allow for plant growth</w:t>
      </w:r>
      <w:r>
        <w:t xml:space="preserve">. At the East </w:t>
      </w:r>
      <w:r w:rsidR="003B08A3">
        <w:t>trial</w:t>
      </w:r>
      <w:r>
        <w:t>, t</w:t>
      </w:r>
      <w:r w:rsidR="00084B7E">
        <w:t>he differences in bulk density and organic matter did not translate to increased soil water held at field capacity (</w:t>
      </w:r>
      <w:r w:rsidR="00084B7E" w:rsidRPr="00084B7E">
        <w:rPr>
          <w:b/>
          <w:bCs/>
        </w:rPr>
        <w:t>Fig</w:t>
      </w:r>
      <w:r w:rsidR="00744481">
        <w:rPr>
          <w:b/>
          <w:bCs/>
        </w:rPr>
        <w:t>.</w:t>
      </w:r>
      <w:r w:rsidR="00084B7E" w:rsidRPr="00084B7E">
        <w:rPr>
          <w:b/>
          <w:bCs/>
        </w:rPr>
        <w:t xml:space="preserve"> </w:t>
      </w:r>
      <w:r w:rsidR="00744481">
        <w:rPr>
          <w:b/>
          <w:bCs/>
        </w:rPr>
        <w:t>3</w:t>
      </w:r>
      <w:r w:rsidR="00084B7E">
        <w:t xml:space="preserve">). </w:t>
      </w:r>
      <w:r w:rsidR="00C571A4">
        <w:t>T</w:t>
      </w:r>
      <w:r w:rsidR="00084B7E">
        <w:t xml:space="preserve">he West and Central-silage </w:t>
      </w:r>
      <w:r w:rsidR="003B08A3">
        <w:t>trial</w:t>
      </w:r>
      <w:r w:rsidR="00084B7E">
        <w:t>s</w:t>
      </w:r>
      <w:r>
        <w:t xml:space="preserve"> both exhibited </w:t>
      </w:r>
      <w:commentRangeStart w:id="53"/>
      <w:r>
        <w:t>2</w:t>
      </w:r>
      <w:r w:rsidR="00744481">
        <w:t xml:space="preserve"> vol</w:t>
      </w:r>
      <w:r>
        <w:t>%</w:t>
      </w:r>
      <w:commentRangeEnd w:id="53"/>
      <w:r w:rsidR="000456C4">
        <w:rPr>
          <w:rStyle w:val="CommentReference"/>
        </w:rPr>
        <w:commentReference w:id="53"/>
      </w:r>
      <w:r>
        <w:t xml:space="preserve"> increases in soil water held at field capacity with the use of cover crops. Organic matter contents were not significantly different at these </w:t>
      </w:r>
      <w:r w:rsidR="003B08A3">
        <w:t>trial</w:t>
      </w:r>
      <w:r>
        <w:t>s, nor were bulk densities, indicating soil structur</w:t>
      </w:r>
      <w:r w:rsidR="00C571A4">
        <w:t>al changes driven by other paths</w:t>
      </w:r>
      <w:r>
        <w:t xml:space="preserve"> may be </w:t>
      </w:r>
      <w:r w:rsidR="00C571A4">
        <w:t xml:space="preserve">more important for these </w:t>
      </w:r>
      <w:r>
        <w:t>difference</w:t>
      </w:r>
      <w:r w:rsidR="00C571A4">
        <w:t>s</w:t>
      </w:r>
      <w:r w:rsidR="00744481">
        <w:t xml:space="preserve"> (</w:t>
      </w:r>
      <w:r w:rsidR="00744481" w:rsidRPr="00744481">
        <w:rPr>
          <w:b/>
          <w:bCs/>
        </w:rPr>
        <w:t>Fig</w:t>
      </w:r>
      <w:r w:rsidR="00744481">
        <w:rPr>
          <w:b/>
          <w:bCs/>
        </w:rPr>
        <w:t>.</w:t>
      </w:r>
      <w:r w:rsidR="00744481" w:rsidRPr="00744481">
        <w:rPr>
          <w:b/>
          <w:bCs/>
        </w:rPr>
        <w:t xml:space="preserve"> 5</w:t>
      </w:r>
      <w:r w:rsidR="00744481">
        <w:t>)</w:t>
      </w:r>
      <w:r>
        <w:t xml:space="preserve">. The pore-size distributions and air-entry potentials were not different at these </w:t>
      </w:r>
      <w:r w:rsidR="003B08A3">
        <w:t>trial</w:t>
      </w:r>
      <w:r>
        <w:t>s</w:t>
      </w:r>
      <w:r w:rsidR="00744481">
        <w:t xml:space="preserve"> (</w:t>
      </w:r>
      <w:r w:rsidR="00744481" w:rsidRPr="00744481">
        <w:rPr>
          <w:b/>
          <w:bCs/>
        </w:rPr>
        <w:t>Fig. 4</w:t>
      </w:r>
      <w:r w:rsidR="00744481">
        <w:t>)</w:t>
      </w:r>
      <w:r>
        <w:t xml:space="preserve">, but both of these parameters were very sensitive and </w:t>
      </w:r>
      <w:proofErr w:type="gramStart"/>
      <w:r>
        <w:t>were not estimated</w:t>
      </w:r>
      <w:proofErr w:type="gramEnd"/>
      <w:r>
        <w:t xml:space="preserve"> with high certainty. </w:t>
      </w:r>
      <w:proofErr w:type="spellStart"/>
      <w:r>
        <w:t>Vilamma</w:t>
      </w:r>
      <w:proofErr w:type="spellEnd"/>
      <w:r>
        <w:t xml:space="preserve"> and </w:t>
      </w:r>
      <w:proofErr w:type="spellStart"/>
      <w:r>
        <w:t>collegues</w:t>
      </w:r>
      <w:proofErr w:type="spellEnd"/>
      <w:r>
        <w:t xml:space="preserve"> (XX) found cover </w:t>
      </w:r>
      <w:r>
        <w:lastRenderedPageBreak/>
        <w:t>cropping….pore size things. More direct measurements of soil pore size distributions may be necessary</w:t>
      </w:r>
      <w:r w:rsidR="00744481">
        <w:t xml:space="preserve"> to detect these small changes. </w:t>
      </w:r>
      <w:r>
        <w:t xml:space="preserve">  </w:t>
      </w:r>
      <w:r w:rsidR="00084B7E">
        <w:t xml:space="preserve">    </w:t>
      </w:r>
      <w:r w:rsidR="00175902">
        <w:t xml:space="preserve"> </w:t>
      </w:r>
    </w:p>
    <w:p w14:paraId="5E6A1BB5" w14:textId="1B02E758" w:rsidR="00744481" w:rsidRDefault="00744481" w:rsidP="00744481">
      <w:r>
        <w:t>The effect of long-term cover cropping on the three soil hydrological properties measured in this experiment was inconsistent between trials and was unrelated to the cover crop’s aboveground biomass production in the previous year or on a mean basis. The causal model provides a framework for assessing why the effect may vary between the trials, but also demonstrates that below-ground biomass is a necessary measurement</w:t>
      </w:r>
      <w:r w:rsidR="00A27007">
        <w:t xml:space="preserve"> for dissecting the contributions of different pathways</w:t>
      </w:r>
      <w:r>
        <w:t xml:space="preserve">. While there is limited data available on both above- and below-ground biomass, data collected over the period of five years in Iowa show no relationship between above- and below-ground rye biomass, with root-to-shoot ratios varying from 0.16-1.94 at similar aboveground biomass productions (Martinez-Feria et al. 2016). Therefore, above-ground biomass production cannot be used as a proxy for below-ground production with much confidence. </w:t>
      </w:r>
    </w:p>
    <w:p w14:paraId="07D5685E" w14:textId="277F9640" w:rsidR="003708D2" w:rsidRDefault="003708D2" w:rsidP="003708D2">
      <w:pPr>
        <w:spacing w:line="276" w:lineRule="auto"/>
      </w:pPr>
      <w:r>
        <w:t xml:space="preserve">While there are few studies with which to compare our results, other authors have found cover cropping significantly increased the volumetric soil water at field capacity in the 0-15 cm depth range by 4 vol%, while having no effect on the soil water at -1500 kPa (plant wilting point; </w:t>
      </w:r>
      <w:proofErr w:type="spellStart"/>
      <w:r>
        <w:t>Basche</w:t>
      </w:r>
      <w:proofErr w:type="spellEnd"/>
      <w:r>
        <w:t xml:space="preserve"> et al. 2016). We found cover cropping increased the volumetric soil water at field capacity at two of the four trials we sampled, each by 2 vol% at 10-18 cm depths. Differences in defining field capacity matric potentials, as well as large site-to-site variability as demonstrated by the current study would contribute to the differences. Likewise, the effect of cover cropping on organic matter in Midwestern maize-based systems is inconsistent, ranging from 13% relative decreases to 35% relative increases (</w:t>
      </w:r>
      <w:hyperlink r:id="rId12" w:history="1">
        <w:r>
          <w:rPr>
            <w:rStyle w:val="Hyperlink"/>
          </w:rPr>
          <w:t>Atwood</w:t>
        </w:r>
      </w:hyperlink>
      <w:r>
        <w:rPr>
          <w:rStyle w:val="Hyperlink"/>
        </w:rPr>
        <w:t xml:space="preserve"> and Wood 2020</w:t>
      </w:r>
      <w:r>
        <w:t>). Our early spring sampling may have amplified differences in organic matter, due to the recently terminated cover crop roots being less than a month old, but the 20% relative increase at a 10-17cm depth we observed at the East trial is within the range observed in other studies looking at 0-30 cm depths. Organic matter was not the focus of this study, and we did not distinguish between particulate and mineral-associated organic matter</w:t>
      </w:r>
      <w:r w:rsidR="00C571A4">
        <w:t xml:space="preserve">, which </w:t>
      </w:r>
      <w:r>
        <w:t>is likely important when understanding cover crop’s contribution to soil organic matter (</w:t>
      </w:r>
      <w:proofErr w:type="spellStart"/>
      <w:r>
        <w:t>Cotrufo</w:t>
      </w:r>
      <w:proofErr w:type="spellEnd"/>
      <w:r>
        <w:t xml:space="preserve"> et al. 2019, CITE). However, in addition to having higher organic matter, the cover cropped plots at East had significantly different soil textures. While the trial site was flat (&lt;X% slopes, </w:t>
      </w:r>
      <w:r w:rsidRPr="00744481">
        <w:rPr>
          <w:b/>
          <w:bCs/>
        </w:rPr>
        <w:t>Table 1</w:t>
      </w:r>
      <w:r>
        <w:t>), there may have been confounding landscape factors indirectly impacting organic matter accrual (</w:t>
      </w:r>
      <w:proofErr w:type="spellStart"/>
      <w:r>
        <w:t>Kaspar</w:t>
      </w:r>
      <w:proofErr w:type="spellEnd"/>
      <w:r>
        <w:t xml:space="preserve"> et al. 2006), although effects to the 10 cm depth are less likely and may have simply been a reflection of normal variation.</w:t>
      </w:r>
    </w:p>
    <w:p w14:paraId="5971D350" w14:textId="64B3DB75" w:rsidR="00A27007" w:rsidRDefault="00A27007" w:rsidP="00744481"/>
    <w:p w14:paraId="62F6F8E9" w14:textId="10CA7F01" w:rsidR="00C571A4" w:rsidRDefault="00C571A4" w:rsidP="00C571A4">
      <w:pPr>
        <w:pStyle w:val="Heading1"/>
      </w:pPr>
      <w:r>
        <w:t>Conclusion</w:t>
      </w:r>
    </w:p>
    <w:p w14:paraId="3C4D4756" w14:textId="7FFD7687" w:rsidR="003708D2" w:rsidRDefault="00C571A4" w:rsidP="00744481">
      <w:r>
        <w:t>XX</w:t>
      </w:r>
    </w:p>
    <w:p w14:paraId="39B92576" w14:textId="77777777" w:rsidR="00C571A4" w:rsidRDefault="00C571A4" w:rsidP="00744481"/>
    <w:p w14:paraId="2F2020D7" w14:textId="0294DF87" w:rsidR="003708D2" w:rsidRPr="003708D2" w:rsidRDefault="003708D2" w:rsidP="00744481">
      <w:pPr>
        <w:rPr>
          <w:i/>
          <w:iCs/>
        </w:rPr>
      </w:pPr>
      <w:r w:rsidRPr="003708D2">
        <w:rPr>
          <w:i/>
          <w:iCs/>
        </w:rPr>
        <w:t>Ramblings</w:t>
      </w:r>
    </w:p>
    <w:p w14:paraId="27B5D748" w14:textId="77777777" w:rsidR="00744481" w:rsidRPr="003708D2" w:rsidRDefault="00744481" w:rsidP="00744481">
      <w:pPr>
        <w:rPr>
          <w:i/>
          <w:iCs/>
        </w:rPr>
      </w:pPr>
      <w:r w:rsidRPr="003708D2">
        <w:rPr>
          <w:i/>
          <w:iCs/>
        </w:rPr>
        <w:t xml:space="preserve">Soil erosion removes top soil, leaving soil layers that are generally higher bulk densities and have less organic matter and soil structure (CITE). In fields with high erosion potentials, the strongest effect may be through cover crops’ prevention of soil degradation via erosion, rather than directly contributing to </w:t>
      </w:r>
      <w:r w:rsidRPr="003708D2">
        <w:rPr>
          <w:i/>
          <w:iCs/>
        </w:rPr>
        <w:lastRenderedPageBreak/>
        <w:t xml:space="preserve">enhancing the soil’s capacity to hold water. In those contexts, the characteristics of the underlying soil layers will determine how cover crops affect (or rather maintain) soil hydrological characteristics. In the current experiment, all fields were relatively flat and were managed with no-till. Therefore, in this dataset, the path connecting cover crops to soil water status through soil erosion is likely not strong. </w:t>
      </w:r>
    </w:p>
    <w:p w14:paraId="0610A78C" w14:textId="77777777" w:rsidR="00744481" w:rsidRPr="003708D2" w:rsidRDefault="00744481" w:rsidP="00744481">
      <w:pPr>
        <w:rPr>
          <w:i/>
          <w:iCs/>
        </w:rPr>
      </w:pPr>
      <w:r w:rsidRPr="003708D2">
        <w:rPr>
          <w:i/>
          <w:iCs/>
        </w:rPr>
        <w:t xml:space="preserve">In the East trial, cover crops decreased the soil’s bulk density, increased soil organic matter, but only affected the soil water at saturation (no effect on soil water at field capacity). This indicates the arrow linking soil organic matter and soil structure is very weak in that system. There is a potential link between soil organic matter and bulk density (Saxton and Rawls 2006, King et al. 202x), but evidence from controlled experiments is lacking. Either roots or worms could have contributed to decreased bulk densities in the cover crop plots. The East site has milder weather relative to the other sites, so more worm activity in response to cover cropping at this trial is a plausible explanation, but is purely conjecture.  </w:t>
      </w:r>
    </w:p>
    <w:p w14:paraId="47F856CA" w14:textId="77777777" w:rsidR="00744481" w:rsidRPr="003708D2" w:rsidRDefault="00744481" w:rsidP="00744481">
      <w:pPr>
        <w:rPr>
          <w:i/>
          <w:iCs/>
        </w:rPr>
      </w:pPr>
      <w:r w:rsidRPr="003708D2">
        <w:rPr>
          <w:i/>
          <w:iCs/>
        </w:rPr>
        <w:t xml:space="preserve">Neither the West nor Central-Silage trials exhibited changes in soil organic matter with cover cropping, but both had increased soil water contents at field capacity and no changes in bulk densities. These two trials produced the highest and lowest average cover crop biomass, again suggesting a weak link between above-ground carbon inputs, soil organic matter, and soil water field capacity. </w:t>
      </w:r>
    </w:p>
    <w:p w14:paraId="76DEDA50" w14:textId="6113B384" w:rsidR="00744481" w:rsidRPr="003708D2" w:rsidRDefault="00744481" w:rsidP="0081546D">
      <w:pPr>
        <w:spacing w:line="276" w:lineRule="auto"/>
        <w:rPr>
          <w:i/>
          <w:iCs/>
        </w:rPr>
      </w:pPr>
    </w:p>
    <w:p w14:paraId="4BDAC21E" w14:textId="2255D9B5" w:rsidR="00744481" w:rsidRPr="003708D2" w:rsidRDefault="00744481" w:rsidP="0081546D">
      <w:pPr>
        <w:spacing w:line="276" w:lineRule="auto"/>
        <w:rPr>
          <w:i/>
          <w:iCs/>
        </w:rPr>
      </w:pPr>
    </w:p>
    <w:p w14:paraId="06BDA352" w14:textId="77777777" w:rsidR="00744481" w:rsidRDefault="00744481" w:rsidP="003708D2">
      <w:pPr>
        <w:pStyle w:val="Heading1"/>
        <w:numPr>
          <w:ilvl w:val="0"/>
          <w:numId w:val="0"/>
        </w:numPr>
        <w:spacing w:line="276" w:lineRule="auto"/>
        <w:ind w:left="567" w:hanging="567"/>
        <w:rPr>
          <w:noProof/>
        </w:rPr>
      </w:pPr>
    </w:p>
    <w:p w14:paraId="4EFE2426" w14:textId="77777777" w:rsidR="00744481" w:rsidRDefault="00744481" w:rsidP="0081546D">
      <w:pPr>
        <w:spacing w:line="276" w:lineRule="auto"/>
      </w:pPr>
    </w:p>
    <w:p w14:paraId="7CEFA7CD" w14:textId="4F48D3A3" w:rsidR="00EA420D" w:rsidRDefault="00E52FE8" w:rsidP="0081546D">
      <w:pPr>
        <w:spacing w:line="276" w:lineRule="auto"/>
        <w:rPr>
          <w:noProof/>
        </w:rPr>
      </w:pPr>
      <w:r>
        <w:rPr>
          <w:noProof/>
        </w:rPr>
        <w:t>Supplemental</w:t>
      </w:r>
    </w:p>
    <w:tbl>
      <w:tblPr>
        <w:tblStyle w:val="TableGrid"/>
        <w:tblW w:w="0" w:type="auto"/>
        <w:tblLook w:val="04A0" w:firstRow="1" w:lastRow="0" w:firstColumn="1" w:lastColumn="0" w:noHBand="0" w:noVBand="1"/>
      </w:tblPr>
      <w:tblGrid>
        <w:gridCol w:w="9350"/>
      </w:tblGrid>
      <w:tr w:rsidR="002737D8" w14:paraId="71D1BBCB" w14:textId="77777777" w:rsidTr="009425F2">
        <w:tc>
          <w:tcPr>
            <w:tcW w:w="9350" w:type="dxa"/>
          </w:tcPr>
          <w:p w14:paraId="1846DE7A" w14:textId="77777777" w:rsidR="002737D8" w:rsidRDefault="002737D8" w:rsidP="009425F2">
            <w:pPr>
              <w:spacing w:line="276" w:lineRule="auto"/>
              <w:rPr>
                <w:noProof/>
              </w:rPr>
            </w:pPr>
            <w:r>
              <w:rPr>
                <w:noProof/>
              </w:rPr>
              <w:lastRenderedPageBreak/>
              <w:drawing>
                <wp:inline distT="0" distB="0" distL="0" distR="0" wp14:anchorId="39445AD1" wp14:editId="0E5CD12E">
                  <wp:extent cx="5943600" cy="375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59200"/>
                          </a:xfrm>
                          <a:prstGeom prst="rect">
                            <a:avLst/>
                          </a:prstGeom>
                        </pic:spPr>
                      </pic:pic>
                    </a:graphicData>
                  </a:graphic>
                </wp:inline>
              </w:drawing>
            </w:r>
          </w:p>
        </w:tc>
      </w:tr>
      <w:tr w:rsidR="002737D8" w14:paraId="2485BA2F" w14:textId="77777777" w:rsidTr="009425F2">
        <w:tc>
          <w:tcPr>
            <w:tcW w:w="9350" w:type="dxa"/>
          </w:tcPr>
          <w:p w14:paraId="161E53E8" w14:textId="77777777" w:rsidR="002737D8" w:rsidRDefault="002737D8" w:rsidP="009425F2">
            <w:pPr>
              <w:spacing w:line="276" w:lineRule="auto"/>
              <w:rPr>
                <w:noProof/>
              </w:rPr>
            </w:pPr>
            <w:r>
              <w:rPr>
                <w:noProof/>
              </w:rPr>
              <w:t>Supplementary figure X. The inverse of the air-entry potential (</w:t>
            </w:r>
            <w:r w:rsidRPr="002737D8">
              <w:rPr>
                <w:i/>
                <w:iCs/>
                <w:noProof/>
              </w:rPr>
              <w:t>a</w:t>
            </w:r>
            <w:r>
              <w:rPr>
                <w:noProof/>
              </w:rPr>
              <w:t>) and pore-size distribution index (</w:t>
            </w:r>
            <w:r w:rsidRPr="002737D8">
              <w:rPr>
                <w:i/>
                <w:iCs/>
                <w:noProof/>
              </w:rPr>
              <w:t>n</w:t>
            </w:r>
            <w:r>
              <w:rPr>
                <w:noProof/>
              </w:rPr>
              <w:t>) were not signficantly affected by inclusion of a winter rye cover crop</w:t>
            </w:r>
          </w:p>
        </w:tc>
      </w:tr>
    </w:tbl>
    <w:p w14:paraId="2165FC0A" w14:textId="601AE09F" w:rsidR="00483114" w:rsidRDefault="00483114" w:rsidP="0081546D">
      <w:pPr>
        <w:spacing w:line="276" w:lineRule="auto"/>
        <w:rPr>
          <w:noProof/>
        </w:rPr>
      </w:pPr>
    </w:p>
    <w:p w14:paraId="52BD2BF1" w14:textId="56CDCEC3" w:rsidR="005F4B84" w:rsidRPr="005538D2" w:rsidRDefault="00990968" w:rsidP="0081546D">
      <w:pPr>
        <w:spacing w:line="276" w:lineRule="auto"/>
      </w:pPr>
      <w:r>
        <w:rPr>
          <w:noProof/>
        </w:rPr>
        <w:lastRenderedPageBreak/>
        <w:drawing>
          <wp:inline distT="0" distB="0" distL="0" distR="0" wp14:anchorId="3081EB87" wp14:editId="37A155C7">
            <wp:extent cx="5943600" cy="3766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66185"/>
                    </a:xfrm>
                    <a:prstGeom prst="rect">
                      <a:avLst/>
                    </a:prstGeom>
                  </pic:spPr>
                </pic:pic>
              </a:graphicData>
            </a:graphic>
          </wp:inline>
        </w:drawing>
      </w:r>
    </w:p>
    <w:p w14:paraId="5B1300F6" w14:textId="523346D7" w:rsidR="005538D2" w:rsidRDefault="005538D2" w:rsidP="0081546D">
      <w:pPr>
        <w:spacing w:line="276" w:lineRule="auto"/>
      </w:pPr>
    </w:p>
    <w:p w14:paraId="1431765B" w14:textId="48964924" w:rsidR="0091006E" w:rsidRDefault="0091006E" w:rsidP="0081546D">
      <w:pPr>
        <w:spacing w:line="276" w:lineRule="auto"/>
      </w:pPr>
    </w:p>
    <w:p w14:paraId="0D67B160" w14:textId="77777777" w:rsidR="0091006E" w:rsidRDefault="0091006E" w:rsidP="0081546D">
      <w:pPr>
        <w:spacing w:line="276" w:lineRule="auto"/>
      </w:pPr>
    </w:p>
    <w:p w14:paraId="7FCF857E" w14:textId="77777777" w:rsidR="0091006E" w:rsidRDefault="0091006E" w:rsidP="0081546D">
      <w:pPr>
        <w:spacing w:line="276" w:lineRule="auto"/>
      </w:pPr>
    </w:p>
    <w:p w14:paraId="7D69DA40" w14:textId="77777777" w:rsidR="0091006E" w:rsidRDefault="0091006E" w:rsidP="0081546D">
      <w:pPr>
        <w:spacing w:line="276" w:lineRule="auto"/>
      </w:pPr>
    </w:p>
    <w:p w14:paraId="4880B9E0" w14:textId="77777777" w:rsidR="0091006E" w:rsidRDefault="0091006E" w:rsidP="0081546D">
      <w:pPr>
        <w:spacing w:line="276" w:lineRule="auto"/>
      </w:pPr>
    </w:p>
    <w:p w14:paraId="23632BEE" w14:textId="0086ACB0" w:rsidR="00DF4CE7" w:rsidRDefault="00DF4CE7" w:rsidP="0081546D">
      <w:pPr>
        <w:pStyle w:val="Heading1"/>
        <w:spacing w:line="276" w:lineRule="auto"/>
      </w:pPr>
      <w:r>
        <w:t>Citations</w:t>
      </w:r>
    </w:p>
    <w:p w14:paraId="499B8992" w14:textId="2635A511" w:rsidR="00DF4CE7" w:rsidRDefault="00DF4CE7" w:rsidP="0081546D">
      <w:pPr>
        <w:spacing w:line="276" w:lineRule="auto"/>
      </w:pPr>
      <w:r>
        <w:t>Ankeny, M.D., Brown, H.J., Cruse, R.M., 1992. Means and method of soil water desorption. U.S. Patent 5,161,407.</w:t>
      </w:r>
    </w:p>
    <w:p w14:paraId="730A35F8" w14:textId="1CF49509" w:rsidR="000A3D92" w:rsidRDefault="000A3D92" w:rsidP="0081546D">
      <w:pPr>
        <w:spacing w:line="276" w:lineRule="auto"/>
      </w:pPr>
      <w:r>
        <w:rPr>
          <w:rFonts w:ascii="Helvetica" w:hAnsi="Helvetica" w:cs="Helvetica"/>
          <w:color w:val="555555"/>
          <w:sz w:val="25"/>
          <w:szCs w:val="25"/>
          <w:shd w:val="clear" w:color="auto" w:fill="FDFDFD"/>
        </w:rPr>
        <w:t>Lesley W. Atwood and Stephen A. Wood. 2020. </w:t>
      </w:r>
      <w:proofErr w:type="spellStart"/>
      <w:r w:rsidR="00E40A4D">
        <w:fldChar w:fldCharType="begin"/>
      </w:r>
      <w:r w:rsidR="00E40A4D">
        <w:instrText xml:space="preserve"> HYPERLINK "https://knb.ecoinformatics.org/view/doi%3A10.5063%2FZ31X15" \t "_blank" </w:instrText>
      </w:r>
      <w:r w:rsidR="00E40A4D">
        <w:fldChar w:fldCharType="separate"/>
      </w:r>
      <w:r>
        <w:rPr>
          <w:rStyle w:val="Hyperlink"/>
          <w:rFonts w:ascii="Helvetica" w:hAnsi="Helvetica" w:cs="Helvetica"/>
          <w:color w:val="006699"/>
          <w:sz w:val="25"/>
          <w:szCs w:val="25"/>
          <w:shd w:val="clear" w:color="auto" w:fill="FDFDFD"/>
        </w:rPr>
        <w:t>AgEvidence</w:t>
      </w:r>
      <w:proofErr w:type="spellEnd"/>
      <w:r>
        <w:rPr>
          <w:rStyle w:val="Hyperlink"/>
          <w:rFonts w:ascii="Helvetica" w:hAnsi="Helvetica" w:cs="Helvetica"/>
          <w:color w:val="006699"/>
          <w:sz w:val="25"/>
          <w:szCs w:val="25"/>
          <w:shd w:val="clear" w:color="auto" w:fill="FDFDFD"/>
        </w:rPr>
        <w:t>: Agro-environmental responses of conservation agricultural practices in the US Midwest published from 1980 to 2020. </w:t>
      </w:r>
      <w:r w:rsidR="00E40A4D">
        <w:rPr>
          <w:rStyle w:val="Hyperlink"/>
          <w:rFonts w:ascii="Helvetica" w:hAnsi="Helvetica" w:cs="Helvetica"/>
          <w:color w:val="006699"/>
          <w:sz w:val="25"/>
          <w:szCs w:val="25"/>
          <w:shd w:val="clear" w:color="auto" w:fill="FDFDFD"/>
        </w:rPr>
        <w:fldChar w:fldCharType="end"/>
      </w:r>
      <w:r>
        <w:rPr>
          <w:rFonts w:ascii="Helvetica" w:hAnsi="Helvetica" w:cs="Helvetica"/>
          <w:color w:val="555555"/>
          <w:sz w:val="25"/>
          <w:szCs w:val="25"/>
          <w:shd w:val="clear" w:color="auto" w:fill="FDFDFD"/>
        </w:rPr>
        <w:t xml:space="preserve">Knowledge Network for </w:t>
      </w:r>
      <w:proofErr w:type="spellStart"/>
      <w:r>
        <w:rPr>
          <w:rFonts w:ascii="Helvetica" w:hAnsi="Helvetica" w:cs="Helvetica"/>
          <w:color w:val="555555"/>
          <w:sz w:val="25"/>
          <w:szCs w:val="25"/>
          <w:shd w:val="clear" w:color="auto" w:fill="FDFDFD"/>
        </w:rPr>
        <w:t>Biocomplexity</w:t>
      </w:r>
      <w:proofErr w:type="spellEnd"/>
      <w:r>
        <w:rPr>
          <w:rFonts w:ascii="Helvetica" w:hAnsi="Helvetica" w:cs="Helvetica"/>
          <w:color w:val="555555"/>
          <w:sz w:val="25"/>
          <w:szCs w:val="25"/>
          <w:shd w:val="clear" w:color="auto" w:fill="FDFDFD"/>
        </w:rPr>
        <w:t>. </w:t>
      </w:r>
      <w:hyperlink r:id="rId15" w:tgtFrame="_blank" w:history="1">
        <w:r>
          <w:rPr>
            <w:rStyle w:val="Hyperlink"/>
            <w:rFonts w:ascii="Helvetica" w:hAnsi="Helvetica" w:cs="Helvetica"/>
            <w:color w:val="006699"/>
            <w:shd w:val="clear" w:color="auto" w:fill="FDFDFD"/>
          </w:rPr>
          <w:t>doi:10.5063/Z31X15</w:t>
        </w:r>
      </w:hyperlink>
      <w:r>
        <w:rPr>
          <w:rFonts w:ascii="Helvetica" w:hAnsi="Helvetica" w:cs="Helvetica"/>
          <w:color w:val="888888"/>
          <w:shd w:val="clear" w:color="auto" w:fill="FDFDFD"/>
        </w:rPr>
        <w:t>.</w:t>
      </w:r>
    </w:p>
    <w:p w14:paraId="6746658E" w14:textId="67EB0356" w:rsidR="00C71AB8" w:rsidRDefault="00C71AB8" w:rsidP="0081546D">
      <w:pPr>
        <w:spacing w:line="276" w:lineRule="auto"/>
      </w:pPr>
      <w:r>
        <w:t xml:space="preserve">Douglas Bates, Martin </w:t>
      </w:r>
      <w:proofErr w:type="spellStart"/>
      <w:r>
        <w:t>Maechler</w:t>
      </w:r>
      <w:proofErr w:type="spellEnd"/>
      <w:r>
        <w:t xml:space="preserve">, Ben </w:t>
      </w:r>
      <w:proofErr w:type="spellStart"/>
      <w:r>
        <w:t>Bolker</w:t>
      </w:r>
      <w:proofErr w:type="spellEnd"/>
      <w:r>
        <w:t>, Steve Walker (2015). Fitting Linear Mixed-Effects Models Using lme4. Journal of Statistical Software, 67(1), 1-48. doi:10.18637/jss.v067.i01.</w:t>
      </w:r>
    </w:p>
    <w:p w14:paraId="64E9D7CD" w14:textId="2CFBE0BA" w:rsidR="00C71AB8" w:rsidRDefault="00C71AB8" w:rsidP="0081546D">
      <w:pPr>
        <w:spacing w:line="276" w:lineRule="auto"/>
      </w:pPr>
      <w:r>
        <w:t xml:space="preserve">Da Silva, A.R.; De Lima, R.P. (2015) </w:t>
      </w:r>
      <w:proofErr w:type="spellStart"/>
      <w:r>
        <w:t>soilphysics</w:t>
      </w:r>
      <w:proofErr w:type="spellEnd"/>
      <w:r>
        <w:t>: an R package to determine soil pre-consolidation pressure. Computers and Geosciences, 84: 54-60.</w:t>
      </w:r>
    </w:p>
    <w:p w14:paraId="4BBD55E7" w14:textId="61198284" w:rsidR="00C71AB8" w:rsidRDefault="00C71AB8" w:rsidP="0081546D">
      <w:pPr>
        <w:spacing w:line="276" w:lineRule="auto"/>
      </w:pPr>
      <w:proofErr w:type="spellStart"/>
      <w:r>
        <w:lastRenderedPageBreak/>
        <w:t>Miguez</w:t>
      </w:r>
      <w:proofErr w:type="spellEnd"/>
      <w:r>
        <w:t xml:space="preserve">, </w:t>
      </w:r>
      <w:r w:rsidRPr="00C71AB8">
        <w:t xml:space="preserve">Fernando (2021). </w:t>
      </w:r>
      <w:proofErr w:type="spellStart"/>
      <w:r w:rsidRPr="00C71AB8">
        <w:t>nlraa</w:t>
      </w:r>
      <w:proofErr w:type="spellEnd"/>
      <w:r w:rsidRPr="00C71AB8">
        <w:t>: Nonlinear Regression for Agricultural Applications. R package version 0.83.</w:t>
      </w:r>
    </w:p>
    <w:p w14:paraId="44B8596F" w14:textId="2F2EAEFD" w:rsidR="00C71AB8" w:rsidRDefault="00C71AB8" w:rsidP="0081546D">
      <w:pPr>
        <w:spacing w:line="276" w:lineRule="auto"/>
      </w:pPr>
      <w:proofErr w:type="spellStart"/>
      <w:r>
        <w:t>Omuto</w:t>
      </w:r>
      <w:proofErr w:type="spellEnd"/>
      <w:r>
        <w:t xml:space="preserve">, Christian Thine; Martin </w:t>
      </w:r>
      <w:proofErr w:type="spellStart"/>
      <w:r>
        <w:t>Maechler</w:t>
      </w:r>
      <w:proofErr w:type="spellEnd"/>
      <w:r>
        <w:t xml:space="preserve"> and </w:t>
      </w:r>
      <w:proofErr w:type="spellStart"/>
      <w:r>
        <w:t>Vitalis</w:t>
      </w:r>
      <w:proofErr w:type="spellEnd"/>
      <w:r>
        <w:t xml:space="preserve"> Too (2021). </w:t>
      </w:r>
      <w:proofErr w:type="spellStart"/>
      <w:r>
        <w:t>HydroMe</w:t>
      </w:r>
      <w:proofErr w:type="spellEnd"/>
      <w:r>
        <w:t>: Estimating Water Retention and Infiltration Model Parameters using Experimental Data. R package version 2.0-1. https://CRAN.R-project.org/package=HydroMe</w:t>
      </w:r>
    </w:p>
    <w:p w14:paraId="4EEE6BFD" w14:textId="0FD9F21F" w:rsidR="00F96DCF" w:rsidRDefault="00F96DCF" w:rsidP="0081546D">
      <w:pPr>
        <w:spacing w:line="276" w:lineRule="auto"/>
      </w:pPr>
      <w:r>
        <w:t xml:space="preserve">R Core Team (2020). R: A language and environment for statistical computing. R Foundation for Statistical Computing, Vienna, Austria. URL </w:t>
      </w:r>
      <w:hyperlink r:id="rId16" w:history="1">
        <w:r w:rsidRPr="007B0EDA">
          <w:rPr>
            <w:rStyle w:val="Hyperlink"/>
          </w:rPr>
          <w:t>https://www.R-project.org/</w:t>
        </w:r>
      </w:hyperlink>
      <w:r>
        <w:t>.</w:t>
      </w:r>
    </w:p>
    <w:p w14:paraId="372A53BF" w14:textId="0572C316" w:rsidR="00C71AB8" w:rsidRDefault="00C71AB8" w:rsidP="0081546D">
      <w:pPr>
        <w:spacing w:line="276" w:lineRule="auto"/>
      </w:pPr>
      <w:r>
        <w:t xml:space="preserve">Russell V. </w:t>
      </w:r>
      <w:proofErr w:type="spellStart"/>
      <w:r>
        <w:t>Lenth</w:t>
      </w:r>
      <w:proofErr w:type="spellEnd"/>
      <w:r>
        <w:t xml:space="preserve"> (2021). </w:t>
      </w:r>
      <w:proofErr w:type="spellStart"/>
      <w:r>
        <w:t>emmeans</w:t>
      </w:r>
      <w:proofErr w:type="spellEnd"/>
      <w:r>
        <w:t>: Estimated Marginal Means, aka Least-Squares Means. R package version 1.5.4. https://CRAN.R-project.org/package=emmeans</w:t>
      </w:r>
    </w:p>
    <w:p w14:paraId="534C91A0" w14:textId="6E40563E" w:rsidR="00F96DCF" w:rsidRDefault="00C71AB8" w:rsidP="0081546D">
      <w:pPr>
        <w:spacing w:line="276" w:lineRule="auto"/>
      </w:pPr>
      <w:r>
        <w:t xml:space="preserve">Wickham et al., (2019). Welcome to the </w:t>
      </w:r>
      <w:proofErr w:type="spellStart"/>
      <w:r>
        <w:t>tidyverse</w:t>
      </w:r>
      <w:proofErr w:type="spellEnd"/>
      <w:r>
        <w:t xml:space="preserve">. Journal of Open Source Software, 4(43), 1686, </w:t>
      </w:r>
      <w:hyperlink r:id="rId17" w:history="1">
        <w:r w:rsidRPr="007B0EDA">
          <w:rPr>
            <w:rStyle w:val="Hyperlink"/>
          </w:rPr>
          <w:t>https://doi.org/10.21105/joss.01686</w:t>
        </w:r>
      </w:hyperlink>
    </w:p>
    <w:p w14:paraId="0A959375" w14:textId="75C273D1" w:rsidR="00C71AB8" w:rsidRDefault="00C71AB8" w:rsidP="0081546D">
      <w:pPr>
        <w:spacing w:line="276" w:lineRule="auto"/>
        <w:rPr>
          <w:ins w:id="54" w:author="Moore, Eric B [AGRON]" w:date="2021-04-05T16:10:00Z"/>
        </w:rPr>
      </w:pPr>
      <w:proofErr w:type="spellStart"/>
      <w:r>
        <w:t>Viechtbauer</w:t>
      </w:r>
      <w:proofErr w:type="spellEnd"/>
      <w:r>
        <w:t xml:space="preserve">, W. (2010). Conducting meta-analyses in R with the </w:t>
      </w:r>
      <w:proofErr w:type="spellStart"/>
      <w:r>
        <w:t>metafor</w:t>
      </w:r>
      <w:proofErr w:type="spellEnd"/>
      <w:r>
        <w:t xml:space="preserve"> package. Journal of </w:t>
      </w:r>
      <w:proofErr w:type="gramStart"/>
      <w:r>
        <w:t>Statistical  Software</w:t>
      </w:r>
      <w:proofErr w:type="gramEnd"/>
      <w:r>
        <w:t xml:space="preserve">, 36(3), 1-48. URL: </w:t>
      </w:r>
      <w:ins w:id="55" w:author="Moore, Eric B [AGRON]" w:date="2021-04-05T16:10:00Z">
        <w:r w:rsidR="008D3572">
          <w:fldChar w:fldCharType="begin"/>
        </w:r>
        <w:r w:rsidR="008D3572">
          <w:instrText xml:space="preserve"> HYPERLINK "</w:instrText>
        </w:r>
      </w:ins>
      <w:r w:rsidR="008D3572">
        <w:instrText>https://www.jstatsoft.org/v36/i03/</w:instrText>
      </w:r>
      <w:ins w:id="56" w:author="Moore, Eric B [AGRON]" w:date="2021-04-05T16:10:00Z">
        <w:r w:rsidR="008D3572">
          <w:instrText xml:space="preserve">" </w:instrText>
        </w:r>
        <w:r w:rsidR="008D3572">
          <w:fldChar w:fldCharType="separate"/>
        </w:r>
      </w:ins>
      <w:r w:rsidR="008D3572" w:rsidRPr="00B74B32">
        <w:rPr>
          <w:rStyle w:val="Hyperlink"/>
        </w:rPr>
        <w:t>https://www.jstatsoft.org/v36/i03/</w:t>
      </w:r>
      <w:ins w:id="57" w:author="Moore, Eric B [AGRON]" w:date="2021-04-05T16:10:00Z">
        <w:r w:rsidR="008D3572">
          <w:fldChar w:fldCharType="end"/>
        </w:r>
      </w:ins>
    </w:p>
    <w:p w14:paraId="33C75FE9" w14:textId="2E7116F5" w:rsidR="008D3572" w:rsidRDefault="00D2635F" w:rsidP="0081546D">
      <w:pPr>
        <w:spacing w:line="276" w:lineRule="auto"/>
        <w:rPr>
          <w:ins w:id="58" w:author="Moore, Eric B [AGRON]" w:date="2021-04-05T16:10:00Z"/>
        </w:rPr>
      </w:pPr>
      <w:proofErr w:type="spellStart"/>
      <w:ins w:id="59" w:author="Moore, Eric B [AGRON]" w:date="2021-04-05T16:56:00Z">
        <w:r w:rsidRPr="00D2635F">
          <w:t>Bonfante</w:t>
        </w:r>
        <w:proofErr w:type="spellEnd"/>
        <w:r w:rsidRPr="00D2635F">
          <w:t xml:space="preserve">, A., A. Basile, and J. Bouma. 2020. Exploring the effect of varying organic matter contents on current and future moisture supply capacities of six Italian soils. </w:t>
        </w:r>
        <w:proofErr w:type="spellStart"/>
        <w:r w:rsidRPr="00D2635F">
          <w:t>Geoderma</w:t>
        </w:r>
        <w:proofErr w:type="spellEnd"/>
        <w:r w:rsidRPr="00D2635F">
          <w:t xml:space="preserve"> 361:114079</w:t>
        </w:r>
      </w:ins>
    </w:p>
    <w:p w14:paraId="0AE3F323" w14:textId="77777777" w:rsidR="008D3572" w:rsidRDefault="008D3572" w:rsidP="008D3572">
      <w:pPr>
        <w:spacing w:line="276" w:lineRule="auto"/>
        <w:rPr>
          <w:ins w:id="60" w:author="Moore, Eric B [AGRON]" w:date="2021-04-05T16:10:00Z"/>
        </w:rPr>
      </w:pPr>
      <w:proofErr w:type="spellStart"/>
      <w:ins w:id="61" w:author="Moore, Eric B [AGRON]" w:date="2021-04-05T16:10:00Z">
        <w:r>
          <w:t>Kaspar</w:t>
        </w:r>
        <w:proofErr w:type="spellEnd"/>
        <w:r>
          <w:t xml:space="preserve">, T.C., D.B. Jaynes, T.B. Parkin, and T.B. Moorman. 2007. Rye cover crop and </w:t>
        </w:r>
        <w:proofErr w:type="spellStart"/>
        <w:r>
          <w:t>gamagrass</w:t>
        </w:r>
        <w:proofErr w:type="spellEnd"/>
        <w:r>
          <w:t xml:space="preserve"> strip effects on nitrate concentration and load in tile drainage. J. Environ. Qual., 36:1503-1511.</w:t>
        </w:r>
      </w:ins>
    </w:p>
    <w:p w14:paraId="65F3348B" w14:textId="77777777" w:rsidR="008D3572" w:rsidRDefault="008D3572" w:rsidP="008D3572">
      <w:pPr>
        <w:spacing w:line="276" w:lineRule="auto"/>
        <w:rPr>
          <w:ins w:id="62" w:author="Moore, Eric B [AGRON]" w:date="2021-04-05T16:10:00Z"/>
        </w:rPr>
      </w:pPr>
    </w:p>
    <w:p w14:paraId="5D419775" w14:textId="0A32648F" w:rsidR="008D3572" w:rsidRDefault="008D3572" w:rsidP="008D3572">
      <w:pPr>
        <w:spacing w:line="276" w:lineRule="auto"/>
        <w:rPr>
          <w:ins w:id="63" w:author="Moore, Eric B [AGRON]" w:date="2021-04-05T16:39:00Z"/>
        </w:rPr>
      </w:pPr>
      <w:proofErr w:type="spellStart"/>
      <w:ins w:id="64" w:author="Moore, Eric B [AGRON]" w:date="2021-04-05T16:10:00Z">
        <w:r>
          <w:t>Kaspar</w:t>
        </w:r>
        <w:proofErr w:type="spellEnd"/>
        <w:r>
          <w:t xml:space="preserve">, T.C., J.K. </w:t>
        </w:r>
        <w:proofErr w:type="spellStart"/>
        <w:r>
          <w:t>Radke</w:t>
        </w:r>
        <w:proofErr w:type="spellEnd"/>
        <w:r>
          <w:t xml:space="preserve">, and J.M. </w:t>
        </w:r>
        <w:proofErr w:type="spellStart"/>
        <w:r>
          <w:t>Laflen</w:t>
        </w:r>
        <w:proofErr w:type="spellEnd"/>
        <w:r>
          <w:t xml:space="preserve">. 2001. Small grain cover crops and wheel traffic effects on infiltration, runoff, and erosion. J. Soil Water </w:t>
        </w:r>
        <w:proofErr w:type="spellStart"/>
        <w:r>
          <w:t>Conserv</w:t>
        </w:r>
        <w:proofErr w:type="spellEnd"/>
        <w:r>
          <w:t>. 56:160-164.</w:t>
        </w:r>
      </w:ins>
    </w:p>
    <w:p w14:paraId="4A4867DD" w14:textId="56C55FAD" w:rsidR="003656FE" w:rsidRDefault="003656FE" w:rsidP="008D3572">
      <w:pPr>
        <w:spacing w:line="276" w:lineRule="auto"/>
        <w:rPr>
          <w:ins w:id="65" w:author="Moore, Eric B [AGRON]" w:date="2021-04-05T16:39:00Z"/>
        </w:rPr>
      </w:pPr>
    </w:p>
    <w:p w14:paraId="6CF45A3E" w14:textId="20E2FC90" w:rsidR="003656FE" w:rsidRPr="005538D2" w:rsidRDefault="003656FE" w:rsidP="008D3572">
      <w:pPr>
        <w:spacing w:line="276" w:lineRule="auto"/>
      </w:pPr>
      <w:ins w:id="66" w:author="Moore, Eric B [AGRON]" w:date="2021-04-05T16:39:00Z">
        <w:r w:rsidRPr="003656FE">
          <w:t xml:space="preserve">McDaniel, M.D., L.K. </w:t>
        </w:r>
        <w:proofErr w:type="spellStart"/>
        <w:r w:rsidRPr="003656FE">
          <w:t>Tiemann</w:t>
        </w:r>
        <w:proofErr w:type="spellEnd"/>
        <w:r w:rsidRPr="003656FE">
          <w:t xml:space="preserve">, and A.S. </w:t>
        </w:r>
        <w:proofErr w:type="spellStart"/>
        <w:r w:rsidRPr="003656FE">
          <w:t>Grandy</w:t>
        </w:r>
        <w:proofErr w:type="spellEnd"/>
        <w:r w:rsidRPr="003656FE">
          <w:t>. 2014. Does agricultural crop diversity enhance soil microbial biomass and organic matter dynamics? A meta-analysis. Ecological Applications 24:560-570.</w:t>
        </w:r>
      </w:ins>
    </w:p>
    <w:sectPr w:rsidR="003656FE" w:rsidRPr="005538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oore, Eric B [AGRON]" w:date="2021-04-05T16:15:00Z" w:initials="MEB[">
    <w:p w14:paraId="0FCD7048" w14:textId="733BAE3F" w:rsidR="009425F2" w:rsidRDefault="009425F2">
      <w:pPr>
        <w:pStyle w:val="CommentText"/>
      </w:pPr>
      <w:r>
        <w:rPr>
          <w:rStyle w:val="CommentReference"/>
        </w:rPr>
        <w:annotationRef/>
      </w:r>
      <w:r>
        <w:t xml:space="preserve">It seems as though pore-size was approximated using the Gardner/van </w:t>
      </w:r>
      <w:proofErr w:type="spellStart"/>
      <w:r>
        <w:t>Genuchten</w:t>
      </w:r>
      <w:proofErr w:type="spellEnd"/>
      <w:r>
        <w:t xml:space="preserve"> parameters, however we may be able to also approximate these values using the capillary rise equation (h </w:t>
      </w:r>
      <w:r>
        <w:rPr>
          <w:rFonts w:cstheme="minorHAnsi"/>
        </w:rPr>
        <w:t>≈ 0.3 / d ; where d is pore diameter and h is matric potential) to calculate pore sizes</w:t>
      </w:r>
      <w:r>
        <w:t xml:space="preserve"> from the retention curve.</w:t>
      </w:r>
    </w:p>
  </w:comment>
  <w:comment w:id="1" w:author="Nichols, Virginia A" w:date="2021-05-06T12:28:00Z" w:initials="NVA">
    <w:p w14:paraId="28C763B9" w14:textId="0822D7DC" w:rsidR="004F67A7" w:rsidRDefault="004F67A7">
      <w:pPr>
        <w:pStyle w:val="CommentText"/>
      </w:pPr>
      <w:r>
        <w:rPr>
          <w:rStyle w:val="CommentReference"/>
        </w:rPr>
        <w:annotationRef/>
      </w:r>
      <w:r>
        <w:t>I’ll need help with this…</w:t>
      </w:r>
    </w:p>
  </w:comment>
  <w:comment w:id="2" w:author="Moore, Eric B [AGRON]" w:date="2021-04-05T16:19:00Z" w:initials="MEB[">
    <w:p w14:paraId="4EB72F7E" w14:textId="1D6C9DF8" w:rsidR="009425F2" w:rsidRDefault="009425F2">
      <w:pPr>
        <w:pStyle w:val="CommentText"/>
      </w:pPr>
      <w:r>
        <w:rPr>
          <w:rStyle w:val="CommentReference"/>
        </w:rPr>
        <w:annotationRef/>
      </w:r>
      <w:r>
        <w:t>The air-entry potential is the point at which the largest pore drains, have we identified this value from the water retention curve or approximated using model parameters?</w:t>
      </w:r>
    </w:p>
  </w:comment>
  <w:comment w:id="3" w:author="Nichols, Virginia A" w:date="2021-05-06T11:41:00Z" w:initials="NVA">
    <w:p w14:paraId="7275DAA6" w14:textId="577A0437" w:rsidR="000A255C" w:rsidRDefault="000A255C">
      <w:pPr>
        <w:pStyle w:val="CommentText"/>
      </w:pPr>
      <w:r>
        <w:rPr>
          <w:rStyle w:val="CommentReference"/>
        </w:rPr>
        <w:annotationRef/>
      </w:r>
      <w:r>
        <w:t>Can I get this value without fitting a curve?</w:t>
      </w:r>
    </w:p>
  </w:comment>
  <w:comment w:id="7" w:author="Moore, Eric B [AGRON]" w:date="2021-04-05T16:41:00Z" w:initials="MEB[">
    <w:p w14:paraId="03732C77" w14:textId="353BE81F" w:rsidR="009425F2" w:rsidRDefault="009425F2">
      <w:pPr>
        <w:pStyle w:val="CommentText"/>
      </w:pPr>
      <w:r>
        <w:rPr>
          <w:rStyle w:val="CommentReference"/>
        </w:rPr>
        <w:annotationRef/>
      </w:r>
      <w:r>
        <w:t>We define FC and state our chosen value explicitly along with our rationale. I can add this part later if you like.</w:t>
      </w:r>
    </w:p>
  </w:comment>
  <w:comment w:id="15" w:author="Moore, Eric B [AGRON]" w:date="2021-04-05T16:45:00Z" w:initials="MEB[">
    <w:p w14:paraId="7C89F771" w14:textId="08509472" w:rsidR="009425F2" w:rsidRDefault="009425F2">
      <w:pPr>
        <w:pStyle w:val="CommentText"/>
      </w:pPr>
      <w:r>
        <w:rPr>
          <w:rStyle w:val="CommentReference"/>
        </w:rPr>
        <w:annotationRef/>
      </w:r>
      <w:r>
        <w:t>Did we use 2.5 or 3.8? or both?</w:t>
      </w:r>
    </w:p>
  </w:comment>
  <w:comment w:id="20" w:author="Moore, Eric B [AGRON]" w:date="2021-04-05T16:47:00Z" w:initials="MEB[">
    <w:p w14:paraId="165B9EE0" w14:textId="684AD451" w:rsidR="009425F2" w:rsidRDefault="009425F2">
      <w:pPr>
        <w:pStyle w:val="CommentText"/>
      </w:pPr>
      <w:r>
        <w:rPr>
          <w:rStyle w:val="CommentReference"/>
        </w:rPr>
        <w:annotationRef/>
      </w:r>
      <w:r>
        <w:t xml:space="preserve">I have references that I can provide for either loss-on-ignition, or dry combustion elemental analysis, just let me know which technique was used. </w:t>
      </w:r>
    </w:p>
  </w:comment>
  <w:comment w:id="35" w:author="Moore, Eric B [AGRON]" w:date="2021-04-05T16:48:00Z" w:initials="MEB[">
    <w:p w14:paraId="19C017E5" w14:textId="53251609" w:rsidR="009425F2" w:rsidRDefault="009425F2">
      <w:pPr>
        <w:pStyle w:val="CommentText"/>
      </w:pPr>
      <w:r>
        <w:rPr>
          <w:rStyle w:val="CommentReference"/>
        </w:rPr>
        <w:annotationRef/>
      </w:r>
      <w:proofErr w:type="spellStart"/>
      <w:r>
        <w:rPr>
          <w:rFonts w:cstheme="minorHAnsi"/>
        </w:rPr>
        <w:t>Θ</w:t>
      </w:r>
      <w:r>
        <w:t>r</w:t>
      </w:r>
      <w:proofErr w:type="spellEnd"/>
      <w:r>
        <w:t xml:space="preserve"> = -15,000 cmH2O, or permanent wilting point. Therefore we don’t have a precise measure of this value from these data</w:t>
      </w:r>
    </w:p>
  </w:comment>
  <w:comment w:id="43" w:author="Moore, Eric B [AGRON]" w:date="2021-04-05T16:51:00Z" w:initials="MEB[">
    <w:p w14:paraId="7372EF9A" w14:textId="7335717A" w:rsidR="009425F2" w:rsidRDefault="009425F2">
      <w:pPr>
        <w:pStyle w:val="CommentText"/>
      </w:pPr>
      <w:r>
        <w:rPr>
          <w:rStyle w:val="CommentReference"/>
        </w:rPr>
        <w:annotationRef/>
      </w:r>
      <w:r w:rsidRPr="00C32C37">
        <w:t>Management Effects on Near-Surface Soil Hydrologic Properties in a Temperate Rainfed Cropping System</w:t>
      </w:r>
      <w:r>
        <w:t xml:space="preserve">. 2021. ISU </w:t>
      </w:r>
      <w:r w:rsidRPr="00D2635F">
        <w:t>Graduate Theses and Dissertations</w:t>
      </w:r>
      <w:r>
        <w:t>….I’ll be able to provide the exact number and hyperlink in May.</w:t>
      </w:r>
    </w:p>
  </w:comment>
  <w:comment w:id="44" w:author="Moore, Eric B [AGRON]" w:date="2021-04-05T16:57:00Z" w:initials="MEB[">
    <w:p w14:paraId="30A42D12" w14:textId="1BFCA39D" w:rsidR="009425F2" w:rsidRDefault="009425F2">
      <w:pPr>
        <w:pStyle w:val="CommentText"/>
      </w:pPr>
      <w:r>
        <w:rPr>
          <w:rStyle w:val="CommentReference"/>
        </w:rPr>
        <w:annotationRef/>
      </w:r>
      <w:r>
        <w:t xml:space="preserve">Is water table depth approximately the same at all sites? We can use Web Soil Survey to get these data. </w:t>
      </w:r>
    </w:p>
  </w:comment>
  <w:comment w:id="46" w:author="Moore, Eric B [AGRON]" w:date="2021-04-05T16:59:00Z" w:initials="MEB[">
    <w:p w14:paraId="682EF8F7" w14:textId="38CC0DF0" w:rsidR="009425F2" w:rsidRDefault="009425F2">
      <w:pPr>
        <w:pStyle w:val="CommentText"/>
      </w:pPr>
      <w:r>
        <w:rPr>
          <w:rStyle w:val="CommentReference"/>
        </w:rPr>
        <w:annotationRef/>
      </w:r>
      <w:r>
        <w:t xml:space="preserve">We may need to re-word. It is my understanding that the particle density is very similar ~2.65 g/cm3, but that the packing arrangement cause differences in apparent bulk density in sand vs. clay. I’m not 100% on this, so let me investigate further. </w:t>
      </w:r>
    </w:p>
  </w:comment>
  <w:comment w:id="51" w:author="Moore, Eric B [AGRON]" w:date="2021-04-05T17:02:00Z" w:initials="MEB[">
    <w:p w14:paraId="3A779074" w14:textId="77777777" w:rsidR="009425F2" w:rsidRDefault="009425F2">
      <w:pPr>
        <w:pStyle w:val="CommentText"/>
      </w:pPr>
      <w:r>
        <w:rPr>
          <w:rStyle w:val="CommentReference"/>
        </w:rPr>
        <w:annotationRef/>
      </w:r>
      <w:r>
        <w:t xml:space="preserve">I think that for </w:t>
      </w:r>
      <w:proofErr w:type="spellStart"/>
      <w:r>
        <w:t>consistantcy</w:t>
      </w:r>
      <w:proofErr w:type="spellEnd"/>
      <w:r>
        <w:t xml:space="preserve"> we should express all pressures in cmH2O instead of switching to </w:t>
      </w:r>
      <w:proofErr w:type="spellStart"/>
      <w:r>
        <w:t>kPA</w:t>
      </w:r>
      <w:proofErr w:type="spellEnd"/>
      <w:r>
        <w:t xml:space="preserve">. </w:t>
      </w:r>
    </w:p>
    <w:p w14:paraId="0EBE3241" w14:textId="77777777" w:rsidR="009425F2" w:rsidRDefault="009425F2">
      <w:pPr>
        <w:pStyle w:val="CommentText"/>
      </w:pPr>
    </w:p>
    <w:p w14:paraId="6AC2B337" w14:textId="3258EEF4" w:rsidR="009425F2" w:rsidRDefault="009425F2">
      <w:pPr>
        <w:pStyle w:val="CommentText"/>
      </w:pPr>
      <w:r>
        <w:t xml:space="preserve">Also this log-scale schema may make it difficult to clearly identify air-entry and FC. It might be worthwhile to consider another representation of the x-axis. </w:t>
      </w:r>
    </w:p>
  </w:comment>
  <w:comment w:id="52" w:author="Moore, Eric B [AGRON]" w:date="2021-04-05T17:04:00Z" w:initials="MEB[">
    <w:p w14:paraId="18D3CD60" w14:textId="23F971F5" w:rsidR="009425F2" w:rsidRDefault="009425F2">
      <w:pPr>
        <w:pStyle w:val="CommentText"/>
      </w:pPr>
      <w:r>
        <w:rPr>
          <w:rStyle w:val="CommentReference"/>
        </w:rPr>
        <w:annotationRef/>
      </w:r>
      <w:r>
        <w:t xml:space="preserve">SOM is also less dense than soil particles and can therefore directly reduce bulk density. </w:t>
      </w:r>
    </w:p>
  </w:comment>
  <w:comment w:id="53" w:author="Moore, Eric B [AGRON]" w:date="2021-04-05T17:05:00Z" w:initials="MEB[">
    <w:p w14:paraId="33958737" w14:textId="520F1B89" w:rsidR="009425F2" w:rsidRDefault="009425F2">
      <w:pPr>
        <w:pStyle w:val="CommentText"/>
      </w:pPr>
      <w:r>
        <w:rPr>
          <w:rStyle w:val="CommentReference"/>
        </w:rPr>
        <w:annotationRef/>
      </w:r>
      <w:r>
        <w:t xml:space="preserve">2 % volumetric water content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CD7048" w15:done="0"/>
  <w15:commentEx w15:paraId="28C763B9" w15:paraIdParent="0FCD7048" w15:done="0"/>
  <w15:commentEx w15:paraId="4EB72F7E" w15:done="0"/>
  <w15:commentEx w15:paraId="7275DAA6" w15:paraIdParent="4EB72F7E" w15:done="0"/>
  <w15:commentEx w15:paraId="03732C77" w15:done="0"/>
  <w15:commentEx w15:paraId="7C89F771" w15:done="0"/>
  <w15:commentEx w15:paraId="165B9EE0" w15:done="0"/>
  <w15:commentEx w15:paraId="19C017E5" w15:done="0"/>
  <w15:commentEx w15:paraId="7372EF9A" w15:done="0"/>
  <w15:commentEx w15:paraId="30A42D12" w15:done="0"/>
  <w15:commentEx w15:paraId="682EF8F7" w15:done="0"/>
  <w15:commentEx w15:paraId="6AC2B337" w15:done="0"/>
  <w15:commentEx w15:paraId="18D3CD60" w15:done="0"/>
  <w15:commentEx w15:paraId="339587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51990F" w16cid:durableId="241EF2AB"/>
  <w16cid:commentId w16cid:paraId="0FCD7048" w16cid:durableId="241EF2AC"/>
  <w16cid:commentId w16cid:paraId="4EB72F7E" w16cid:durableId="241EF2AD"/>
  <w16cid:commentId w16cid:paraId="03732C77" w16cid:durableId="241EF2AE"/>
  <w16cid:commentId w16cid:paraId="7C89F771" w16cid:durableId="241EF2AF"/>
  <w16cid:commentId w16cid:paraId="165B9EE0" w16cid:durableId="241EF2B0"/>
  <w16cid:commentId w16cid:paraId="19C017E5" w16cid:durableId="241EF2B1"/>
  <w16cid:commentId w16cid:paraId="7372EF9A" w16cid:durableId="241EF2B2"/>
  <w16cid:commentId w16cid:paraId="30A42D12" w16cid:durableId="241EF2B3"/>
  <w16cid:commentId w16cid:paraId="682EF8F7" w16cid:durableId="241EF2B4"/>
  <w16cid:commentId w16cid:paraId="6AC2B337" w16cid:durableId="241EF2B5"/>
  <w16cid:commentId w16cid:paraId="18D3CD60" w16cid:durableId="241EF2B6"/>
  <w16cid:commentId w16cid:paraId="33958737" w16cid:durableId="241EF2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24F456F2"/>
    <w:multiLevelType w:val="hybridMultilevel"/>
    <w:tmpl w:val="7ED2C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ore, Eric B [AGRON]">
    <w15:presenceInfo w15:providerId="None" w15:userId="Moore, Eric B [AGRON]"/>
  </w15:person>
  <w15:person w15:author="Nichols, Virginia A">
    <w15:presenceInfo w15:providerId="None" w15:userId="Nichols, Virginia A"/>
  </w15:person>
  <w15:person w15:author="Nichols, Virginia A [AGRON]">
    <w15:presenceInfo w15:providerId="None" w15:userId="Nichols, Virginia A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15E"/>
    <w:rsid w:val="00001262"/>
    <w:rsid w:val="000451E0"/>
    <w:rsid w:val="000456C4"/>
    <w:rsid w:val="00055669"/>
    <w:rsid w:val="00073D1D"/>
    <w:rsid w:val="000741AB"/>
    <w:rsid w:val="000758E1"/>
    <w:rsid w:val="00084B7E"/>
    <w:rsid w:val="000A01C9"/>
    <w:rsid w:val="000A255C"/>
    <w:rsid w:val="000A3D92"/>
    <w:rsid w:val="000A6D8E"/>
    <w:rsid w:val="000A75B4"/>
    <w:rsid w:val="000D2569"/>
    <w:rsid w:val="001069C5"/>
    <w:rsid w:val="0011206A"/>
    <w:rsid w:val="00154ACB"/>
    <w:rsid w:val="00175902"/>
    <w:rsid w:val="001A0658"/>
    <w:rsid w:val="001B3C1C"/>
    <w:rsid w:val="001D5A81"/>
    <w:rsid w:val="001F713F"/>
    <w:rsid w:val="0020681C"/>
    <w:rsid w:val="002249F9"/>
    <w:rsid w:val="00231668"/>
    <w:rsid w:val="00241756"/>
    <w:rsid w:val="002432EC"/>
    <w:rsid w:val="002737D8"/>
    <w:rsid w:val="00273F30"/>
    <w:rsid w:val="002A2375"/>
    <w:rsid w:val="002B68E6"/>
    <w:rsid w:val="002C5C9D"/>
    <w:rsid w:val="003018A5"/>
    <w:rsid w:val="003048CA"/>
    <w:rsid w:val="00325060"/>
    <w:rsid w:val="00325856"/>
    <w:rsid w:val="003321F2"/>
    <w:rsid w:val="00334D34"/>
    <w:rsid w:val="003656FE"/>
    <w:rsid w:val="003708D2"/>
    <w:rsid w:val="00370D29"/>
    <w:rsid w:val="00377FA1"/>
    <w:rsid w:val="003B08A3"/>
    <w:rsid w:val="003E3D4D"/>
    <w:rsid w:val="00401E51"/>
    <w:rsid w:val="00407972"/>
    <w:rsid w:val="004408E8"/>
    <w:rsid w:val="00444A23"/>
    <w:rsid w:val="00444CE5"/>
    <w:rsid w:val="00456C29"/>
    <w:rsid w:val="00463ED6"/>
    <w:rsid w:val="00473FCA"/>
    <w:rsid w:val="00483114"/>
    <w:rsid w:val="00497C47"/>
    <w:rsid w:val="004F67A7"/>
    <w:rsid w:val="00503099"/>
    <w:rsid w:val="00524A5C"/>
    <w:rsid w:val="005538D2"/>
    <w:rsid w:val="0056130F"/>
    <w:rsid w:val="00565A7A"/>
    <w:rsid w:val="00573EC7"/>
    <w:rsid w:val="0059757C"/>
    <w:rsid w:val="005E7186"/>
    <w:rsid w:val="005F4B84"/>
    <w:rsid w:val="0063511A"/>
    <w:rsid w:val="006522D9"/>
    <w:rsid w:val="006561B2"/>
    <w:rsid w:val="006746B5"/>
    <w:rsid w:val="006830E9"/>
    <w:rsid w:val="00685497"/>
    <w:rsid w:val="006912D0"/>
    <w:rsid w:val="006B08D1"/>
    <w:rsid w:val="006C172C"/>
    <w:rsid w:val="006E0DB5"/>
    <w:rsid w:val="006F701A"/>
    <w:rsid w:val="00703FFE"/>
    <w:rsid w:val="00710B0D"/>
    <w:rsid w:val="00720101"/>
    <w:rsid w:val="00731378"/>
    <w:rsid w:val="007339EE"/>
    <w:rsid w:val="0074061C"/>
    <w:rsid w:val="00744481"/>
    <w:rsid w:val="00763BD2"/>
    <w:rsid w:val="00783A5A"/>
    <w:rsid w:val="007B44E8"/>
    <w:rsid w:val="007F7538"/>
    <w:rsid w:val="00801EAA"/>
    <w:rsid w:val="0080413E"/>
    <w:rsid w:val="00804FD3"/>
    <w:rsid w:val="0080543D"/>
    <w:rsid w:val="0081546D"/>
    <w:rsid w:val="00821BBA"/>
    <w:rsid w:val="00843DBB"/>
    <w:rsid w:val="00860186"/>
    <w:rsid w:val="0086063E"/>
    <w:rsid w:val="008A1877"/>
    <w:rsid w:val="008B583E"/>
    <w:rsid w:val="008D3572"/>
    <w:rsid w:val="0091006E"/>
    <w:rsid w:val="009329CD"/>
    <w:rsid w:val="00936A70"/>
    <w:rsid w:val="009425F2"/>
    <w:rsid w:val="0095207E"/>
    <w:rsid w:val="00963E81"/>
    <w:rsid w:val="009764A2"/>
    <w:rsid w:val="00990968"/>
    <w:rsid w:val="00994940"/>
    <w:rsid w:val="009C6151"/>
    <w:rsid w:val="009F0FD7"/>
    <w:rsid w:val="00A06D36"/>
    <w:rsid w:val="00A11ECD"/>
    <w:rsid w:val="00A27007"/>
    <w:rsid w:val="00A5236B"/>
    <w:rsid w:val="00A771EA"/>
    <w:rsid w:val="00AC5A27"/>
    <w:rsid w:val="00AC6525"/>
    <w:rsid w:val="00AC6E58"/>
    <w:rsid w:val="00AD0918"/>
    <w:rsid w:val="00B233F1"/>
    <w:rsid w:val="00B74FB4"/>
    <w:rsid w:val="00BB05FB"/>
    <w:rsid w:val="00BB77B2"/>
    <w:rsid w:val="00BB7C69"/>
    <w:rsid w:val="00BD4110"/>
    <w:rsid w:val="00C015B2"/>
    <w:rsid w:val="00C30303"/>
    <w:rsid w:val="00C32C37"/>
    <w:rsid w:val="00C571A4"/>
    <w:rsid w:val="00C61B31"/>
    <w:rsid w:val="00C71AB8"/>
    <w:rsid w:val="00CA115E"/>
    <w:rsid w:val="00CD442C"/>
    <w:rsid w:val="00CE6A07"/>
    <w:rsid w:val="00CF33DB"/>
    <w:rsid w:val="00D2635F"/>
    <w:rsid w:val="00D47BA5"/>
    <w:rsid w:val="00D50E3C"/>
    <w:rsid w:val="00D61711"/>
    <w:rsid w:val="00D65852"/>
    <w:rsid w:val="00D85BC8"/>
    <w:rsid w:val="00D92C51"/>
    <w:rsid w:val="00DB3C43"/>
    <w:rsid w:val="00DC20A1"/>
    <w:rsid w:val="00DE6191"/>
    <w:rsid w:val="00DF4CE7"/>
    <w:rsid w:val="00E0427F"/>
    <w:rsid w:val="00E16BBC"/>
    <w:rsid w:val="00E40A4D"/>
    <w:rsid w:val="00E44A0F"/>
    <w:rsid w:val="00E52FE8"/>
    <w:rsid w:val="00E549A8"/>
    <w:rsid w:val="00E87269"/>
    <w:rsid w:val="00E87F79"/>
    <w:rsid w:val="00EA420D"/>
    <w:rsid w:val="00EE0476"/>
    <w:rsid w:val="00F5459D"/>
    <w:rsid w:val="00F7695F"/>
    <w:rsid w:val="00F836D0"/>
    <w:rsid w:val="00F91F77"/>
    <w:rsid w:val="00F96DCF"/>
    <w:rsid w:val="00FC3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E41D"/>
  <w15:chartTrackingRefBased/>
  <w15:docId w15:val="{6C13C47A-D169-4407-891D-FC10394E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2"/>
    <w:qFormat/>
    <w:rsid w:val="00CA115E"/>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CA115E"/>
    <w:pPr>
      <w:numPr>
        <w:ilvl w:val="1"/>
      </w:numPr>
      <w:spacing w:after="200"/>
      <w:outlineLvl w:val="1"/>
    </w:pPr>
  </w:style>
  <w:style w:type="paragraph" w:styleId="Heading3">
    <w:name w:val="heading 3"/>
    <w:basedOn w:val="Normal"/>
    <w:next w:val="Normal"/>
    <w:link w:val="Heading3Char"/>
    <w:uiPriority w:val="2"/>
    <w:qFormat/>
    <w:rsid w:val="00CA115E"/>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CA115E"/>
    <w:pPr>
      <w:numPr>
        <w:ilvl w:val="3"/>
      </w:numPr>
      <w:outlineLvl w:val="3"/>
    </w:pPr>
    <w:rPr>
      <w:iCs/>
    </w:rPr>
  </w:style>
  <w:style w:type="paragraph" w:styleId="Heading5">
    <w:name w:val="heading 5"/>
    <w:basedOn w:val="Heading4"/>
    <w:next w:val="Normal"/>
    <w:link w:val="Heading5Char"/>
    <w:uiPriority w:val="2"/>
    <w:qFormat/>
    <w:rsid w:val="00CA115E"/>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CA115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CA115E"/>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CA115E"/>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CA115E"/>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CA115E"/>
    <w:rPr>
      <w:rFonts w:ascii="Times New Roman" w:eastAsia="Times New Roman" w:hAnsi="Times New Roman" w:cs="Times New Roman"/>
      <w:b/>
      <w:iCs/>
      <w:sz w:val="24"/>
      <w:szCs w:val="24"/>
    </w:rPr>
  </w:style>
  <w:style w:type="numbering" w:customStyle="1" w:styleId="Headings">
    <w:name w:val="Headings"/>
    <w:uiPriority w:val="99"/>
    <w:rsid w:val="00CA115E"/>
    <w:pPr>
      <w:numPr>
        <w:numId w:val="2"/>
      </w:numPr>
    </w:pPr>
  </w:style>
  <w:style w:type="paragraph" w:styleId="ListParagraph">
    <w:name w:val="List Paragraph"/>
    <w:basedOn w:val="Normal"/>
    <w:uiPriority w:val="34"/>
    <w:qFormat/>
    <w:rsid w:val="00CA115E"/>
    <w:pPr>
      <w:ind w:left="720"/>
      <w:contextualSpacing/>
    </w:pPr>
  </w:style>
  <w:style w:type="character" w:styleId="PlaceholderText">
    <w:name w:val="Placeholder Text"/>
    <w:basedOn w:val="DefaultParagraphFont"/>
    <w:uiPriority w:val="99"/>
    <w:semiHidden/>
    <w:rsid w:val="00334D34"/>
    <w:rPr>
      <w:color w:val="808080"/>
    </w:rPr>
  </w:style>
  <w:style w:type="table" w:styleId="TableGrid">
    <w:name w:val="Table Grid"/>
    <w:basedOn w:val="TableNormal"/>
    <w:uiPriority w:val="39"/>
    <w:rsid w:val="00483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4A0F"/>
    <w:rPr>
      <w:color w:val="0563C1" w:themeColor="hyperlink"/>
      <w:u w:val="single"/>
    </w:rPr>
  </w:style>
  <w:style w:type="character" w:customStyle="1" w:styleId="UnresolvedMention1">
    <w:name w:val="Unresolved Mention1"/>
    <w:basedOn w:val="DefaultParagraphFont"/>
    <w:uiPriority w:val="99"/>
    <w:semiHidden/>
    <w:unhideWhenUsed/>
    <w:rsid w:val="00E44A0F"/>
    <w:rPr>
      <w:color w:val="605E5C"/>
      <w:shd w:val="clear" w:color="auto" w:fill="E1DFDD"/>
    </w:rPr>
  </w:style>
  <w:style w:type="character" w:styleId="CommentReference">
    <w:name w:val="annotation reference"/>
    <w:basedOn w:val="DefaultParagraphFont"/>
    <w:uiPriority w:val="99"/>
    <w:semiHidden/>
    <w:unhideWhenUsed/>
    <w:rsid w:val="0063511A"/>
    <w:rPr>
      <w:sz w:val="16"/>
      <w:szCs w:val="16"/>
    </w:rPr>
  </w:style>
  <w:style w:type="paragraph" w:styleId="CommentText">
    <w:name w:val="annotation text"/>
    <w:basedOn w:val="Normal"/>
    <w:link w:val="CommentTextChar"/>
    <w:uiPriority w:val="99"/>
    <w:semiHidden/>
    <w:unhideWhenUsed/>
    <w:rsid w:val="0063511A"/>
    <w:pPr>
      <w:spacing w:line="240" w:lineRule="auto"/>
    </w:pPr>
    <w:rPr>
      <w:sz w:val="20"/>
      <w:szCs w:val="20"/>
    </w:rPr>
  </w:style>
  <w:style w:type="character" w:customStyle="1" w:styleId="CommentTextChar">
    <w:name w:val="Comment Text Char"/>
    <w:basedOn w:val="DefaultParagraphFont"/>
    <w:link w:val="CommentText"/>
    <w:uiPriority w:val="99"/>
    <w:semiHidden/>
    <w:rsid w:val="0063511A"/>
    <w:rPr>
      <w:sz w:val="20"/>
      <w:szCs w:val="20"/>
    </w:rPr>
  </w:style>
  <w:style w:type="paragraph" w:styleId="CommentSubject">
    <w:name w:val="annotation subject"/>
    <w:basedOn w:val="CommentText"/>
    <w:next w:val="CommentText"/>
    <w:link w:val="CommentSubjectChar"/>
    <w:uiPriority w:val="99"/>
    <w:semiHidden/>
    <w:unhideWhenUsed/>
    <w:rsid w:val="0063511A"/>
    <w:rPr>
      <w:b/>
      <w:bCs/>
    </w:rPr>
  </w:style>
  <w:style w:type="character" w:customStyle="1" w:styleId="CommentSubjectChar">
    <w:name w:val="Comment Subject Char"/>
    <w:basedOn w:val="CommentTextChar"/>
    <w:link w:val="CommentSubject"/>
    <w:uiPriority w:val="99"/>
    <w:semiHidden/>
    <w:rsid w:val="0063511A"/>
    <w:rPr>
      <w:b/>
      <w:bCs/>
      <w:sz w:val="20"/>
      <w:szCs w:val="20"/>
    </w:rPr>
  </w:style>
  <w:style w:type="paragraph" w:styleId="BalloonText">
    <w:name w:val="Balloon Text"/>
    <w:basedOn w:val="Normal"/>
    <w:link w:val="BalloonTextChar"/>
    <w:uiPriority w:val="99"/>
    <w:semiHidden/>
    <w:unhideWhenUsed/>
    <w:rsid w:val="006351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1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16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image" Target="media/image1.png"/><Relationship Id="rId12" Type="http://schemas.openxmlformats.org/officeDocument/2006/relationships/hyperlink" Target="https://www.agevidence.org" TargetMode="External"/><Relationship Id="rId17" Type="http://schemas.openxmlformats.org/officeDocument/2006/relationships/hyperlink" Target="https://doi.org/10.21105/joss.01686" TargetMode="External"/><Relationship Id="rId2" Type="http://schemas.openxmlformats.org/officeDocument/2006/relationships/styles" Target="styles.xml"/><Relationship Id="rId16" Type="http://schemas.openxmlformats.org/officeDocument/2006/relationships/hyperlink" Target="https://www.R-project.org/" TargetMode="External"/><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hyperlink" Target="https://doi.org/10.5063/Z31X15" TargetMode="External"/><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4850</Words>
  <Characters>27651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Nichols, Virginia A</cp:lastModifiedBy>
  <cp:revision>2</cp:revision>
  <dcterms:created xsi:type="dcterms:W3CDTF">2021-05-06T17:42:00Z</dcterms:created>
  <dcterms:modified xsi:type="dcterms:W3CDTF">2021-05-06T17:42:00Z</dcterms:modified>
</cp:coreProperties>
</file>