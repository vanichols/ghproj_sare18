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4F3452" w14:textId="64A92087" w:rsidR="00632BCA" w:rsidRPr="006852A1" w:rsidRDefault="00E6641B" w:rsidP="00DD0244">
      <w:pPr>
        <w:pStyle w:val="LeftRunhead"/>
        <w:spacing w:line="480" w:lineRule="auto"/>
        <w:rPr>
          <w:bCs/>
          <w:szCs w:val="24"/>
        </w:rPr>
      </w:pPr>
      <w:r w:rsidRPr="00C24A1F">
        <w:rPr>
          <w:b/>
          <w:szCs w:val="24"/>
        </w:rPr>
        <w:fldChar w:fldCharType="begin"/>
      </w:r>
      <w:r w:rsidRPr="00C24A1F">
        <w:rPr>
          <w:b/>
          <w:szCs w:val="24"/>
        </w:rPr>
        <w:instrText xml:space="preserve"> MACROBUTTON MTEditEquationSection2 </w:instrText>
      </w:r>
      <w:r w:rsidRPr="00C24A1F">
        <w:rPr>
          <w:rStyle w:val="MTEquationSection"/>
          <w:szCs w:val="24"/>
        </w:rPr>
        <w:instrText>Equation Chapter 1 Section 1</w:instrText>
      </w:r>
      <w:r w:rsidRPr="00C24A1F">
        <w:rPr>
          <w:b/>
          <w:szCs w:val="24"/>
        </w:rPr>
        <w:fldChar w:fldCharType="begin"/>
      </w:r>
      <w:r w:rsidRPr="00C24A1F">
        <w:rPr>
          <w:b/>
          <w:szCs w:val="24"/>
        </w:rPr>
        <w:instrText xml:space="preserve"> SEQ MTEqn \r \h \* MERGEFORMAT </w:instrText>
      </w:r>
      <w:r w:rsidRPr="00C24A1F">
        <w:rPr>
          <w:b/>
          <w:szCs w:val="24"/>
        </w:rPr>
        <w:fldChar w:fldCharType="end"/>
      </w:r>
      <w:r w:rsidRPr="00C24A1F">
        <w:rPr>
          <w:b/>
          <w:szCs w:val="24"/>
        </w:rPr>
        <w:fldChar w:fldCharType="begin"/>
      </w:r>
      <w:r w:rsidRPr="00C24A1F">
        <w:rPr>
          <w:b/>
          <w:szCs w:val="24"/>
        </w:rPr>
        <w:instrText xml:space="preserve"> SEQ MTSec \r 1 \h \* MERGEFORMAT </w:instrText>
      </w:r>
      <w:r w:rsidRPr="00C24A1F">
        <w:rPr>
          <w:b/>
          <w:szCs w:val="24"/>
        </w:rPr>
        <w:fldChar w:fldCharType="end"/>
      </w:r>
      <w:r w:rsidRPr="00C24A1F">
        <w:rPr>
          <w:b/>
          <w:szCs w:val="24"/>
        </w:rPr>
        <w:fldChar w:fldCharType="begin"/>
      </w:r>
      <w:r w:rsidRPr="00C24A1F">
        <w:rPr>
          <w:b/>
          <w:szCs w:val="24"/>
        </w:rPr>
        <w:instrText xml:space="preserve"> SEQ MTChap \r 1 \h \* MERGEFORMAT </w:instrText>
      </w:r>
      <w:r w:rsidRPr="00C24A1F">
        <w:rPr>
          <w:b/>
          <w:szCs w:val="24"/>
        </w:rPr>
        <w:fldChar w:fldCharType="end"/>
      </w:r>
      <w:r w:rsidRPr="00C24A1F">
        <w:rPr>
          <w:b/>
          <w:szCs w:val="24"/>
        </w:rPr>
        <w:fldChar w:fldCharType="end"/>
      </w:r>
      <w:r w:rsidR="00632BCA" w:rsidRPr="006852A1">
        <w:rPr>
          <w:bCs/>
          <w:szCs w:val="24"/>
        </w:rPr>
        <w:t xml:space="preserve">NOTE: This template </w:t>
      </w:r>
      <w:proofErr w:type="gramStart"/>
      <w:r w:rsidR="00632BCA" w:rsidRPr="006852A1">
        <w:rPr>
          <w:bCs/>
          <w:szCs w:val="24"/>
        </w:rPr>
        <w:t>is meant</w:t>
      </w:r>
      <w:proofErr w:type="gramEnd"/>
      <w:r w:rsidR="00632BCA" w:rsidRPr="006852A1">
        <w:rPr>
          <w:bCs/>
          <w:szCs w:val="24"/>
        </w:rPr>
        <w:t xml:space="preserve"> to provide high-level assistance with formatting manuscripts for submission to </w:t>
      </w:r>
      <w:proofErr w:type="spellStart"/>
      <w:r w:rsidR="00036088" w:rsidRPr="006852A1">
        <w:rPr>
          <w:bCs/>
          <w:i/>
          <w:szCs w:val="24"/>
        </w:rPr>
        <w:t>Agrosystems</w:t>
      </w:r>
      <w:proofErr w:type="spellEnd"/>
      <w:r w:rsidR="00036088" w:rsidRPr="006852A1">
        <w:rPr>
          <w:bCs/>
          <w:i/>
          <w:szCs w:val="24"/>
        </w:rPr>
        <w:t>, Geoscience</w:t>
      </w:r>
      <w:r w:rsidR="001F39F8" w:rsidRPr="006852A1">
        <w:rPr>
          <w:bCs/>
          <w:i/>
          <w:szCs w:val="24"/>
        </w:rPr>
        <w:t>s</w:t>
      </w:r>
      <w:r w:rsidR="002251BF" w:rsidRPr="006852A1">
        <w:rPr>
          <w:bCs/>
          <w:i/>
          <w:szCs w:val="24"/>
        </w:rPr>
        <w:t xml:space="preserve"> &amp; Environment</w:t>
      </w:r>
      <w:r w:rsidR="00632BCA" w:rsidRPr="006852A1">
        <w:rPr>
          <w:bCs/>
          <w:szCs w:val="24"/>
        </w:rPr>
        <w:t xml:space="preserve">. </w:t>
      </w:r>
      <w:r w:rsidR="008E3D4B" w:rsidRPr="006852A1">
        <w:rPr>
          <w:bCs/>
          <w:szCs w:val="24"/>
        </w:rPr>
        <w:t xml:space="preserve">More information </w:t>
      </w:r>
      <w:proofErr w:type="gramStart"/>
      <w:r w:rsidR="008E3D4B" w:rsidRPr="006852A1">
        <w:rPr>
          <w:bCs/>
          <w:szCs w:val="24"/>
        </w:rPr>
        <w:t>is provided</w:t>
      </w:r>
      <w:proofErr w:type="gramEnd"/>
      <w:r w:rsidR="008E3D4B" w:rsidRPr="006852A1">
        <w:rPr>
          <w:bCs/>
          <w:szCs w:val="24"/>
        </w:rPr>
        <w:t xml:space="preserve"> about the formatting of each of these sections in</w:t>
      </w:r>
      <w:r w:rsidR="00632BCA" w:rsidRPr="006852A1">
        <w:rPr>
          <w:bCs/>
          <w:szCs w:val="24"/>
        </w:rPr>
        <w:t xml:space="preserve"> our official style guide</w:t>
      </w:r>
      <w:r w:rsidR="008E3D4B" w:rsidRPr="006852A1">
        <w:rPr>
          <w:bCs/>
          <w:szCs w:val="24"/>
        </w:rPr>
        <w:t>:</w:t>
      </w:r>
      <w:r w:rsidR="00632BCA" w:rsidRPr="006852A1">
        <w:rPr>
          <w:bCs/>
          <w:szCs w:val="24"/>
        </w:rPr>
        <w:t xml:space="preserve"> </w:t>
      </w:r>
      <w:hyperlink r:id="rId8" w:history="1">
        <w:r w:rsidR="00632BCA" w:rsidRPr="006852A1">
          <w:rPr>
            <w:rStyle w:val="Hyperlink"/>
            <w:bCs/>
            <w:szCs w:val="24"/>
          </w:rPr>
          <w:t>https://dl.sciencesocieties.org/publications/style/</w:t>
        </w:r>
      </w:hyperlink>
      <w:r w:rsidR="00632BCA" w:rsidRPr="006852A1">
        <w:rPr>
          <w:bCs/>
          <w:szCs w:val="24"/>
        </w:rPr>
        <w:t>.</w:t>
      </w:r>
    </w:p>
    <w:p w14:paraId="5C96FC03" w14:textId="77777777" w:rsidR="00632BCA" w:rsidRPr="00C24A1F" w:rsidRDefault="00632BCA" w:rsidP="00DD0244">
      <w:pPr>
        <w:pStyle w:val="LeftRunhead"/>
        <w:spacing w:line="480" w:lineRule="auto"/>
        <w:rPr>
          <w:szCs w:val="24"/>
        </w:rPr>
      </w:pPr>
    </w:p>
    <w:p w14:paraId="1A884A3C" w14:textId="41B08D60" w:rsidR="00632BCA" w:rsidRPr="006852A1" w:rsidRDefault="00FE24A3" w:rsidP="00DD0244">
      <w:pPr>
        <w:pStyle w:val="LeftRunhead"/>
        <w:spacing w:line="480" w:lineRule="auto"/>
        <w:rPr>
          <w:b/>
          <w:bCs/>
          <w:szCs w:val="24"/>
        </w:rPr>
      </w:pPr>
      <w:r w:rsidRPr="006852A1">
        <w:rPr>
          <w:b/>
          <w:bCs/>
          <w:szCs w:val="24"/>
        </w:rPr>
        <w:t>Core ideas</w:t>
      </w:r>
      <w:r w:rsidR="0091745B" w:rsidRPr="006852A1">
        <w:rPr>
          <w:b/>
          <w:bCs/>
          <w:szCs w:val="24"/>
        </w:rPr>
        <w:t xml:space="preserve"> (3-5 impact statements, 85 char max for each)</w:t>
      </w:r>
    </w:p>
    <w:p w14:paraId="2D2C8154" w14:textId="35681FCA" w:rsidR="006852A1" w:rsidRDefault="006852A1" w:rsidP="00DD0244">
      <w:pPr>
        <w:pStyle w:val="LeftRunhead"/>
        <w:spacing w:line="480" w:lineRule="auto"/>
        <w:rPr>
          <w:szCs w:val="24"/>
        </w:rPr>
      </w:pPr>
      <w:r>
        <w:rPr>
          <w:szCs w:val="24"/>
        </w:rPr>
        <w:t>Effects of cover cropping on soil water parameters at 10-1</w:t>
      </w:r>
      <w:r w:rsidR="00DC1010">
        <w:rPr>
          <w:szCs w:val="24"/>
        </w:rPr>
        <w:t>8</w:t>
      </w:r>
      <w:r>
        <w:rPr>
          <w:szCs w:val="24"/>
        </w:rPr>
        <w:t xml:space="preserve"> cm depth varied by site</w:t>
      </w:r>
    </w:p>
    <w:p w14:paraId="1D722C2B" w14:textId="340B3EB2" w:rsidR="006852A1" w:rsidRDefault="006852A1" w:rsidP="00DD0244">
      <w:pPr>
        <w:pStyle w:val="LeftRunhead"/>
        <w:spacing w:line="480" w:lineRule="auto"/>
        <w:rPr>
          <w:szCs w:val="24"/>
        </w:rPr>
      </w:pPr>
      <w:r>
        <w:rPr>
          <w:szCs w:val="24"/>
        </w:rPr>
        <w:t xml:space="preserve">Cover crops increased water held at field capacity in </w:t>
      </w:r>
      <w:proofErr w:type="gramStart"/>
      <w:r w:rsidR="00FC4C2C">
        <w:rPr>
          <w:szCs w:val="24"/>
        </w:rPr>
        <w:t>2</w:t>
      </w:r>
      <w:proofErr w:type="gramEnd"/>
      <w:r>
        <w:rPr>
          <w:szCs w:val="24"/>
        </w:rPr>
        <w:t xml:space="preserve"> of </w:t>
      </w:r>
      <w:r w:rsidR="00FC4C2C">
        <w:rPr>
          <w:szCs w:val="24"/>
        </w:rPr>
        <w:t>4</w:t>
      </w:r>
      <w:r>
        <w:rPr>
          <w:szCs w:val="24"/>
        </w:rPr>
        <w:t xml:space="preserve"> </w:t>
      </w:r>
      <w:r w:rsidR="00FC4C2C">
        <w:rPr>
          <w:szCs w:val="24"/>
        </w:rPr>
        <w:t>trials</w:t>
      </w:r>
    </w:p>
    <w:p w14:paraId="7C9F9964" w14:textId="1881794C" w:rsidR="006852A1" w:rsidRDefault="006852A1" w:rsidP="00DD0244">
      <w:pPr>
        <w:pStyle w:val="LeftRunhead"/>
        <w:spacing w:line="480" w:lineRule="auto"/>
        <w:rPr>
          <w:szCs w:val="24"/>
        </w:rPr>
      </w:pPr>
      <w:r>
        <w:rPr>
          <w:szCs w:val="24"/>
        </w:rPr>
        <w:t xml:space="preserve">Cover crop had no effect on bulk density </w:t>
      </w:r>
      <w:r w:rsidR="00DC1010">
        <w:rPr>
          <w:szCs w:val="24"/>
        </w:rPr>
        <w:t xml:space="preserve">at any of the trials </w:t>
      </w:r>
      <w:r>
        <w:rPr>
          <w:szCs w:val="24"/>
        </w:rPr>
        <w:t>at this depth</w:t>
      </w:r>
    </w:p>
    <w:p w14:paraId="601EB29C" w14:textId="2CDF42BA" w:rsidR="006852A1" w:rsidRDefault="006852A1" w:rsidP="00DD0244">
      <w:pPr>
        <w:pStyle w:val="LeftRunhead"/>
        <w:spacing w:line="480" w:lineRule="auto"/>
        <w:rPr>
          <w:szCs w:val="24"/>
        </w:rPr>
      </w:pPr>
      <w:r>
        <w:rPr>
          <w:szCs w:val="24"/>
        </w:rPr>
        <w:t>Proposed causal model shows cover crop root measurements may be key to understanding site-specific effects</w:t>
      </w:r>
    </w:p>
    <w:p w14:paraId="79949A50" w14:textId="5D15C936" w:rsidR="00AE1D24" w:rsidRPr="00C24A1F" w:rsidRDefault="00426094" w:rsidP="00DD0244">
      <w:pPr>
        <w:pStyle w:val="ArticleTitle"/>
        <w:spacing w:line="480" w:lineRule="auto"/>
        <w:rPr>
          <w:sz w:val="24"/>
          <w:szCs w:val="24"/>
        </w:rPr>
      </w:pPr>
      <w:r>
        <w:rPr>
          <w:bCs/>
        </w:rPr>
        <w:t xml:space="preserve">Effects of </w:t>
      </w:r>
      <w:r w:rsidR="006852A1">
        <w:rPr>
          <w:bCs/>
        </w:rPr>
        <w:t>Winter C</w:t>
      </w:r>
      <w:r w:rsidR="006852A1" w:rsidRPr="00325856">
        <w:rPr>
          <w:bCs/>
        </w:rPr>
        <w:t xml:space="preserve">over </w:t>
      </w:r>
      <w:r w:rsidR="006852A1">
        <w:rPr>
          <w:bCs/>
        </w:rPr>
        <w:t>C</w:t>
      </w:r>
      <w:r w:rsidR="006852A1" w:rsidRPr="00325856">
        <w:rPr>
          <w:bCs/>
        </w:rPr>
        <w:t>rop</w:t>
      </w:r>
      <w:r>
        <w:rPr>
          <w:bCs/>
        </w:rPr>
        <w:t>ping</w:t>
      </w:r>
      <w:r w:rsidR="006852A1" w:rsidRPr="00325856">
        <w:rPr>
          <w:bCs/>
        </w:rPr>
        <w:t xml:space="preserve"> on </w:t>
      </w:r>
      <w:r w:rsidR="006852A1">
        <w:rPr>
          <w:bCs/>
        </w:rPr>
        <w:t>S</w:t>
      </w:r>
      <w:r w:rsidR="006852A1" w:rsidRPr="00325856">
        <w:rPr>
          <w:bCs/>
        </w:rPr>
        <w:t xml:space="preserve">oil </w:t>
      </w:r>
      <w:r w:rsidR="006852A1">
        <w:rPr>
          <w:bCs/>
        </w:rPr>
        <w:t>W</w:t>
      </w:r>
      <w:r w:rsidR="006852A1" w:rsidRPr="00325856">
        <w:rPr>
          <w:bCs/>
        </w:rPr>
        <w:t>ater</w:t>
      </w:r>
      <w:r w:rsidR="006852A1">
        <w:rPr>
          <w:bCs/>
        </w:rPr>
        <w:t>-</w:t>
      </w:r>
      <w:r w:rsidR="006852A1" w:rsidRPr="00325856">
        <w:rPr>
          <w:bCs/>
        </w:rPr>
        <w:t xml:space="preserve">holding </w:t>
      </w:r>
      <w:r w:rsidR="006852A1">
        <w:rPr>
          <w:bCs/>
        </w:rPr>
        <w:t>C</w:t>
      </w:r>
      <w:r w:rsidR="006852A1" w:rsidRPr="00325856">
        <w:rPr>
          <w:bCs/>
        </w:rPr>
        <w:t>apacity</w:t>
      </w:r>
      <w:r w:rsidR="006852A1" w:rsidRPr="00C24A1F">
        <w:rPr>
          <w:sz w:val="24"/>
          <w:szCs w:val="24"/>
        </w:rPr>
        <w:t xml:space="preserve"> </w:t>
      </w:r>
      <w:r>
        <w:rPr>
          <w:sz w:val="24"/>
          <w:szCs w:val="24"/>
        </w:rPr>
        <w:t>Varies by Site</w:t>
      </w:r>
    </w:p>
    <w:p w14:paraId="54F0E9F2" w14:textId="7A02CFFC" w:rsidR="00D446D7" w:rsidRPr="00C24A1F" w:rsidRDefault="006852A1" w:rsidP="00DD0244">
      <w:pPr>
        <w:pStyle w:val="Authors"/>
        <w:spacing w:line="480" w:lineRule="auto"/>
        <w:rPr>
          <w:szCs w:val="24"/>
        </w:rPr>
      </w:pPr>
      <w:r>
        <w:rPr>
          <w:szCs w:val="24"/>
        </w:rPr>
        <w:t xml:space="preserve">V.A. Nichols, E. B. Moore, S </w:t>
      </w:r>
      <w:proofErr w:type="spellStart"/>
      <w:r>
        <w:rPr>
          <w:szCs w:val="24"/>
        </w:rPr>
        <w:t>Gailans</w:t>
      </w:r>
      <w:proofErr w:type="spellEnd"/>
      <w:r>
        <w:rPr>
          <w:szCs w:val="24"/>
        </w:rPr>
        <w:t xml:space="preserve">, M </w:t>
      </w:r>
      <w:proofErr w:type="spellStart"/>
      <w:r>
        <w:rPr>
          <w:szCs w:val="24"/>
        </w:rPr>
        <w:t>Liebamn</w:t>
      </w:r>
      <w:proofErr w:type="spellEnd"/>
    </w:p>
    <w:p w14:paraId="394BBE8F" w14:textId="77777777" w:rsidR="00D446D7" w:rsidRPr="00C24A1F" w:rsidRDefault="00D446D7" w:rsidP="00DD0244">
      <w:pPr>
        <w:pStyle w:val="Affiliations"/>
        <w:spacing w:line="480" w:lineRule="auto"/>
        <w:rPr>
          <w:sz w:val="24"/>
          <w:szCs w:val="24"/>
        </w:rPr>
      </w:pPr>
      <w:r w:rsidRPr="00C24A1F">
        <w:rPr>
          <w:sz w:val="24"/>
          <w:szCs w:val="24"/>
        </w:rPr>
        <w:t>Affiliations: List the full address for each author in the author byline</w:t>
      </w:r>
    </w:p>
    <w:p w14:paraId="29DA3F07" w14:textId="77777777" w:rsidR="00AE1D24" w:rsidRPr="00C24A1F" w:rsidRDefault="00AE1D24" w:rsidP="00DD0244">
      <w:pPr>
        <w:pStyle w:val="Abbreviations"/>
        <w:spacing w:line="480" w:lineRule="auto"/>
        <w:rPr>
          <w:sz w:val="24"/>
          <w:szCs w:val="24"/>
        </w:rPr>
      </w:pPr>
      <w:r w:rsidRPr="00C24A1F">
        <w:rPr>
          <w:sz w:val="24"/>
          <w:szCs w:val="24"/>
        </w:rPr>
        <w:t xml:space="preserve">Abbreviations: </w:t>
      </w:r>
      <w:r w:rsidR="00F321AF" w:rsidRPr="00C24A1F">
        <w:rPr>
          <w:sz w:val="24"/>
          <w:szCs w:val="24"/>
        </w:rPr>
        <w:t xml:space="preserve">Please list abbreviations </w:t>
      </w:r>
      <w:r w:rsidR="00E6641B" w:rsidRPr="00C24A1F">
        <w:rPr>
          <w:sz w:val="24"/>
          <w:szCs w:val="24"/>
        </w:rPr>
        <w:t xml:space="preserve">in alphabetical order </w:t>
      </w:r>
      <w:r w:rsidR="00F321AF" w:rsidRPr="00C24A1F">
        <w:rPr>
          <w:sz w:val="24"/>
          <w:szCs w:val="24"/>
        </w:rPr>
        <w:t>with the abbreviation first, separated from its definition by a comma. Please use semicolons to distinguish separate abbreviations.</w:t>
      </w:r>
    </w:p>
    <w:p w14:paraId="34B0C988" w14:textId="77777777" w:rsidR="00AE1D24" w:rsidRPr="00C24A1F" w:rsidRDefault="00AE1D24" w:rsidP="00DD0244">
      <w:pPr>
        <w:pStyle w:val="AbstractTitle"/>
        <w:spacing w:line="480" w:lineRule="auto"/>
        <w:rPr>
          <w:sz w:val="24"/>
          <w:szCs w:val="24"/>
        </w:rPr>
      </w:pPr>
      <w:r w:rsidRPr="00C24A1F">
        <w:rPr>
          <w:sz w:val="24"/>
          <w:szCs w:val="24"/>
        </w:rPr>
        <w:lastRenderedPageBreak/>
        <w:t>Abstract</w:t>
      </w:r>
    </w:p>
    <w:p w14:paraId="7D304603" w14:textId="748FA6B6" w:rsidR="00597109" w:rsidRPr="006852A1" w:rsidRDefault="00597109" w:rsidP="00DD0244">
      <w:pPr>
        <w:pStyle w:val="H1"/>
        <w:spacing w:line="480" w:lineRule="auto"/>
        <w:jc w:val="left"/>
        <w:rPr>
          <w:b w:val="0"/>
          <w:i/>
          <w:iCs/>
          <w:caps w:val="0"/>
          <w:kern w:val="0"/>
          <w:sz w:val="24"/>
          <w:szCs w:val="24"/>
        </w:rPr>
      </w:pPr>
      <w:r w:rsidRPr="006852A1">
        <w:rPr>
          <w:b w:val="0"/>
          <w:i/>
          <w:iCs/>
          <w:caps w:val="0"/>
          <w:kern w:val="0"/>
          <w:sz w:val="24"/>
          <w:szCs w:val="24"/>
        </w:rPr>
        <w:t xml:space="preserve">The abstract should be a single paragraph of 250 words or less. It should be specific, telling why and how the study </w:t>
      </w:r>
      <w:proofErr w:type="gramStart"/>
      <w:r w:rsidRPr="006852A1">
        <w:rPr>
          <w:b w:val="0"/>
          <w:i/>
          <w:iCs/>
          <w:caps w:val="0"/>
          <w:kern w:val="0"/>
          <w:sz w:val="24"/>
          <w:szCs w:val="24"/>
        </w:rPr>
        <w:t>was made</w:t>
      </w:r>
      <w:proofErr w:type="gramEnd"/>
      <w:r w:rsidRPr="006852A1">
        <w:rPr>
          <w:b w:val="0"/>
          <w:i/>
          <w:iCs/>
          <w:caps w:val="0"/>
          <w:kern w:val="0"/>
          <w:sz w:val="24"/>
          <w:szCs w:val="24"/>
        </w:rPr>
        <w:t>, what the results were, and why they were important. The abstract should read like a “mini-manuscript” with 1 to 2 sentences each for a justification/rationale, objective(s), methods, results, and conclusion.</w:t>
      </w:r>
    </w:p>
    <w:p w14:paraId="45FB8D20" w14:textId="77777777" w:rsidR="006852A1" w:rsidRDefault="006852A1" w:rsidP="00DD0244">
      <w:pPr>
        <w:pStyle w:val="H1"/>
        <w:spacing w:line="480" w:lineRule="auto"/>
        <w:jc w:val="left"/>
        <w:rPr>
          <w:b w:val="0"/>
          <w:caps w:val="0"/>
          <w:kern w:val="0"/>
          <w:sz w:val="24"/>
          <w:szCs w:val="24"/>
        </w:rPr>
      </w:pPr>
    </w:p>
    <w:p w14:paraId="008283AD" w14:textId="590EA8F5" w:rsidR="006852A1" w:rsidRDefault="006852A1" w:rsidP="00DD0244">
      <w:pPr>
        <w:spacing w:line="480" w:lineRule="auto"/>
        <w:rPr>
          <w:rFonts w:ascii="Times New Roman" w:eastAsia="Times New Roman" w:hAnsi="Times New Roman" w:cs="Times New Roman"/>
          <w:sz w:val="24"/>
          <w:szCs w:val="24"/>
        </w:rPr>
      </w:pPr>
      <w:r w:rsidRPr="006852A1">
        <w:rPr>
          <w:rFonts w:ascii="Times New Roman" w:eastAsia="Times New Roman" w:hAnsi="Times New Roman" w:cs="Times New Roman"/>
          <w:sz w:val="24"/>
          <w:szCs w:val="24"/>
        </w:rPr>
        <w:t>Addition of an over-wintering cereal rye (</w:t>
      </w:r>
      <w:proofErr w:type="spellStart"/>
      <w:r w:rsidRPr="006852A1">
        <w:rPr>
          <w:rFonts w:ascii="Times New Roman" w:eastAsia="Times New Roman" w:hAnsi="Times New Roman" w:cs="Times New Roman"/>
          <w:sz w:val="24"/>
          <w:szCs w:val="24"/>
        </w:rPr>
        <w:t>Secale</w:t>
      </w:r>
      <w:proofErr w:type="spellEnd"/>
      <w:r w:rsidRPr="006852A1">
        <w:rPr>
          <w:rFonts w:ascii="Times New Roman" w:eastAsia="Times New Roman" w:hAnsi="Times New Roman" w:cs="Times New Roman"/>
          <w:sz w:val="24"/>
          <w:szCs w:val="24"/>
        </w:rPr>
        <w:t xml:space="preserve"> cereal) cover crop</w:t>
      </w:r>
      <w:r>
        <w:rPr>
          <w:rFonts w:ascii="Times New Roman" w:eastAsia="Times New Roman" w:hAnsi="Times New Roman" w:cs="Times New Roman"/>
          <w:sz w:val="24"/>
          <w:szCs w:val="24"/>
        </w:rPr>
        <w:t xml:space="preserve"> (CC)</w:t>
      </w:r>
      <w:r w:rsidRPr="006852A1">
        <w:rPr>
          <w:rFonts w:ascii="Times New Roman" w:eastAsia="Times New Roman" w:hAnsi="Times New Roman" w:cs="Times New Roman"/>
          <w:sz w:val="24"/>
          <w:szCs w:val="24"/>
        </w:rPr>
        <w:t xml:space="preserve"> to Midwestern maize (</w:t>
      </w:r>
      <w:proofErr w:type="spellStart"/>
      <w:r w:rsidRPr="006852A1">
        <w:rPr>
          <w:rFonts w:ascii="Times New Roman" w:eastAsia="Times New Roman" w:hAnsi="Times New Roman" w:cs="Times New Roman"/>
          <w:sz w:val="24"/>
          <w:szCs w:val="24"/>
        </w:rPr>
        <w:t>Zea</w:t>
      </w:r>
      <w:proofErr w:type="spellEnd"/>
      <w:r w:rsidRPr="006852A1">
        <w:rPr>
          <w:rFonts w:ascii="Times New Roman" w:eastAsia="Times New Roman" w:hAnsi="Times New Roman" w:cs="Times New Roman"/>
          <w:sz w:val="24"/>
          <w:szCs w:val="24"/>
        </w:rPr>
        <w:t xml:space="preserve"> mays)-based systems offers several environmental benefits, but the long-term effects on soil hydrological properties is not </w:t>
      </w:r>
      <w:proofErr w:type="gramStart"/>
      <w:r w:rsidRPr="006852A1">
        <w:rPr>
          <w:rFonts w:ascii="Times New Roman" w:eastAsia="Times New Roman" w:hAnsi="Times New Roman" w:cs="Times New Roman"/>
          <w:sz w:val="24"/>
          <w:szCs w:val="24"/>
        </w:rPr>
        <w:t>well-understood</w:t>
      </w:r>
      <w:proofErr w:type="gramEnd"/>
      <w:r w:rsidRPr="006852A1">
        <w:rPr>
          <w:rFonts w:ascii="Times New Roman" w:eastAsia="Times New Roman" w:hAnsi="Times New Roman" w:cs="Times New Roman"/>
          <w:sz w:val="24"/>
          <w:szCs w:val="24"/>
        </w:rPr>
        <w:t xml:space="preserve">. We utilized four long-term </w:t>
      </w:r>
      <w:r>
        <w:rPr>
          <w:rFonts w:ascii="Times New Roman" w:eastAsia="Times New Roman" w:hAnsi="Times New Roman" w:cs="Times New Roman"/>
          <w:sz w:val="24"/>
          <w:szCs w:val="24"/>
        </w:rPr>
        <w:t>(10+ year) no-till</w:t>
      </w:r>
      <w:r w:rsidRPr="006852A1">
        <w:rPr>
          <w:rFonts w:ascii="Times New Roman" w:eastAsia="Times New Roman" w:hAnsi="Times New Roman" w:cs="Times New Roman"/>
          <w:sz w:val="24"/>
          <w:szCs w:val="24"/>
        </w:rPr>
        <w:t xml:space="preserve"> trials in Iowa, USA that included a </w:t>
      </w:r>
      <w:r w:rsidR="00426094">
        <w:rPr>
          <w:rFonts w:ascii="Times New Roman" w:eastAsia="Times New Roman" w:hAnsi="Times New Roman" w:cs="Times New Roman"/>
          <w:sz w:val="24"/>
          <w:szCs w:val="24"/>
        </w:rPr>
        <w:t xml:space="preserve">replicated </w:t>
      </w:r>
      <w:r w:rsidRPr="006852A1">
        <w:rPr>
          <w:rFonts w:ascii="Times New Roman" w:eastAsia="Times New Roman" w:hAnsi="Times New Roman" w:cs="Times New Roman"/>
          <w:sz w:val="24"/>
          <w:szCs w:val="24"/>
        </w:rPr>
        <w:t>winter rye</w:t>
      </w:r>
      <w:r>
        <w:rPr>
          <w:rFonts w:ascii="Times New Roman" w:eastAsia="Times New Roman" w:hAnsi="Times New Roman" w:cs="Times New Roman"/>
          <w:sz w:val="24"/>
          <w:szCs w:val="24"/>
        </w:rPr>
        <w:t xml:space="preserve"> CC</w:t>
      </w:r>
      <w:r w:rsidRPr="006852A1">
        <w:rPr>
          <w:rFonts w:ascii="Times New Roman" w:eastAsia="Times New Roman" w:hAnsi="Times New Roman" w:cs="Times New Roman"/>
          <w:sz w:val="24"/>
          <w:szCs w:val="24"/>
        </w:rPr>
        <w:t xml:space="preserve"> and no-cover treatment in systems with a maize crop (grain or silage) rotated with soybean (Glycine max). At each trial, we took intact 7.62 diameter soil samples from a 10-18 cm depth increment shortly after cash crop planting in </w:t>
      </w:r>
      <w:r>
        <w:rPr>
          <w:rFonts w:ascii="Times New Roman" w:eastAsia="Times New Roman" w:hAnsi="Times New Roman" w:cs="Times New Roman"/>
          <w:sz w:val="24"/>
          <w:szCs w:val="24"/>
        </w:rPr>
        <w:t xml:space="preserve">the spring of </w:t>
      </w:r>
      <w:r w:rsidRPr="006852A1">
        <w:rPr>
          <w:rFonts w:ascii="Times New Roman" w:eastAsia="Times New Roman" w:hAnsi="Times New Roman" w:cs="Times New Roman"/>
          <w:sz w:val="24"/>
          <w:szCs w:val="24"/>
        </w:rPr>
        <w:t xml:space="preserve">2019. We measured the volumetric soil water content at saturation and matric potentials of -2.5, -10, -25, -50, -100, -200 and -500 cm water. </w:t>
      </w:r>
      <w:r>
        <w:rPr>
          <w:rFonts w:ascii="Times New Roman" w:eastAsia="Times New Roman" w:hAnsi="Times New Roman" w:cs="Times New Roman"/>
          <w:sz w:val="24"/>
          <w:szCs w:val="24"/>
        </w:rPr>
        <w:t xml:space="preserve">Additionally, we measured </w:t>
      </w:r>
      <w:r w:rsidRPr="006852A1">
        <w:rPr>
          <w:rFonts w:ascii="Times New Roman" w:eastAsia="Times New Roman" w:hAnsi="Times New Roman" w:cs="Times New Roman"/>
          <w:sz w:val="24"/>
          <w:szCs w:val="24"/>
        </w:rPr>
        <w:t>organic matter</w:t>
      </w:r>
      <w:r w:rsidR="0009397B">
        <w:rPr>
          <w:rFonts w:ascii="Times New Roman" w:eastAsia="Times New Roman" w:hAnsi="Times New Roman" w:cs="Times New Roman"/>
          <w:sz w:val="24"/>
          <w:szCs w:val="24"/>
        </w:rPr>
        <w:t xml:space="preserve">, </w:t>
      </w:r>
      <w:r w:rsidRPr="006852A1">
        <w:rPr>
          <w:rFonts w:ascii="Times New Roman" w:eastAsia="Times New Roman" w:hAnsi="Times New Roman" w:cs="Times New Roman"/>
          <w:sz w:val="24"/>
          <w:szCs w:val="24"/>
        </w:rPr>
        <w:t>soil texture</w:t>
      </w:r>
      <w:r w:rsidR="0009397B">
        <w:rPr>
          <w:rFonts w:ascii="Times New Roman" w:eastAsia="Times New Roman" w:hAnsi="Times New Roman" w:cs="Times New Roman"/>
          <w:sz w:val="24"/>
          <w:szCs w:val="24"/>
        </w:rPr>
        <w:t>, and bulk densities</w:t>
      </w:r>
      <w:r>
        <w:rPr>
          <w:rFonts w:ascii="Times New Roman" w:eastAsia="Times New Roman" w:hAnsi="Times New Roman" w:cs="Times New Roman"/>
          <w:sz w:val="24"/>
          <w:szCs w:val="24"/>
        </w:rPr>
        <w:t xml:space="preserve"> of the samples. </w:t>
      </w:r>
      <w:r w:rsidRPr="006852A1">
        <w:rPr>
          <w:rFonts w:ascii="Times New Roman" w:eastAsia="Times New Roman" w:hAnsi="Times New Roman" w:cs="Times New Roman"/>
          <w:sz w:val="24"/>
          <w:szCs w:val="24"/>
        </w:rPr>
        <w:t xml:space="preserve">Pore-size distribution indices and air-entry potentials </w:t>
      </w:r>
      <w:proofErr w:type="gramStart"/>
      <w:r w:rsidRPr="006852A1">
        <w:rPr>
          <w:rFonts w:ascii="Times New Roman" w:eastAsia="Times New Roman" w:hAnsi="Times New Roman" w:cs="Times New Roman"/>
          <w:sz w:val="24"/>
          <w:szCs w:val="24"/>
        </w:rPr>
        <w:t>were estimated</w:t>
      </w:r>
      <w:proofErr w:type="gramEnd"/>
      <w:r w:rsidRPr="006852A1">
        <w:rPr>
          <w:rFonts w:ascii="Times New Roman" w:eastAsia="Times New Roman" w:hAnsi="Times New Roman" w:cs="Times New Roman"/>
          <w:sz w:val="24"/>
          <w:szCs w:val="24"/>
        </w:rPr>
        <w:t xml:space="preserve"> from non-linear model fits to the soil water retention curves. Water contents at saturation and at field capacity (-100 cm water) were taken directly from the data. Neither pore-size distribution nor air-entry potential </w:t>
      </w:r>
      <w:ins w:id="0" w:author="Nichols, Virginia A [AGRON]" w:date="2021-04-12T16:40:00Z">
        <w:r w:rsidRPr="006852A1">
          <w:rPr>
            <w:rFonts w:ascii="Times New Roman" w:eastAsia="Times New Roman" w:hAnsi="Times New Roman" w:cs="Times New Roman"/>
            <w:sz w:val="24"/>
            <w:szCs w:val="24"/>
          </w:rPr>
          <w:t xml:space="preserve">(model parameters) </w:t>
        </w:r>
      </w:ins>
      <w:r w:rsidRPr="006852A1">
        <w:rPr>
          <w:rFonts w:ascii="Times New Roman" w:eastAsia="Times New Roman" w:hAnsi="Times New Roman" w:cs="Times New Roman"/>
          <w:sz w:val="24"/>
          <w:szCs w:val="24"/>
        </w:rPr>
        <w:t xml:space="preserve">were affected by </w:t>
      </w:r>
      <w:r>
        <w:rPr>
          <w:rFonts w:ascii="Times New Roman" w:eastAsia="Times New Roman" w:hAnsi="Times New Roman" w:cs="Times New Roman"/>
          <w:sz w:val="24"/>
          <w:szCs w:val="24"/>
        </w:rPr>
        <w:t>CC</w:t>
      </w:r>
      <w:r w:rsidR="00FC4C2C">
        <w:rPr>
          <w:rFonts w:ascii="Times New Roman" w:eastAsia="Times New Roman" w:hAnsi="Times New Roman" w:cs="Times New Roman"/>
          <w:sz w:val="24"/>
          <w:szCs w:val="24"/>
        </w:rPr>
        <w:t>s</w:t>
      </w:r>
      <w:r w:rsidRPr="006852A1">
        <w:rPr>
          <w:rFonts w:ascii="Times New Roman" w:eastAsia="Times New Roman" w:hAnsi="Times New Roman" w:cs="Times New Roman"/>
          <w:sz w:val="24"/>
          <w:szCs w:val="24"/>
        </w:rPr>
        <w:t xml:space="preserve">. At this depth, </w:t>
      </w:r>
      <w:r w:rsidR="00FC4C2C">
        <w:rPr>
          <w:rFonts w:ascii="Times New Roman" w:eastAsia="Times New Roman" w:hAnsi="Times New Roman" w:cs="Times New Roman"/>
          <w:sz w:val="24"/>
          <w:szCs w:val="24"/>
        </w:rPr>
        <w:t>CCs</w:t>
      </w:r>
      <w:r w:rsidRPr="006852A1">
        <w:rPr>
          <w:rFonts w:ascii="Times New Roman" w:eastAsia="Times New Roman" w:hAnsi="Times New Roman" w:cs="Times New Roman"/>
          <w:sz w:val="24"/>
          <w:szCs w:val="24"/>
        </w:rPr>
        <w:t xml:space="preserve"> did not meaningfully affect bulk density or water contents at saturation at any trial. </w:t>
      </w:r>
      <w:r>
        <w:rPr>
          <w:rFonts w:ascii="Times New Roman" w:eastAsia="Times New Roman" w:hAnsi="Times New Roman" w:cs="Times New Roman"/>
          <w:sz w:val="24"/>
          <w:szCs w:val="24"/>
        </w:rPr>
        <w:t xml:space="preserve">At two trials, soil water content at field capacity was increased </w:t>
      </w:r>
      <w:r w:rsidR="00FC4C2C">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y </w:t>
      </w:r>
      <w:r w:rsidRPr="006852A1">
        <w:rPr>
          <w:rFonts w:ascii="Times New Roman" w:eastAsia="Times New Roman" w:hAnsi="Times New Roman" w:cs="Times New Roman"/>
          <w:sz w:val="24"/>
          <w:szCs w:val="24"/>
        </w:rPr>
        <w:t>1.3% (SE: 0.5%)</w:t>
      </w:r>
      <w:r>
        <w:rPr>
          <w:rFonts w:ascii="Times New Roman" w:eastAsia="Times New Roman" w:hAnsi="Times New Roman" w:cs="Times New Roman"/>
          <w:sz w:val="24"/>
          <w:szCs w:val="24"/>
        </w:rPr>
        <w:t xml:space="preserve"> and </w:t>
      </w:r>
      <w:r w:rsidRPr="006852A1">
        <w:rPr>
          <w:rFonts w:ascii="Times New Roman" w:eastAsia="Times New Roman" w:hAnsi="Times New Roman" w:cs="Times New Roman"/>
          <w:sz w:val="24"/>
          <w:szCs w:val="24"/>
        </w:rPr>
        <w:t>1.2% (SE</w:t>
      </w:r>
      <w:proofErr w:type="gramStart"/>
      <w:r w:rsidRPr="006852A1">
        <w:rPr>
          <w:rFonts w:ascii="Times New Roman" w:eastAsia="Times New Roman" w:hAnsi="Times New Roman" w:cs="Times New Roman"/>
          <w:sz w:val="24"/>
          <w:szCs w:val="24"/>
        </w:rPr>
        <w:t>:0.4</w:t>
      </w:r>
      <w:proofErr w:type="gramEnd"/>
      <w:r w:rsidRPr="006852A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respectively. These changes were not related to </w:t>
      </w:r>
      <w:proofErr w:type="gramStart"/>
      <w:r>
        <w:rPr>
          <w:rFonts w:ascii="Times New Roman" w:eastAsia="Times New Roman" w:hAnsi="Times New Roman" w:cs="Times New Roman"/>
          <w:sz w:val="24"/>
          <w:szCs w:val="24"/>
        </w:rPr>
        <w:t>above-ground</w:t>
      </w:r>
      <w:proofErr w:type="gramEnd"/>
      <w:r>
        <w:rPr>
          <w:rFonts w:ascii="Times New Roman" w:eastAsia="Times New Roman" w:hAnsi="Times New Roman" w:cs="Times New Roman"/>
          <w:sz w:val="24"/>
          <w:szCs w:val="24"/>
        </w:rPr>
        <w:t xml:space="preserve"> biomass production of the </w:t>
      </w:r>
      <w:r w:rsidR="00FC4C2C">
        <w:rPr>
          <w:rFonts w:ascii="Times New Roman" w:eastAsia="Times New Roman" w:hAnsi="Times New Roman" w:cs="Times New Roman"/>
          <w:sz w:val="24"/>
          <w:szCs w:val="24"/>
        </w:rPr>
        <w:t>CC</w:t>
      </w:r>
      <w:r>
        <w:rPr>
          <w:rFonts w:ascii="Times New Roman" w:eastAsia="Times New Roman" w:hAnsi="Times New Roman" w:cs="Times New Roman"/>
          <w:sz w:val="24"/>
          <w:szCs w:val="24"/>
        </w:rPr>
        <w:t xml:space="preserve">. </w:t>
      </w:r>
      <w:r w:rsidR="00FC4C2C">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propose</w:t>
      </w:r>
      <w:r w:rsidR="00FC4C2C">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w:t>
      </w:r>
      <w:r w:rsidRPr="006852A1">
        <w:rPr>
          <w:rFonts w:ascii="Times New Roman" w:eastAsia="Times New Roman" w:hAnsi="Times New Roman" w:cs="Times New Roman"/>
          <w:sz w:val="24"/>
          <w:szCs w:val="24"/>
        </w:rPr>
        <w:t xml:space="preserve">causal model relating </w:t>
      </w:r>
      <w:r w:rsidR="00972BBC">
        <w:rPr>
          <w:rFonts w:ascii="Times New Roman" w:eastAsia="Times New Roman" w:hAnsi="Times New Roman" w:cs="Times New Roman"/>
          <w:sz w:val="24"/>
          <w:szCs w:val="24"/>
        </w:rPr>
        <w:t>CCs</w:t>
      </w:r>
      <w:r w:rsidRPr="006852A1">
        <w:rPr>
          <w:rFonts w:ascii="Times New Roman" w:eastAsia="Times New Roman" w:hAnsi="Times New Roman" w:cs="Times New Roman"/>
          <w:sz w:val="24"/>
          <w:szCs w:val="24"/>
        </w:rPr>
        <w:t xml:space="preserve"> to soil properties relevant to soil water</w:t>
      </w:r>
      <w:r w:rsidR="00FC4C2C">
        <w:rPr>
          <w:rFonts w:ascii="Times New Roman" w:eastAsia="Times New Roman" w:hAnsi="Times New Roman" w:cs="Times New Roman"/>
          <w:sz w:val="24"/>
          <w:szCs w:val="24"/>
        </w:rPr>
        <w:t xml:space="preserve">, which </w:t>
      </w:r>
      <w:r w:rsidRPr="006852A1">
        <w:rPr>
          <w:rFonts w:ascii="Times New Roman" w:eastAsia="Times New Roman" w:hAnsi="Times New Roman" w:cs="Times New Roman"/>
          <w:sz w:val="24"/>
          <w:szCs w:val="24"/>
        </w:rPr>
        <w:t>indicate</w:t>
      </w:r>
      <w:r w:rsidR="00FC4C2C">
        <w:rPr>
          <w:rFonts w:ascii="Times New Roman" w:eastAsia="Times New Roman" w:hAnsi="Times New Roman" w:cs="Times New Roman"/>
          <w:sz w:val="24"/>
          <w:szCs w:val="24"/>
        </w:rPr>
        <w:t>s</w:t>
      </w:r>
      <w:r w:rsidRPr="006852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root </w:t>
      </w:r>
      <w:proofErr w:type="gramStart"/>
      <w:r>
        <w:rPr>
          <w:rFonts w:ascii="Times New Roman" w:eastAsia="Times New Roman" w:hAnsi="Times New Roman" w:cs="Times New Roman"/>
          <w:sz w:val="24"/>
          <w:szCs w:val="24"/>
        </w:rPr>
        <w:t>measurements</w:t>
      </w:r>
      <w:proofErr w:type="gramEnd"/>
      <w:r>
        <w:rPr>
          <w:rFonts w:ascii="Times New Roman" w:eastAsia="Times New Roman" w:hAnsi="Times New Roman" w:cs="Times New Roman"/>
          <w:sz w:val="24"/>
          <w:szCs w:val="24"/>
        </w:rPr>
        <w:t xml:space="preserve"> may be key to </w:t>
      </w:r>
      <w:r w:rsidRPr="006852A1">
        <w:rPr>
          <w:rFonts w:ascii="Times New Roman" w:eastAsia="Times New Roman" w:hAnsi="Times New Roman" w:cs="Times New Roman"/>
          <w:sz w:val="24"/>
          <w:szCs w:val="24"/>
        </w:rPr>
        <w:t>understanding</w:t>
      </w:r>
      <w:r w:rsidR="00426094">
        <w:rPr>
          <w:rFonts w:ascii="Times New Roman" w:eastAsia="Times New Roman" w:hAnsi="Times New Roman" w:cs="Times New Roman"/>
          <w:sz w:val="24"/>
          <w:szCs w:val="24"/>
        </w:rPr>
        <w:t xml:space="preserve"> variable effects of</w:t>
      </w:r>
      <w:r w:rsidRPr="006852A1">
        <w:rPr>
          <w:rFonts w:ascii="Times New Roman" w:eastAsia="Times New Roman" w:hAnsi="Times New Roman" w:cs="Times New Roman"/>
          <w:sz w:val="24"/>
          <w:szCs w:val="24"/>
        </w:rPr>
        <w:t xml:space="preserve"> </w:t>
      </w:r>
      <w:r w:rsidR="00FC4C2C">
        <w:rPr>
          <w:rFonts w:ascii="Times New Roman" w:eastAsia="Times New Roman" w:hAnsi="Times New Roman" w:cs="Times New Roman"/>
          <w:sz w:val="24"/>
          <w:szCs w:val="24"/>
        </w:rPr>
        <w:t>CC</w:t>
      </w:r>
      <w:r w:rsidRPr="006852A1">
        <w:rPr>
          <w:rFonts w:ascii="Times New Roman" w:eastAsia="Times New Roman" w:hAnsi="Times New Roman" w:cs="Times New Roman"/>
          <w:sz w:val="24"/>
          <w:szCs w:val="24"/>
        </w:rPr>
        <w:t xml:space="preserve">s </w:t>
      </w:r>
      <w:r w:rsidR="00426094">
        <w:rPr>
          <w:rFonts w:ascii="Times New Roman" w:eastAsia="Times New Roman" w:hAnsi="Times New Roman" w:cs="Times New Roman"/>
          <w:sz w:val="24"/>
          <w:szCs w:val="24"/>
        </w:rPr>
        <w:lastRenderedPageBreak/>
        <w:t>on</w:t>
      </w:r>
      <w:r w:rsidRPr="006852A1">
        <w:rPr>
          <w:rFonts w:ascii="Times New Roman" w:eastAsia="Times New Roman" w:hAnsi="Times New Roman" w:cs="Times New Roman"/>
          <w:sz w:val="24"/>
          <w:szCs w:val="24"/>
        </w:rPr>
        <w:t xml:space="preserve"> soil </w:t>
      </w:r>
      <w:r w:rsidR="00426094">
        <w:rPr>
          <w:rFonts w:ascii="Times New Roman" w:eastAsia="Times New Roman" w:hAnsi="Times New Roman" w:cs="Times New Roman"/>
          <w:sz w:val="24"/>
          <w:szCs w:val="24"/>
        </w:rPr>
        <w:t>water storage</w:t>
      </w:r>
      <w:r w:rsidRPr="006852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Our results demonstrate m</w:t>
      </w:r>
      <w:r w:rsidRPr="006852A1">
        <w:rPr>
          <w:rFonts w:ascii="Times New Roman" w:eastAsia="Times New Roman" w:hAnsi="Times New Roman" w:cs="Times New Roman"/>
          <w:sz w:val="24"/>
          <w:szCs w:val="24"/>
        </w:rPr>
        <w:t xml:space="preserve">ore research </w:t>
      </w:r>
      <w:proofErr w:type="gramStart"/>
      <w:r w:rsidRPr="006852A1">
        <w:rPr>
          <w:rFonts w:ascii="Times New Roman" w:eastAsia="Times New Roman" w:hAnsi="Times New Roman" w:cs="Times New Roman"/>
          <w:sz w:val="24"/>
          <w:szCs w:val="24"/>
        </w:rPr>
        <w:t>is needed</w:t>
      </w:r>
      <w:proofErr w:type="gramEnd"/>
      <w:r w:rsidRPr="006852A1">
        <w:rPr>
          <w:rFonts w:ascii="Times New Roman" w:eastAsia="Times New Roman" w:hAnsi="Times New Roman" w:cs="Times New Roman"/>
          <w:sz w:val="24"/>
          <w:szCs w:val="24"/>
        </w:rPr>
        <w:t xml:space="preserve"> on the exact mechanisms by which </w:t>
      </w:r>
      <w:r w:rsidR="00FC4C2C">
        <w:rPr>
          <w:rFonts w:ascii="Times New Roman" w:eastAsia="Times New Roman" w:hAnsi="Times New Roman" w:cs="Times New Roman"/>
          <w:sz w:val="24"/>
          <w:szCs w:val="24"/>
        </w:rPr>
        <w:t>CC</w:t>
      </w:r>
      <w:r w:rsidRPr="006852A1">
        <w:rPr>
          <w:rFonts w:ascii="Times New Roman" w:eastAsia="Times New Roman" w:hAnsi="Times New Roman" w:cs="Times New Roman"/>
          <w:sz w:val="24"/>
          <w:szCs w:val="24"/>
        </w:rPr>
        <w:t>s can improve soil water</w:t>
      </w:r>
      <w:r w:rsidR="00426094">
        <w:rPr>
          <w:rFonts w:ascii="Times New Roman" w:eastAsia="Times New Roman" w:hAnsi="Times New Roman" w:cs="Times New Roman"/>
          <w:sz w:val="24"/>
          <w:szCs w:val="24"/>
        </w:rPr>
        <w:t xml:space="preserve"> storage</w:t>
      </w:r>
      <w:r w:rsidRPr="006852A1">
        <w:rPr>
          <w:rFonts w:ascii="Times New Roman" w:eastAsia="Times New Roman" w:hAnsi="Times New Roman" w:cs="Times New Roman"/>
          <w:sz w:val="24"/>
          <w:szCs w:val="24"/>
        </w:rPr>
        <w:t xml:space="preserve">, as well as when and where those benefits may be most easily realized.  </w:t>
      </w:r>
    </w:p>
    <w:p w14:paraId="4ED1BB92" w14:textId="77777777" w:rsidR="006852A1" w:rsidRPr="00C24A1F" w:rsidRDefault="006852A1" w:rsidP="00DD0244">
      <w:pPr>
        <w:pStyle w:val="H1"/>
        <w:spacing w:line="480" w:lineRule="auto"/>
        <w:jc w:val="left"/>
        <w:rPr>
          <w:b w:val="0"/>
          <w:caps w:val="0"/>
          <w:kern w:val="0"/>
          <w:sz w:val="24"/>
          <w:szCs w:val="24"/>
        </w:rPr>
      </w:pPr>
    </w:p>
    <w:p w14:paraId="3FFAD89A" w14:textId="77777777" w:rsidR="00AE1D24" w:rsidRPr="00C24A1F" w:rsidRDefault="00AE1D24" w:rsidP="00DD0244">
      <w:pPr>
        <w:pStyle w:val="H1"/>
        <w:spacing w:line="480" w:lineRule="auto"/>
        <w:rPr>
          <w:sz w:val="24"/>
          <w:szCs w:val="24"/>
        </w:rPr>
      </w:pPr>
      <w:r w:rsidRPr="00C24A1F">
        <w:rPr>
          <w:sz w:val="24"/>
          <w:szCs w:val="24"/>
        </w:rPr>
        <w:t>Introduction</w:t>
      </w:r>
    </w:p>
    <w:p w14:paraId="15545AFF" w14:textId="4A19CB45" w:rsidR="00AE1D24" w:rsidRPr="00DC1010" w:rsidRDefault="00877B03" w:rsidP="00DD0244">
      <w:pPr>
        <w:pStyle w:val="ParaText"/>
        <w:spacing w:line="480" w:lineRule="auto"/>
        <w:ind w:firstLine="0"/>
        <w:rPr>
          <w:i/>
          <w:iCs/>
          <w:szCs w:val="24"/>
        </w:rPr>
      </w:pPr>
      <w:r w:rsidRPr="00DC1010">
        <w:rPr>
          <w:i/>
          <w:iCs/>
          <w:szCs w:val="24"/>
        </w:rPr>
        <w:t>Keep the introduction short, but include (</w:t>
      </w:r>
      <w:proofErr w:type="spellStart"/>
      <w:r w:rsidRPr="00DC1010">
        <w:rPr>
          <w:i/>
          <w:iCs/>
          <w:szCs w:val="24"/>
        </w:rPr>
        <w:t>i</w:t>
      </w:r>
      <w:proofErr w:type="spellEnd"/>
      <w:r w:rsidRPr="00DC1010">
        <w:rPr>
          <w:i/>
          <w:iCs/>
          <w:szCs w:val="24"/>
        </w:rPr>
        <w:t xml:space="preserve">) a brief statement of the problem that justifies doing the work, or the hypothesis on which it </w:t>
      </w:r>
      <w:proofErr w:type="gramStart"/>
      <w:r w:rsidRPr="00DC1010">
        <w:rPr>
          <w:i/>
          <w:iCs/>
          <w:szCs w:val="24"/>
        </w:rPr>
        <w:t>is based</w:t>
      </w:r>
      <w:proofErr w:type="gramEnd"/>
      <w:r w:rsidRPr="00DC1010">
        <w:rPr>
          <w:i/>
          <w:iCs/>
          <w:szCs w:val="24"/>
        </w:rPr>
        <w:t xml:space="preserve">; (ii) the findings of others that will be further developed or challenged; and (iii) an explanation of the general approach and objectives. This last part may indicate the means by which the question </w:t>
      </w:r>
      <w:proofErr w:type="gramStart"/>
      <w:r w:rsidRPr="00DC1010">
        <w:rPr>
          <w:i/>
          <w:iCs/>
          <w:szCs w:val="24"/>
        </w:rPr>
        <w:t>was examined</w:t>
      </w:r>
      <w:proofErr w:type="gramEnd"/>
      <w:r w:rsidRPr="00DC1010">
        <w:rPr>
          <w:i/>
          <w:iCs/>
          <w:szCs w:val="24"/>
        </w:rPr>
        <w:t>, especially if the methods are new.</w:t>
      </w:r>
    </w:p>
    <w:p w14:paraId="472A34AB" w14:textId="77777777" w:rsidR="00426094" w:rsidRDefault="00FC4C2C" w:rsidP="00426094">
      <w:pPr>
        <w:spacing w:line="480" w:lineRule="auto"/>
      </w:pPr>
      <w:r w:rsidRPr="00FC4C2C">
        <w:t>Addition of an over-wintering cereal rye (</w:t>
      </w:r>
      <w:proofErr w:type="spellStart"/>
      <w:r w:rsidRPr="00FC4C2C">
        <w:rPr>
          <w:i/>
          <w:iCs/>
        </w:rPr>
        <w:t>Secale</w:t>
      </w:r>
      <w:proofErr w:type="spellEnd"/>
      <w:r w:rsidRPr="00FC4C2C">
        <w:rPr>
          <w:i/>
          <w:iCs/>
        </w:rPr>
        <w:t xml:space="preserve"> cereal</w:t>
      </w:r>
      <w:r w:rsidRPr="00FC4C2C">
        <w:t>) cover crop</w:t>
      </w:r>
      <w:r w:rsidR="00426094">
        <w:t xml:space="preserve"> (CC)</w:t>
      </w:r>
      <w:r w:rsidRPr="00FC4C2C">
        <w:t xml:space="preserve"> to Midwestern maize (</w:t>
      </w:r>
      <w:proofErr w:type="spellStart"/>
      <w:r w:rsidRPr="00FC4C2C">
        <w:rPr>
          <w:i/>
          <w:iCs/>
        </w:rPr>
        <w:t>Zea</w:t>
      </w:r>
      <w:proofErr w:type="spellEnd"/>
      <w:r w:rsidRPr="00FC4C2C">
        <w:rPr>
          <w:i/>
          <w:iCs/>
        </w:rPr>
        <w:t xml:space="preserve"> mays</w:t>
      </w:r>
      <w:r w:rsidRPr="00FC4C2C">
        <w:t>)-based systems offers several environmental benefits</w:t>
      </w:r>
      <w:r w:rsidR="00DC1010">
        <w:t xml:space="preserve"> including reduced soil erosion and nutrient pollution (CITE). </w:t>
      </w:r>
      <w:r w:rsidR="00857930">
        <w:t>On</w:t>
      </w:r>
      <w:r w:rsidR="00DC1010">
        <w:t xml:space="preserve"> average</w:t>
      </w:r>
      <w:r w:rsidR="00426094">
        <w:t>,</w:t>
      </w:r>
      <w:r w:rsidR="00857930">
        <w:t xml:space="preserve"> </w:t>
      </w:r>
      <w:r w:rsidR="00DC1010">
        <w:t xml:space="preserve">rye </w:t>
      </w:r>
      <w:r w:rsidR="00426094">
        <w:t>CCs have</w:t>
      </w:r>
      <w:r w:rsidR="00857930">
        <w:t xml:space="preserve"> no effect </w:t>
      </w:r>
      <w:r w:rsidR="00DC1010">
        <w:t>on maize yields in the short term</w:t>
      </w:r>
      <w:r w:rsidR="00857930">
        <w:t xml:space="preserve"> (</w:t>
      </w:r>
      <w:proofErr w:type="spellStart"/>
      <w:r w:rsidR="00857930">
        <w:t>Marcillo</w:t>
      </w:r>
      <w:proofErr w:type="spellEnd"/>
      <w:r w:rsidR="00857930">
        <w:t xml:space="preserve"> and </w:t>
      </w:r>
      <w:proofErr w:type="spellStart"/>
      <w:r w:rsidR="00857930">
        <w:t>Miguez</w:t>
      </w:r>
      <w:proofErr w:type="spellEnd"/>
      <w:r w:rsidR="00857930">
        <w:t xml:space="preserve"> 2017)</w:t>
      </w:r>
      <w:r w:rsidR="00DC1010">
        <w:t xml:space="preserve">, </w:t>
      </w:r>
      <w:r w:rsidR="00857930">
        <w:t xml:space="preserve">but </w:t>
      </w:r>
      <w:r w:rsidR="00DC1010">
        <w:t xml:space="preserve">it is </w:t>
      </w:r>
      <w:r w:rsidR="00857930">
        <w:t xml:space="preserve">possible </w:t>
      </w:r>
      <w:r w:rsidR="00DC1010">
        <w:t xml:space="preserve">cover cropping in Midwestern systems </w:t>
      </w:r>
      <w:r w:rsidR="00857930">
        <w:t xml:space="preserve">could </w:t>
      </w:r>
      <w:r w:rsidRPr="00FC4C2C">
        <w:t>stabilize crop yields</w:t>
      </w:r>
      <w:r w:rsidR="00857930">
        <w:t xml:space="preserve">. </w:t>
      </w:r>
      <w:r w:rsidRPr="00992B43">
        <w:t>In Midwestern rain-fed systems</w:t>
      </w:r>
      <w:r>
        <w:t>, crops rely on stored soil water and often suffer from terminal drought stress (</w:t>
      </w:r>
      <w:r w:rsidR="00857930">
        <w:t>Campos et al. 2006</w:t>
      </w:r>
      <w:r>
        <w:t xml:space="preserve">). In these systems, </w:t>
      </w:r>
      <w:r w:rsidR="00426094">
        <w:t>CCs</w:t>
      </w:r>
      <w:r>
        <w:t xml:space="preserve"> may induce soil changes such as increased organic matter (Moore et al. 2014) or lower bulk densities (</w:t>
      </w:r>
      <w:proofErr w:type="spellStart"/>
      <w:r>
        <w:t>Villamil</w:t>
      </w:r>
      <w:proofErr w:type="spellEnd"/>
      <w:r>
        <w:t xml:space="preserve"> et al 2006</w:t>
      </w:r>
      <w:r w:rsidR="004541CA">
        <w:t xml:space="preserve">, </w:t>
      </w:r>
      <w:proofErr w:type="spellStart"/>
      <w:r w:rsidR="004541CA">
        <w:t>Chalise</w:t>
      </w:r>
      <w:proofErr w:type="spellEnd"/>
      <w:r w:rsidR="004541CA">
        <w:t xml:space="preserve"> et al. 2019</w:t>
      </w:r>
      <w:r>
        <w:t xml:space="preserve">) that in theory could result in more water storage capacity, and therefore buffer crop yields against drought stress (Williams et al. 2016, Kane et al. 2021). </w:t>
      </w:r>
      <w:r w:rsidR="00426094">
        <w:t>C</w:t>
      </w:r>
      <w:r>
        <w:t xml:space="preserve">over crops may also benefit crop-water relations by increasing water infiltration or through a mulching effect (Unger and Vigil 1998, Leuthold et al. 2021). Two global meta-analyses suggest </w:t>
      </w:r>
      <w:r w:rsidR="00426094">
        <w:t>CCs</w:t>
      </w:r>
      <w:r>
        <w:t xml:space="preserve"> can promote an increased capacity for soil to store water and higher infiltration rates (</w:t>
      </w:r>
      <w:proofErr w:type="spellStart"/>
      <w:r>
        <w:t>Basche</w:t>
      </w:r>
      <w:proofErr w:type="spellEnd"/>
      <w:r>
        <w:t xml:space="preserve"> and </w:t>
      </w:r>
      <w:proofErr w:type="spellStart"/>
      <w:r>
        <w:t>DeLonge</w:t>
      </w:r>
      <w:proofErr w:type="spellEnd"/>
      <w:r>
        <w:t xml:space="preserve"> 2017, </w:t>
      </w:r>
      <w:proofErr w:type="spellStart"/>
      <w:r>
        <w:t>Basche</w:t>
      </w:r>
      <w:proofErr w:type="spellEnd"/>
      <w:r>
        <w:t xml:space="preserve"> and </w:t>
      </w:r>
      <w:proofErr w:type="spellStart"/>
      <w:r>
        <w:t>DeLonge</w:t>
      </w:r>
      <w:proofErr w:type="spellEnd"/>
      <w:r>
        <w:t xml:space="preserve"> 2019). However, to our </w:t>
      </w:r>
      <w:proofErr w:type="gramStart"/>
      <w:r>
        <w:t>knowledge</w:t>
      </w:r>
      <w:proofErr w:type="gramEnd"/>
      <w:r>
        <w:t xml:space="preserve"> there are few studies supporting these findings in Midwestern cover cropping contexts, and they report </w:t>
      </w:r>
      <w:r>
        <w:lastRenderedPageBreak/>
        <w:t>contradicting results (</w:t>
      </w:r>
      <w:proofErr w:type="spellStart"/>
      <w:r>
        <w:t>Villamil</w:t>
      </w:r>
      <w:proofErr w:type="spellEnd"/>
      <w:r>
        <w:t xml:space="preserve"> et al. 2006, </w:t>
      </w:r>
      <w:proofErr w:type="spellStart"/>
      <w:r>
        <w:t>Basche</w:t>
      </w:r>
      <w:proofErr w:type="spellEnd"/>
      <w:r>
        <w:t xml:space="preserve"> et al. 2016</w:t>
      </w:r>
      <w:r w:rsidR="004541CA">
        <w:t>, Irmak et al. 2018</w:t>
      </w:r>
      <w:r>
        <w:t>). Region-specific studies are needed, as climatic and managerial constraints of maize-soybean rotations can limit cover crop options and growth potential (</w:t>
      </w:r>
      <w:proofErr w:type="spellStart"/>
      <w:r>
        <w:t>Strock</w:t>
      </w:r>
      <w:proofErr w:type="spellEnd"/>
      <w:r>
        <w:t xml:space="preserve"> et al. 2004, Baker and </w:t>
      </w:r>
      <w:proofErr w:type="spellStart"/>
      <w:r>
        <w:t>Griffis</w:t>
      </w:r>
      <w:proofErr w:type="spellEnd"/>
      <w:r>
        <w:t xml:space="preserve"> 2009, Nichols and Martinez-Feria 2021). </w:t>
      </w:r>
      <w:r w:rsidR="00426094">
        <w:t xml:space="preserve">The duration of cover cropping may also </w:t>
      </w:r>
      <w:proofErr w:type="gramStart"/>
      <w:r w:rsidR="00426094">
        <w:t>impact</w:t>
      </w:r>
      <w:proofErr w:type="gramEnd"/>
      <w:r w:rsidR="00426094">
        <w:t xml:space="preserve"> whether changes in soil structure are detected. Long-term studies on tillage have shown significant, but slow changes to the soil after implementing no-till (al-</w:t>
      </w:r>
      <w:proofErr w:type="spellStart"/>
      <w:r w:rsidR="00426094">
        <w:t>Kaisi</w:t>
      </w:r>
      <w:proofErr w:type="spellEnd"/>
      <w:r w:rsidR="00426094">
        <w:t xml:space="preserve"> et al. 2014, </w:t>
      </w:r>
      <w:proofErr w:type="spellStart"/>
      <w:r w:rsidR="00426094">
        <w:t>Cusser</w:t>
      </w:r>
      <w:proofErr w:type="spellEnd"/>
      <w:r w:rsidR="00426094">
        <w:t xml:space="preserve"> et al. 2020). Addition of cover crops may likewise require several years before improved soil hydrological properties </w:t>
      </w:r>
      <w:proofErr w:type="gramStart"/>
      <w:r w:rsidR="00426094">
        <w:t>can be detected</w:t>
      </w:r>
      <w:proofErr w:type="gramEnd"/>
      <w:r w:rsidR="00426094">
        <w:t xml:space="preserve">, necessitating data collection from long-term experiments.  </w:t>
      </w:r>
    </w:p>
    <w:p w14:paraId="2EFF8E73" w14:textId="2231FF38" w:rsidR="0009397B" w:rsidRDefault="00426094" w:rsidP="00DD0244">
      <w:pPr>
        <w:spacing w:line="480" w:lineRule="auto"/>
      </w:pPr>
      <w:r>
        <w:t xml:space="preserve">Lastly, </w:t>
      </w:r>
      <w:r w:rsidR="00FC4C2C">
        <w:t xml:space="preserve">while shallow soil depths (0-10cm) may be more responsive to cover crop effects (e.g. Moore et al. 2014, </w:t>
      </w:r>
      <w:proofErr w:type="spellStart"/>
      <w:r w:rsidR="00FC4C2C">
        <w:t>Kaspar</w:t>
      </w:r>
      <w:proofErr w:type="spellEnd"/>
      <w:r w:rsidR="00FC4C2C">
        <w:t xml:space="preserve"> et al. 2006, the nature conservancy thing), deeper depths may be more important when considering the soil’s contribution to the crop’s water supply (</w:t>
      </w:r>
      <w:proofErr w:type="spellStart"/>
      <w:r w:rsidR="00FC4C2C">
        <w:t>Asbjornsen</w:t>
      </w:r>
      <w:proofErr w:type="spellEnd"/>
      <w:r w:rsidR="00FC4C2C">
        <w:t xml:space="preserve"> et al 2008, Williams et al. 2008, </w:t>
      </w:r>
      <w:r w:rsidR="0009397B">
        <w:t>Rizzo et al. 2018</w:t>
      </w:r>
      <w:r w:rsidR="00FC4C2C">
        <w:t xml:space="preserve">). </w:t>
      </w:r>
    </w:p>
    <w:p w14:paraId="17B73E15" w14:textId="4EC5BEB9" w:rsidR="00FC4C2C" w:rsidRDefault="00FC4C2C" w:rsidP="00DD0244">
      <w:pPr>
        <w:spacing w:line="480" w:lineRule="auto"/>
      </w:pPr>
      <w:proofErr w:type="gramStart"/>
      <w:r>
        <w:t xml:space="preserve">Given </w:t>
      </w:r>
      <w:r w:rsidR="0009397B">
        <w:t xml:space="preserve">both </w:t>
      </w:r>
      <w:r>
        <w:t>th</w:t>
      </w:r>
      <w:r w:rsidR="0009397B">
        <w:t>e need to quantify long-term benefits of cover cropping and the current</w:t>
      </w:r>
      <w:r>
        <w:t xml:space="preserve"> lack of </w:t>
      </w:r>
      <w:r w:rsidR="00426094">
        <w:t xml:space="preserve">Midwest-specific </w:t>
      </w:r>
      <w:r>
        <w:t>data, the objectives of our study were to (1) determine what aspects of a soil’s hydrological profile are affected by long-term cover cropping at a depth relevant to crop production, and (2) propose a causal model connecting cover crops to changes in soil properties to aid in targeting future research.</w:t>
      </w:r>
      <w:proofErr w:type="gramEnd"/>
      <w:r>
        <w:t xml:space="preserve"> We collected soil samples at a 10-18 cm depth increment from four long-term (10+ years) </w:t>
      </w:r>
      <w:r w:rsidR="0009397B">
        <w:t xml:space="preserve">no-till </w:t>
      </w:r>
      <w:r>
        <w:t xml:space="preserve">cover crop trials located in Iowa, USA. Two trials were on-farm production fields, and two trials were part of a larger research experiment. We assessed the effects of long-term cover cropping on soil water content at saturation, soil water content at </w:t>
      </w:r>
      <w:commentRangeStart w:id="1"/>
      <w:r>
        <w:t xml:space="preserve">matric potentials approximating </w:t>
      </w:r>
      <w:commentRangeEnd w:id="1"/>
      <w:r>
        <w:rPr>
          <w:rStyle w:val="CommentReference"/>
        </w:rPr>
        <w:commentReference w:id="1"/>
      </w:r>
      <w:r>
        <w:t>field capacity (-100 cm H</w:t>
      </w:r>
      <w:r w:rsidRPr="002D109F">
        <w:rPr>
          <w:vertAlign w:val="subscript"/>
        </w:rPr>
        <w:t>2</w:t>
      </w:r>
      <w:r>
        <w:t>O,</w:t>
      </w:r>
      <w:r w:rsidRPr="002D109F">
        <w:rPr>
          <w:color w:val="FF0000"/>
        </w:rPr>
        <w:t xml:space="preserve"> Moore 2021</w:t>
      </w:r>
      <w:r>
        <w:t xml:space="preserve">), and pore-size distributions as estimated by the soil water retention curve shape. To complement and contextualize these data, we also measured soil texture, soil organic matter, and bulk densities of </w:t>
      </w:r>
      <w:r>
        <w:lastRenderedPageBreak/>
        <w:t>the soil samples. We used our results in combination with previous literature to construct a proposed causal model (Pearl 2008)</w:t>
      </w:r>
      <w:r w:rsidR="0009397B">
        <w:t>, which was analyzed for conditional dependencies</w:t>
      </w:r>
      <w:r w:rsidR="00DC1010">
        <w:t xml:space="preserve"> </w:t>
      </w:r>
      <w:r w:rsidR="0009397B">
        <w:t>(</w:t>
      </w:r>
      <w:r w:rsidR="0009397B" w:rsidRPr="00DC1010">
        <w:rPr>
          <w:color w:val="FF0000"/>
        </w:rPr>
        <w:t>CITE</w:t>
      </w:r>
      <w:r w:rsidR="0009397B">
        <w:t>)</w:t>
      </w:r>
      <w:r>
        <w:t xml:space="preserve">.  </w:t>
      </w:r>
    </w:p>
    <w:p w14:paraId="5A97F154" w14:textId="0CFF91E0" w:rsidR="00FC4C2C" w:rsidRDefault="00FC4C2C" w:rsidP="00DD0244">
      <w:pPr>
        <w:pStyle w:val="ParaText"/>
        <w:spacing w:line="480" w:lineRule="auto"/>
        <w:ind w:firstLine="0"/>
        <w:rPr>
          <w:szCs w:val="24"/>
        </w:rPr>
      </w:pPr>
    </w:p>
    <w:p w14:paraId="438BE410" w14:textId="77777777" w:rsidR="00FC4C2C" w:rsidRPr="00C24A1F" w:rsidRDefault="00FC4C2C" w:rsidP="00DD0244">
      <w:pPr>
        <w:pStyle w:val="ParaText"/>
        <w:spacing w:line="480" w:lineRule="auto"/>
        <w:ind w:firstLine="0"/>
        <w:rPr>
          <w:szCs w:val="24"/>
        </w:rPr>
      </w:pPr>
    </w:p>
    <w:p w14:paraId="6033B450" w14:textId="77777777" w:rsidR="00AE1D24" w:rsidRPr="00C24A1F" w:rsidRDefault="00AE1D24" w:rsidP="00DD0244">
      <w:pPr>
        <w:pStyle w:val="H1"/>
        <w:spacing w:line="480" w:lineRule="auto"/>
        <w:rPr>
          <w:sz w:val="24"/>
          <w:szCs w:val="24"/>
        </w:rPr>
      </w:pPr>
      <w:r w:rsidRPr="00C24A1F">
        <w:rPr>
          <w:sz w:val="24"/>
          <w:szCs w:val="24"/>
        </w:rPr>
        <w:t>Materials and Methods</w:t>
      </w:r>
    </w:p>
    <w:p w14:paraId="3A994C6F" w14:textId="77777777" w:rsidR="00AE1D24" w:rsidRPr="00C24A1F" w:rsidRDefault="00AE1D24" w:rsidP="00DD0244">
      <w:pPr>
        <w:pStyle w:val="H2"/>
        <w:spacing w:line="480" w:lineRule="auto"/>
        <w:rPr>
          <w:szCs w:val="24"/>
        </w:rPr>
      </w:pPr>
      <w:r w:rsidRPr="00C24A1F">
        <w:rPr>
          <w:szCs w:val="24"/>
        </w:rPr>
        <w:t>Header 2</w:t>
      </w:r>
    </w:p>
    <w:p w14:paraId="26162354" w14:textId="77777777" w:rsidR="009C53F2" w:rsidRPr="00DD0244" w:rsidRDefault="009C53F2" w:rsidP="00DD0244">
      <w:pPr>
        <w:pStyle w:val="H3"/>
        <w:spacing w:line="480" w:lineRule="auto"/>
        <w:rPr>
          <w:i/>
          <w:iCs/>
          <w:szCs w:val="24"/>
        </w:rPr>
      </w:pPr>
      <w:r w:rsidRPr="00DD0244">
        <w:rPr>
          <w:i/>
          <w:iCs/>
          <w:szCs w:val="24"/>
        </w:rPr>
        <w:t>Header 3</w:t>
      </w:r>
    </w:p>
    <w:p w14:paraId="3A5621A9" w14:textId="77777777" w:rsidR="00FE24A3" w:rsidRPr="00DD0244" w:rsidRDefault="00877B03" w:rsidP="00DD0244">
      <w:pPr>
        <w:pStyle w:val="ParaText"/>
        <w:spacing w:line="480" w:lineRule="auto"/>
        <w:rPr>
          <w:i/>
          <w:iCs/>
          <w:szCs w:val="24"/>
        </w:rPr>
      </w:pPr>
      <w:r w:rsidRPr="00DD0244">
        <w:rPr>
          <w:i/>
          <w:iCs/>
          <w:szCs w:val="24"/>
        </w:rPr>
        <w:t>In the Materials and Methods section, give enough detail to allow a competent scientist to repeat the experiments, mentally or in fact.</w:t>
      </w:r>
      <w:r w:rsidR="00E6641B" w:rsidRPr="00DD0244">
        <w:rPr>
          <w:i/>
          <w:iCs/>
          <w:szCs w:val="24"/>
        </w:rPr>
        <w:t xml:space="preserve"> For information about product names, proprietary materials, the names of plants and other organisms, and references, please see our style guide, chapter 1, </w:t>
      </w:r>
      <w:proofErr w:type="gramStart"/>
      <w:r w:rsidR="00E6641B" w:rsidRPr="00DD0244">
        <w:rPr>
          <w:i/>
          <w:iCs/>
          <w:szCs w:val="24"/>
        </w:rPr>
        <w:t>page</w:t>
      </w:r>
      <w:proofErr w:type="gramEnd"/>
      <w:r w:rsidR="00E6641B" w:rsidRPr="00DD0244">
        <w:rPr>
          <w:i/>
          <w:iCs/>
          <w:szCs w:val="24"/>
        </w:rPr>
        <w:t xml:space="preserve"> 8.</w:t>
      </w:r>
      <w:r w:rsidR="00BB0586" w:rsidRPr="00DD0244">
        <w:rPr>
          <w:i/>
          <w:iCs/>
          <w:szCs w:val="24"/>
        </w:rPr>
        <w:t xml:space="preserve"> For information on equations, please see our style guide, chapter 6.</w:t>
      </w:r>
    </w:p>
    <w:p w14:paraId="15562990" w14:textId="707474AA" w:rsidR="00E6641B" w:rsidRPr="00DD0244" w:rsidRDefault="00476053" w:rsidP="00DD0244">
      <w:pPr>
        <w:pStyle w:val="MTDisplayEquation"/>
        <w:spacing w:line="480" w:lineRule="auto"/>
        <w:ind w:firstLine="0"/>
        <w:rPr>
          <w:i/>
          <w:iCs/>
          <w:szCs w:val="24"/>
        </w:rPr>
      </w:pPr>
      <w:r w:rsidRPr="00DD0244">
        <w:rPr>
          <w:i/>
          <w:iCs/>
          <w:position w:val="-6"/>
          <w:szCs w:val="24"/>
        </w:rPr>
        <w:object w:dxaOrig="660" w:dyaOrig="279" w14:anchorId="695D6C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4.25pt" o:ole="">
            <v:imagedata r:id="rId11" o:title=""/>
          </v:shape>
          <o:OLEObject Type="Embed" ProgID="Equation.DSMT4" ShapeID="_x0000_i1025" DrawAspect="Content" ObjectID="_1682951781" r:id="rId12"/>
        </w:object>
      </w:r>
      <w:r w:rsidR="00E6641B" w:rsidRPr="00DD0244">
        <w:rPr>
          <w:i/>
          <w:iCs/>
          <w:szCs w:val="24"/>
        </w:rPr>
        <w:t xml:space="preserve"> </w:t>
      </w:r>
    </w:p>
    <w:p w14:paraId="79364ABF" w14:textId="77777777" w:rsidR="00DD0244" w:rsidRPr="006D587B" w:rsidRDefault="00DD0244" w:rsidP="00DD0244">
      <w:pPr>
        <w:pStyle w:val="Heading2"/>
        <w:numPr>
          <w:ilvl w:val="0"/>
          <w:numId w:val="0"/>
        </w:numPr>
        <w:spacing w:line="480" w:lineRule="auto"/>
        <w:ind w:left="567" w:hanging="567"/>
        <w:rPr>
          <w:i/>
          <w:iCs/>
          <w:sz w:val="22"/>
          <w:szCs w:val="22"/>
        </w:rPr>
      </w:pPr>
      <w:r w:rsidRPr="006D587B">
        <w:rPr>
          <w:i/>
          <w:iCs/>
        </w:rPr>
        <w:t>Site descriptions</w:t>
      </w:r>
    </w:p>
    <w:p w14:paraId="32DE7800" w14:textId="77777777" w:rsidR="00DD0244" w:rsidRDefault="00DD0244" w:rsidP="00DD0244">
      <w:pPr>
        <w:spacing w:line="480" w:lineRule="auto"/>
        <w:rPr>
          <w:szCs w:val="24"/>
        </w:rPr>
      </w:pPr>
      <w:r>
        <w:rPr>
          <w:szCs w:val="24"/>
        </w:rPr>
        <w:t xml:space="preserve">Three long-term sites </w:t>
      </w:r>
      <w:proofErr w:type="gramStart"/>
      <w:r>
        <w:rPr>
          <w:szCs w:val="24"/>
        </w:rPr>
        <w:t>were used</w:t>
      </w:r>
      <w:proofErr w:type="gramEnd"/>
      <w:r>
        <w:rPr>
          <w:szCs w:val="24"/>
        </w:rPr>
        <w:t xml:space="preserve"> for this study (</w:t>
      </w:r>
      <w:r w:rsidRPr="00AD0918">
        <w:rPr>
          <w:b/>
          <w:bCs/>
          <w:szCs w:val="24"/>
        </w:rPr>
        <w:t>Figure 1</w:t>
      </w:r>
      <w:r>
        <w:rPr>
          <w:szCs w:val="24"/>
        </w:rPr>
        <w:t xml:space="preserve">), with one site having two trials. Therefore, </w:t>
      </w:r>
      <w:proofErr w:type="gramStart"/>
      <w:r>
        <w:rPr>
          <w:szCs w:val="24"/>
        </w:rPr>
        <w:t>a total of four</w:t>
      </w:r>
      <w:proofErr w:type="gramEnd"/>
      <w:r>
        <w:rPr>
          <w:szCs w:val="24"/>
        </w:rPr>
        <w:t xml:space="preserve"> trials</w:t>
      </w:r>
      <w:r w:rsidRPr="00987A49">
        <w:rPr>
          <w:szCs w:val="24"/>
        </w:rPr>
        <w:t xml:space="preserve"> were </w:t>
      </w:r>
      <w:r>
        <w:rPr>
          <w:szCs w:val="24"/>
        </w:rPr>
        <w:t>sampled</w:t>
      </w:r>
      <w:r w:rsidRPr="00987A49">
        <w:rPr>
          <w:szCs w:val="24"/>
        </w:rPr>
        <w:t xml:space="preserve"> (</w:t>
      </w:r>
      <w:r w:rsidRPr="00987A49">
        <w:rPr>
          <w:b/>
          <w:bCs/>
          <w:szCs w:val="24"/>
        </w:rPr>
        <w:t>Table 1</w:t>
      </w:r>
      <w:r w:rsidRPr="00987A49">
        <w:rPr>
          <w:szCs w:val="24"/>
        </w:rPr>
        <w:t xml:space="preserve">). </w:t>
      </w:r>
      <w:r>
        <w:rPr>
          <w:szCs w:val="24"/>
        </w:rPr>
        <w:t>Each trial</w:t>
      </w:r>
      <w:r w:rsidRPr="00987A49">
        <w:rPr>
          <w:szCs w:val="24"/>
        </w:rPr>
        <w:t xml:space="preserve"> consisted of two treatments that had been in place for at least 10 years: (1) a maize/soybean rotation (either grain- or silage-based) with a winter rye cover crop planted </w:t>
      </w:r>
      <w:r>
        <w:rPr>
          <w:szCs w:val="24"/>
        </w:rPr>
        <w:t xml:space="preserve">yearly </w:t>
      </w:r>
      <w:r w:rsidRPr="00987A49">
        <w:rPr>
          <w:szCs w:val="24"/>
        </w:rPr>
        <w:t xml:space="preserve">in the fall following cash crop harvest and terminated in the spring, and (2) the same rotation without a cover crop. Every </w:t>
      </w:r>
      <w:r>
        <w:rPr>
          <w:szCs w:val="24"/>
        </w:rPr>
        <w:t>trial</w:t>
      </w:r>
      <w:r w:rsidRPr="00987A49">
        <w:rPr>
          <w:szCs w:val="24"/>
        </w:rPr>
        <w:t xml:space="preserve"> was arranged in a randomized complete block design with four (West</w:t>
      </w:r>
      <w:r>
        <w:rPr>
          <w:szCs w:val="24"/>
        </w:rPr>
        <w:t xml:space="preserve"> and </w:t>
      </w:r>
      <w:r w:rsidRPr="00987A49">
        <w:rPr>
          <w:szCs w:val="24"/>
        </w:rPr>
        <w:t xml:space="preserve">East) or five (Central) replicates. The plots within each </w:t>
      </w:r>
      <w:r>
        <w:rPr>
          <w:szCs w:val="24"/>
        </w:rPr>
        <w:t>trial</w:t>
      </w:r>
      <w:r w:rsidRPr="00987A49">
        <w:rPr>
          <w:szCs w:val="24"/>
        </w:rPr>
        <w:t xml:space="preserve"> were managed identically save for the planting of the cover crop in the fall. The exact herbicide and nutrient programs varied by site, reflective of their particular managers and contexts (</w:t>
      </w:r>
      <w:r w:rsidRPr="00987A49">
        <w:rPr>
          <w:b/>
          <w:bCs/>
          <w:szCs w:val="24"/>
        </w:rPr>
        <w:t>supplementary material</w:t>
      </w:r>
      <w:r w:rsidRPr="00987A49">
        <w:rPr>
          <w:szCs w:val="24"/>
        </w:rPr>
        <w:t xml:space="preserve">). </w:t>
      </w:r>
      <w:proofErr w:type="gramStart"/>
      <w:r w:rsidRPr="00987A49">
        <w:rPr>
          <w:szCs w:val="24"/>
        </w:rPr>
        <w:t xml:space="preserve">More detailed accounts </w:t>
      </w:r>
      <w:r w:rsidRPr="00987A49">
        <w:rPr>
          <w:szCs w:val="24"/>
        </w:rPr>
        <w:lastRenderedPageBreak/>
        <w:t>of agronomic management</w:t>
      </w:r>
      <w:proofErr w:type="gramEnd"/>
      <w:r w:rsidRPr="00987A49">
        <w:rPr>
          <w:szCs w:val="24"/>
        </w:rPr>
        <w:t xml:space="preserve"> </w:t>
      </w:r>
      <w:r>
        <w:rPr>
          <w:szCs w:val="24"/>
        </w:rPr>
        <w:t>have been published elsewhere for the research</w:t>
      </w:r>
      <w:r w:rsidRPr="00987A49">
        <w:rPr>
          <w:szCs w:val="24"/>
        </w:rPr>
        <w:t xml:space="preserve"> site </w:t>
      </w:r>
      <w:r w:rsidRPr="00987A49">
        <w:rPr>
          <w:noProof/>
          <w:szCs w:val="24"/>
        </w:rPr>
        <w:t>(Moore et al., 2014)</w:t>
      </w:r>
      <w:r>
        <w:rPr>
          <w:noProof/>
          <w:szCs w:val="24"/>
        </w:rPr>
        <w:t xml:space="preserve"> and production sites (Nichols et al. 2020)</w:t>
      </w:r>
      <w:r w:rsidRPr="00987A49">
        <w:rPr>
          <w:szCs w:val="24"/>
        </w:rPr>
        <w:t>.</w:t>
      </w:r>
      <w:r>
        <w:rPr>
          <w:szCs w:val="24"/>
        </w:rPr>
        <w:t xml:space="preserve"> </w:t>
      </w:r>
      <w:r w:rsidRPr="00987A49">
        <w:rPr>
          <w:szCs w:val="24"/>
        </w:rPr>
        <w:t xml:space="preserve">All sites had sub-surface tile drainage and </w:t>
      </w:r>
      <w:proofErr w:type="gramStart"/>
      <w:r w:rsidRPr="00987A49">
        <w:rPr>
          <w:szCs w:val="24"/>
        </w:rPr>
        <w:t>were managed</w:t>
      </w:r>
      <w:proofErr w:type="gramEnd"/>
      <w:r w:rsidRPr="00987A49">
        <w:rPr>
          <w:szCs w:val="24"/>
        </w:rPr>
        <w:t xml:space="preserve"> without tillage since initiation.</w:t>
      </w:r>
    </w:p>
    <w:tbl>
      <w:tblPr>
        <w:tblStyle w:val="TableGrid"/>
        <w:tblW w:w="0" w:type="auto"/>
        <w:tblLook w:val="04A0" w:firstRow="1" w:lastRow="0" w:firstColumn="1" w:lastColumn="0" w:noHBand="0" w:noVBand="1"/>
      </w:tblPr>
      <w:tblGrid>
        <w:gridCol w:w="9350"/>
      </w:tblGrid>
      <w:tr w:rsidR="00DD0244" w14:paraId="0BABB54D" w14:textId="77777777" w:rsidTr="00A0421E">
        <w:tc>
          <w:tcPr>
            <w:tcW w:w="9350" w:type="dxa"/>
          </w:tcPr>
          <w:p w14:paraId="1BAE6029" w14:textId="77777777" w:rsidR="00DD0244" w:rsidRDefault="00DD0244" w:rsidP="00DD0244">
            <w:pPr>
              <w:spacing w:line="480" w:lineRule="auto"/>
              <w:rPr>
                <w:szCs w:val="24"/>
              </w:rPr>
            </w:pPr>
            <w:r>
              <w:rPr>
                <w:noProof/>
              </w:rPr>
              <w:drawing>
                <wp:inline distT="0" distB="0" distL="0" distR="0" wp14:anchorId="6512A38D" wp14:editId="17193C68">
                  <wp:extent cx="5943600" cy="4121785"/>
                  <wp:effectExtent l="0" t="0" r="0" b="0"/>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a:blip r:embed="rId13"/>
                          <a:stretch>
                            <a:fillRect/>
                          </a:stretch>
                        </pic:blipFill>
                        <pic:spPr>
                          <a:xfrm>
                            <a:off x="0" y="0"/>
                            <a:ext cx="5943600" cy="4121785"/>
                          </a:xfrm>
                          <a:prstGeom prst="rect">
                            <a:avLst/>
                          </a:prstGeom>
                        </pic:spPr>
                      </pic:pic>
                    </a:graphicData>
                  </a:graphic>
                </wp:inline>
              </w:drawing>
            </w:r>
          </w:p>
        </w:tc>
      </w:tr>
    </w:tbl>
    <w:p w14:paraId="55570B7C" w14:textId="77777777" w:rsidR="00DD0244" w:rsidRDefault="00DD0244" w:rsidP="00DD0244">
      <w:pPr>
        <w:spacing w:line="480" w:lineRule="auto"/>
        <w:rPr>
          <w:ins w:id="2" w:author="Nichols, Virginia A [AGRON]" w:date="2021-04-12T16:49:00Z"/>
          <w:szCs w:val="24"/>
        </w:rPr>
      </w:pPr>
    </w:p>
    <w:p w14:paraId="07607CF3" w14:textId="77777777" w:rsidR="00DD0244" w:rsidRDefault="00DD0244" w:rsidP="00DD0244">
      <w:pPr>
        <w:spacing w:line="480" w:lineRule="auto"/>
        <w:rPr>
          <w:ins w:id="3" w:author="Nichols, Virginia A [AGRON]" w:date="2021-04-12T16:49:00Z"/>
          <w:szCs w:val="24"/>
        </w:rPr>
      </w:pPr>
    </w:p>
    <w:p w14:paraId="1BA63525" w14:textId="77777777" w:rsidR="00DD0244" w:rsidRDefault="00DD0244" w:rsidP="00DD0244">
      <w:pPr>
        <w:spacing w:line="480" w:lineRule="auto"/>
        <w:rPr>
          <w:ins w:id="4" w:author="Nichols, Virginia A [AGRON]" w:date="2021-04-12T16:49:00Z"/>
          <w:szCs w:val="24"/>
        </w:rPr>
      </w:pPr>
    </w:p>
    <w:p w14:paraId="52518F20" w14:textId="77777777" w:rsidR="00DD0244" w:rsidRDefault="00DD0244" w:rsidP="00DD0244">
      <w:pPr>
        <w:spacing w:line="480" w:lineRule="auto"/>
        <w:rPr>
          <w:ins w:id="5" w:author="Nichols, Virginia A [AGRON]" w:date="2021-04-12T16:49:00Z"/>
          <w:szCs w:val="24"/>
        </w:rPr>
      </w:pPr>
    </w:p>
    <w:p w14:paraId="1DECB1CB" w14:textId="77777777" w:rsidR="00DD0244" w:rsidRDefault="00DD0244" w:rsidP="00DD0244">
      <w:pPr>
        <w:spacing w:line="480" w:lineRule="auto"/>
        <w:rPr>
          <w:ins w:id="6" w:author="Nichols, Virginia A [AGRON]" w:date="2021-04-12T16:49:00Z"/>
          <w:szCs w:val="24"/>
        </w:rPr>
      </w:pPr>
    </w:p>
    <w:p w14:paraId="1C6D7331" w14:textId="77777777" w:rsidR="00DD0244" w:rsidRDefault="00DD0244" w:rsidP="00DD0244">
      <w:pPr>
        <w:spacing w:line="480" w:lineRule="auto"/>
        <w:rPr>
          <w:szCs w:val="24"/>
        </w:rPr>
      </w:pPr>
    </w:p>
    <w:tbl>
      <w:tblPr>
        <w:tblW w:w="10710" w:type="dxa"/>
        <w:tblLayout w:type="fixed"/>
        <w:tblLook w:val="04A0" w:firstRow="1" w:lastRow="0" w:firstColumn="1" w:lastColumn="0" w:noHBand="0" w:noVBand="1"/>
      </w:tblPr>
      <w:tblGrid>
        <w:gridCol w:w="1165"/>
        <w:gridCol w:w="1260"/>
        <w:gridCol w:w="1080"/>
        <w:gridCol w:w="990"/>
        <w:gridCol w:w="1350"/>
        <w:gridCol w:w="1350"/>
        <w:gridCol w:w="275"/>
        <w:gridCol w:w="630"/>
        <w:gridCol w:w="630"/>
        <w:gridCol w:w="990"/>
        <w:gridCol w:w="990"/>
      </w:tblGrid>
      <w:tr w:rsidR="00DD0244" w:rsidRPr="00987A49" w14:paraId="21BE1ECB" w14:textId="77777777" w:rsidTr="00A0421E">
        <w:trPr>
          <w:trHeight w:val="303"/>
        </w:trPr>
        <w:tc>
          <w:tcPr>
            <w:tcW w:w="1165" w:type="dxa"/>
            <w:vMerge w:val="restart"/>
            <w:tcBorders>
              <w:top w:val="single" w:sz="4" w:space="0" w:color="auto"/>
            </w:tcBorders>
            <w:shd w:val="clear" w:color="auto" w:fill="auto"/>
            <w:vAlign w:val="center"/>
          </w:tcPr>
          <w:p w14:paraId="2DE8EC5A" w14:textId="77777777" w:rsidR="00DD0244" w:rsidRPr="00987A49" w:rsidRDefault="00DD0244" w:rsidP="00DD0244">
            <w:pPr>
              <w:spacing w:after="0" w:line="480" w:lineRule="auto"/>
              <w:jc w:val="center"/>
              <w:rPr>
                <w:b/>
                <w:sz w:val="20"/>
                <w:szCs w:val="20"/>
              </w:rPr>
            </w:pPr>
            <w:bookmarkStart w:id="7" w:name="_Hlk69203050"/>
            <w:r w:rsidRPr="00987A49">
              <w:rPr>
                <w:b/>
                <w:sz w:val="20"/>
                <w:szCs w:val="20"/>
              </w:rPr>
              <w:lastRenderedPageBreak/>
              <w:t>Plot Size</w:t>
            </w:r>
            <w:r>
              <w:rPr>
                <w:b/>
                <w:sz w:val="20"/>
                <w:szCs w:val="20"/>
              </w:rPr>
              <w:t xml:space="preserve"> and Average Slope</w:t>
            </w:r>
            <w:r w:rsidRPr="009425F2">
              <w:rPr>
                <w:b/>
                <w:sz w:val="20"/>
                <w:szCs w:val="20"/>
                <w:vertAlign w:val="superscript"/>
              </w:rPr>
              <w:t>*</w:t>
            </w:r>
          </w:p>
        </w:tc>
        <w:tc>
          <w:tcPr>
            <w:tcW w:w="1260" w:type="dxa"/>
            <w:vMerge w:val="restart"/>
            <w:tcBorders>
              <w:top w:val="single" w:sz="4" w:space="0" w:color="auto"/>
            </w:tcBorders>
            <w:vAlign w:val="center"/>
          </w:tcPr>
          <w:p w14:paraId="5BC01275" w14:textId="77777777" w:rsidR="00DD0244" w:rsidRPr="00987A49" w:rsidRDefault="00DD0244" w:rsidP="00DD0244">
            <w:pPr>
              <w:spacing w:after="0" w:line="480" w:lineRule="auto"/>
              <w:jc w:val="center"/>
              <w:rPr>
                <w:b/>
                <w:sz w:val="20"/>
                <w:szCs w:val="20"/>
              </w:rPr>
            </w:pPr>
            <w:r>
              <w:rPr>
                <w:b/>
                <w:sz w:val="20"/>
                <w:szCs w:val="20"/>
              </w:rPr>
              <w:t>Treatment Replications</w:t>
            </w:r>
          </w:p>
        </w:tc>
        <w:tc>
          <w:tcPr>
            <w:tcW w:w="1080" w:type="dxa"/>
            <w:vMerge w:val="restart"/>
            <w:tcBorders>
              <w:top w:val="single" w:sz="4" w:space="0" w:color="auto"/>
            </w:tcBorders>
            <w:vAlign w:val="center"/>
          </w:tcPr>
          <w:p w14:paraId="72910391" w14:textId="77777777" w:rsidR="00DD0244" w:rsidRPr="00987A49" w:rsidRDefault="00DD0244" w:rsidP="00DD0244">
            <w:pPr>
              <w:spacing w:after="0" w:line="480" w:lineRule="auto"/>
              <w:jc w:val="center"/>
              <w:rPr>
                <w:b/>
                <w:sz w:val="20"/>
                <w:szCs w:val="20"/>
              </w:rPr>
            </w:pPr>
            <w:r>
              <w:rPr>
                <w:b/>
                <w:sz w:val="20"/>
                <w:szCs w:val="20"/>
              </w:rPr>
              <w:t>Dominant Soil Types</w:t>
            </w:r>
            <w:r w:rsidRPr="009425F2">
              <w:rPr>
                <w:b/>
                <w:sz w:val="20"/>
                <w:szCs w:val="20"/>
                <w:vertAlign w:val="superscript"/>
              </w:rPr>
              <w:t>*</w:t>
            </w:r>
          </w:p>
        </w:tc>
        <w:tc>
          <w:tcPr>
            <w:tcW w:w="990" w:type="dxa"/>
            <w:vMerge w:val="restart"/>
            <w:tcBorders>
              <w:top w:val="single" w:sz="4" w:space="0" w:color="auto"/>
            </w:tcBorders>
            <w:vAlign w:val="center"/>
          </w:tcPr>
          <w:p w14:paraId="4042D58D" w14:textId="77777777" w:rsidR="00DD0244" w:rsidRPr="00804FD3" w:rsidRDefault="00DD0244" w:rsidP="00DD0244">
            <w:pPr>
              <w:spacing w:after="0" w:line="480" w:lineRule="auto"/>
              <w:jc w:val="center"/>
              <w:rPr>
                <w:b/>
                <w:sz w:val="20"/>
                <w:szCs w:val="20"/>
              </w:rPr>
            </w:pPr>
            <w:r>
              <w:rPr>
                <w:b/>
                <w:sz w:val="20"/>
                <w:szCs w:val="20"/>
              </w:rPr>
              <w:t>Average Depth to Water Table</w:t>
            </w:r>
            <w:r w:rsidRPr="009425F2">
              <w:rPr>
                <w:b/>
                <w:sz w:val="20"/>
                <w:szCs w:val="20"/>
                <w:vertAlign w:val="superscript"/>
              </w:rPr>
              <w:t>*</w:t>
            </w:r>
            <w:r>
              <w:rPr>
                <w:b/>
                <w:sz w:val="20"/>
                <w:szCs w:val="20"/>
                <w:vertAlign w:val="superscript"/>
              </w:rPr>
              <w:t xml:space="preserve"> </w:t>
            </w:r>
            <w:r>
              <w:rPr>
                <w:b/>
                <w:sz w:val="20"/>
                <w:szCs w:val="20"/>
              </w:rPr>
              <w:t>(cm)</w:t>
            </w:r>
          </w:p>
        </w:tc>
        <w:tc>
          <w:tcPr>
            <w:tcW w:w="2700" w:type="dxa"/>
            <w:gridSpan w:val="2"/>
            <w:tcBorders>
              <w:top w:val="single" w:sz="4" w:space="0" w:color="auto"/>
              <w:bottom w:val="single" w:sz="4" w:space="0" w:color="auto"/>
            </w:tcBorders>
            <w:shd w:val="clear" w:color="auto" w:fill="auto"/>
            <w:vAlign w:val="center"/>
          </w:tcPr>
          <w:p w14:paraId="5F075012" w14:textId="77777777" w:rsidR="00DD0244" w:rsidRPr="00987A49" w:rsidRDefault="00DD0244" w:rsidP="00DD0244">
            <w:pPr>
              <w:spacing w:after="0" w:line="480" w:lineRule="auto"/>
              <w:jc w:val="center"/>
              <w:rPr>
                <w:b/>
                <w:sz w:val="20"/>
                <w:szCs w:val="20"/>
              </w:rPr>
            </w:pPr>
            <w:r w:rsidRPr="00987A49">
              <w:rPr>
                <w:b/>
                <w:sz w:val="20"/>
                <w:szCs w:val="20"/>
              </w:rPr>
              <w:t>30-year Annual Mean</w:t>
            </w:r>
          </w:p>
        </w:tc>
        <w:tc>
          <w:tcPr>
            <w:tcW w:w="275" w:type="dxa"/>
            <w:tcBorders>
              <w:top w:val="single" w:sz="4" w:space="0" w:color="auto"/>
            </w:tcBorders>
          </w:tcPr>
          <w:p w14:paraId="3697B82D" w14:textId="77777777" w:rsidR="00DD0244" w:rsidRPr="00987A49" w:rsidRDefault="00DD0244" w:rsidP="00DD0244">
            <w:pPr>
              <w:spacing w:after="0" w:line="480" w:lineRule="auto"/>
              <w:jc w:val="center"/>
              <w:rPr>
                <w:b/>
                <w:sz w:val="20"/>
                <w:szCs w:val="20"/>
              </w:rPr>
            </w:pPr>
          </w:p>
        </w:tc>
        <w:tc>
          <w:tcPr>
            <w:tcW w:w="1260" w:type="dxa"/>
            <w:gridSpan w:val="2"/>
            <w:tcBorders>
              <w:top w:val="single" w:sz="4" w:space="0" w:color="auto"/>
              <w:bottom w:val="single" w:sz="4" w:space="0" w:color="auto"/>
            </w:tcBorders>
            <w:shd w:val="clear" w:color="auto" w:fill="auto"/>
            <w:vAlign w:val="center"/>
          </w:tcPr>
          <w:p w14:paraId="758176ED" w14:textId="77777777" w:rsidR="00DD0244" w:rsidRPr="00987A49" w:rsidRDefault="00DD0244" w:rsidP="00DD0244">
            <w:pPr>
              <w:spacing w:after="0" w:line="480" w:lineRule="auto"/>
              <w:jc w:val="center"/>
              <w:rPr>
                <w:b/>
                <w:sz w:val="20"/>
                <w:szCs w:val="20"/>
              </w:rPr>
            </w:pPr>
            <w:r w:rsidRPr="00987A49">
              <w:rPr>
                <w:b/>
                <w:sz w:val="20"/>
                <w:szCs w:val="20"/>
              </w:rPr>
              <w:t>Mean Cover Crop Biomass (Mg ha</w:t>
            </w:r>
            <w:r w:rsidRPr="00987A49">
              <w:rPr>
                <w:b/>
                <w:sz w:val="20"/>
                <w:szCs w:val="20"/>
                <w:vertAlign w:val="superscript"/>
              </w:rPr>
              <w:t>-1</w:t>
            </w:r>
            <w:r w:rsidRPr="00987A49">
              <w:rPr>
                <w:b/>
                <w:sz w:val="20"/>
                <w:szCs w:val="20"/>
              </w:rPr>
              <w:t>)</w:t>
            </w:r>
          </w:p>
        </w:tc>
        <w:tc>
          <w:tcPr>
            <w:tcW w:w="990" w:type="dxa"/>
            <w:vMerge w:val="restart"/>
            <w:tcBorders>
              <w:top w:val="single" w:sz="4" w:space="0" w:color="auto"/>
            </w:tcBorders>
            <w:shd w:val="clear" w:color="auto" w:fill="auto"/>
            <w:vAlign w:val="center"/>
          </w:tcPr>
          <w:p w14:paraId="02BC6779" w14:textId="77777777" w:rsidR="00DD0244" w:rsidRPr="00987A49" w:rsidRDefault="00DD0244" w:rsidP="00DD0244">
            <w:pPr>
              <w:spacing w:after="0" w:line="480" w:lineRule="auto"/>
              <w:jc w:val="center"/>
              <w:rPr>
                <w:b/>
                <w:sz w:val="20"/>
                <w:szCs w:val="20"/>
              </w:rPr>
            </w:pPr>
            <w:r w:rsidRPr="00987A49">
              <w:rPr>
                <w:b/>
                <w:sz w:val="20"/>
                <w:szCs w:val="20"/>
              </w:rPr>
              <w:t>2018 Crop</w:t>
            </w:r>
          </w:p>
        </w:tc>
        <w:tc>
          <w:tcPr>
            <w:tcW w:w="990" w:type="dxa"/>
            <w:vMerge w:val="restart"/>
            <w:tcBorders>
              <w:top w:val="single" w:sz="4" w:space="0" w:color="auto"/>
            </w:tcBorders>
            <w:shd w:val="clear" w:color="auto" w:fill="auto"/>
            <w:vAlign w:val="center"/>
          </w:tcPr>
          <w:p w14:paraId="10DA4CB9" w14:textId="77777777" w:rsidR="00DD0244" w:rsidRPr="00987A49" w:rsidRDefault="00DD0244" w:rsidP="00DD0244">
            <w:pPr>
              <w:spacing w:after="0" w:line="480" w:lineRule="auto"/>
              <w:jc w:val="center"/>
              <w:rPr>
                <w:b/>
                <w:sz w:val="20"/>
                <w:szCs w:val="20"/>
              </w:rPr>
            </w:pPr>
            <w:r w:rsidRPr="00987A49">
              <w:rPr>
                <w:b/>
                <w:sz w:val="20"/>
                <w:szCs w:val="20"/>
              </w:rPr>
              <w:t>2019 Sampling Date</w:t>
            </w:r>
          </w:p>
        </w:tc>
      </w:tr>
      <w:tr w:rsidR="00DD0244" w:rsidRPr="00987A49" w14:paraId="25E36A92" w14:textId="77777777" w:rsidTr="00A0421E">
        <w:trPr>
          <w:trHeight w:val="303"/>
        </w:trPr>
        <w:tc>
          <w:tcPr>
            <w:tcW w:w="1165" w:type="dxa"/>
            <w:vMerge/>
            <w:tcBorders>
              <w:bottom w:val="single" w:sz="4" w:space="0" w:color="auto"/>
            </w:tcBorders>
            <w:shd w:val="clear" w:color="auto" w:fill="auto"/>
            <w:vAlign w:val="center"/>
          </w:tcPr>
          <w:p w14:paraId="15B0041A" w14:textId="77777777" w:rsidR="00DD0244" w:rsidRPr="00987A49" w:rsidRDefault="00DD0244" w:rsidP="00DD0244">
            <w:pPr>
              <w:spacing w:after="0" w:line="480" w:lineRule="auto"/>
              <w:jc w:val="center"/>
              <w:rPr>
                <w:sz w:val="20"/>
                <w:szCs w:val="20"/>
              </w:rPr>
            </w:pPr>
          </w:p>
        </w:tc>
        <w:tc>
          <w:tcPr>
            <w:tcW w:w="1260" w:type="dxa"/>
            <w:vMerge/>
            <w:tcBorders>
              <w:bottom w:val="single" w:sz="4" w:space="0" w:color="auto"/>
            </w:tcBorders>
          </w:tcPr>
          <w:p w14:paraId="1C9A0F52" w14:textId="77777777" w:rsidR="00DD0244" w:rsidRPr="00987A49" w:rsidRDefault="00DD0244" w:rsidP="00DD0244">
            <w:pPr>
              <w:spacing w:after="0" w:line="480" w:lineRule="auto"/>
              <w:jc w:val="center"/>
              <w:rPr>
                <w:b/>
                <w:i/>
                <w:sz w:val="20"/>
                <w:szCs w:val="20"/>
              </w:rPr>
            </w:pPr>
          </w:p>
        </w:tc>
        <w:tc>
          <w:tcPr>
            <w:tcW w:w="1080" w:type="dxa"/>
            <w:vMerge/>
            <w:tcBorders>
              <w:bottom w:val="single" w:sz="4" w:space="0" w:color="auto"/>
            </w:tcBorders>
          </w:tcPr>
          <w:p w14:paraId="5D4A8744" w14:textId="77777777" w:rsidR="00DD0244" w:rsidRPr="00987A49" w:rsidRDefault="00DD0244" w:rsidP="00DD0244">
            <w:pPr>
              <w:spacing w:after="0" w:line="480" w:lineRule="auto"/>
              <w:jc w:val="center"/>
              <w:rPr>
                <w:b/>
                <w:i/>
                <w:sz w:val="20"/>
                <w:szCs w:val="20"/>
              </w:rPr>
            </w:pPr>
          </w:p>
        </w:tc>
        <w:tc>
          <w:tcPr>
            <w:tcW w:w="990" w:type="dxa"/>
            <w:vMerge/>
            <w:tcBorders>
              <w:bottom w:val="single" w:sz="4" w:space="0" w:color="auto"/>
            </w:tcBorders>
          </w:tcPr>
          <w:p w14:paraId="0F342AAD" w14:textId="77777777" w:rsidR="00DD0244" w:rsidRPr="00987A49" w:rsidRDefault="00DD0244" w:rsidP="00DD0244">
            <w:pPr>
              <w:spacing w:after="0" w:line="480" w:lineRule="auto"/>
              <w:jc w:val="center"/>
              <w:rPr>
                <w:b/>
                <w:i/>
                <w:sz w:val="20"/>
                <w:szCs w:val="20"/>
              </w:rPr>
            </w:pPr>
          </w:p>
        </w:tc>
        <w:tc>
          <w:tcPr>
            <w:tcW w:w="1350" w:type="dxa"/>
            <w:tcBorders>
              <w:top w:val="single" w:sz="4" w:space="0" w:color="auto"/>
              <w:bottom w:val="single" w:sz="4" w:space="0" w:color="auto"/>
            </w:tcBorders>
            <w:shd w:val="clear" w:color="auto" w:fill="auto"/>
            <w:vAlign w:val="center"/>
          </w:tcPr>
          <w:p w14:paraId="5F55E2B2" w14:textId="77777777" w:rsidR="00DD0244" w:rsidRPr="00987A49" w:rsidRDefault="00DD0244" w:rsidP="00DD0244">
            <w:pPr>
              <w:spacing w:after="0" w:line="480" w:lineRule="auto"/>
              <w:jc w:val="center"/>
              <w:rPr>
                <w:b/>
                <w:i/>
                <w:sz w:val="20"/>
                <w:szCs w:val="20"/>
              </w:rPr>
            </w:pPr>
            <w:r w:rsidRPr="00987A49">
              <w:rPr>
                <w:b/>
                <w:i/>
                <w:sz w:val="20"/>
                <w:szCs w:val="20"/>
              </w:rPr>
              <w:t>Air Temp</w:t>
            </w:r>
            <w:r>
              <w:rPr>
                <w:b/>
                <w:i/>
                <w:sz w:val="20"/>
                <w:szCs w:val="20"/>
              </w:rPr>
              <w:t>erature</w:t>
            </w:r>
            <w:r w:rsidRPr="00987A49">
              <w:rPr>
                <w:b/>
                <w:i/>
                <w:sz w:val="20"/>
                <w:szCs w:val="20"/>
              </w:rPr>
              <w:t xml:space="preserve"> (⁰C)</w:t>
            </w:r>
          </w:p>
        </w:tc>
        <w:tc>
          <w:tcPr>
            <w:tcW w:w="1350" w:type="dxa"/>
            <w:tcBorders>
              <w:top w:val="single" w:sz="4" w:space="0" w:color="auto"/>
              <w:bottom w:val="single" w:sz="4" w:space="0" w:color="auto"/>
            </w:tcBorders>
            <w:shd w:val="clear" w:color="auto" w:fill="auto"/>
            <w:vAlign w:val="center"/>
          </w:tcPr>
          <w:p w14:paraId="7CE6BB2D" w14:textId="77777777" w:rsidR="00DD0244" w:rsidRPr="00987A49" w:rsidRDefault="00DD0244" w:rsidP="00DD0244">
            <w:pPr>
              <w:spacing w:after="0" w:line="480" w:lineRule="auto"/>
              <w:jc w:val="center"/>
              <w:rPr>
                <w:b/>
                <w:i/>
                <w:sz w:val="20"/>
                <w:szCs w:val="20"/>
              </w:rPr>
            </w:pPr>
            <w:r w:rsidRPr="00987A49">
              <w:rPr>
                <w:b/>
                <w:i/>
                <w:sz w:val="20"/>
                <w:szCs w:val="20"/>
              </w:rPr>
              <w:t>Preci</w:t>
            </w:r>
            <w:r>
              <w:rPr>
                <w:b/>
                <w:i/>
                <w:sz w:val="20"/>
                <w:szCs w:val="20"/>
              </w:rPr>
              <w:t>pitation</w:t>
            </w:r>
            <w:r w:rsidRPr="00987A49">
              <w:rPr>
                <w:b/>
                <w:i/>
                <w:sz w:val="20"/>
                <w:szCs w:val="20"/>
              </w:rPr>
              <w:t xml:space="preserve"> (mm)</w:t>
            </w:r>
          </w:p>
        </w:tc>
        <w:tc>
          <w:tcPr>
            <w:tcW w:w="275" w:type="dxa"/>
          </w:tcPr>
          <w:p w14:paraId="3AA7987F" w14:textId="77777777" w:rsidR="00DD0244" w:rsidRPr="00987A49" w:rsidRDefault="00DD0244" w:rsidP="00DD0244">
            <w:pPr>
              <w:spacing w:after="0" w:line="480" w:lineRule="auto"/>
              <w:jc w:val="center"/>
              <w:rPr>
                <w:b/>
                <w:i/>
                <w:sz w:val="20"/>
                <w:szCs w:val="20"/>
              </w:rPr>
            </w:pPr>
          </w:p>
        </w:tc>
        <w:tc>
          <w:tcPr>
            <w:tcW w:w="630" w:type="dxa"/>
            <w:tcBorders>
              <w:top w:val="single" w:sz="4" w:space="0" w:color="auto"/>
              <w:bottom w:val="single" w:sz="4" w:space="0" w:color="auto"/>
            </w:tcBorders>
            <w:shd w:val="clear" w:color="auto" w:fill="auto"/>
            <w:vAlign w:val="center"/>
          </w:tcPr>
          <w:p w14:paraId="4A921062" w14:textId="77777777" w:rsidR="00DD0244" w:rsidRPr="00987A49" w:rsidRDefault="00DD0244" w:rsidP="00DD0244">
            <w:pPr>
              <w:spacing w:after="0" w:line="480" w:lineRule="auto"/>
              <w:jc w:val="center"/>
              <w:rPr>
                <w:b/>
                <w:i/>
                <w:sz w:val="20"/>
                <w:szCs w:val="20"/>
              </w:rPr>
            </w:pPr>
            <w:r w:rsidRPr="00987A49">
              <w:rPr>
                <w:b/>
                <w:i/>
                <w:sz w:val="20"/>
                <w:szCs w:val="20"/>
              </w:rPr>
              <w:t>5-year</w:t>
            </w:r>
          </w:p>
        </w:tc>
        <w:tc>
          <w:tcPr>
            <w:tcW w:w="630" w:type="dxa"/>
            <w:tcBorders>
              <w:top w:val="single" w:sz="4" w:space="0" w:color="auto"/>
              <w:bottom w:val="single" w:sz="4" w:space="0" w:color="auto"/>
            </w:tcBorders>
            <w:shd w:val="clear" w:color="auto" w:fill="auto"/>
            <w:vAlign w:val="center"/>
          </w:tcPr>
          <w:p w14:paraId="608B6E0B" w14:textId="77777777" w:rsidR="00DD0244" w:rsidRPr="00987A49" w:rsidRDefault="00DD0244" w:rsidP="00DD0244">
            <w:pPr>
              <w:spacing w:after="0" w:line="480" w:lineRule="auto"/>
              <w:jc w:val="center"/>
              <w:rPr>
                <w:b/>
                <w:i/>
                <w:sz w:val="20"/>
                <w:szCs w:val="20"/>
              </w:rPr>
            </w:pPr>
            <w:r w:rsidRPr="00987A49">
              <w:rPr>
                <w:b/>
                <w:i/>
                <w:sz w:val="20"/>
                <w:szCs w:val="20"/>
              </w:rPr>
              <w:t>10-year</w:t>
            </w:r>
          </w:p>
        </w:tc>
        <w:tc>
          <w:tcPr>
            <w:tcW w:w="990" w:type="dxa"/>
            <w:vMerge/>
            <w:tcBorders>
              <w:bottom w:val="single" w:sz="4" w:space="0" w:color="auto"/>
            </w:tcBorders>
            <w:shd w:val="clear" w:color="auto" w:fill="auto"/>
            <w:vAlign w:val="center"/>
          </w:tcPr>
          <w:p w14:paraId="60099228" w14:textId="77777777" w:rsidR="00DD0244" w:rsidRPr="00987A49" w:rsidRDefault="00DD0244" w:rsidP="00DD0244">
            <w:pPr>
              <w:spacing w:after="0" w:line="480" w:lineRule="auto"/>
              <w:jc w:val="center"/>
              <w:rPr>
                <w:sz w:val="20"/>
                <w:szCs w:val="20"/>
              </w:rPr>
            </w:pPr>
          </w:p>
        </w:tc>
        <w:tc>
          <w:tcPr>
            <w:tcW w:w="990" w:type="dxa"/>
            <w:vMerge/>
            <w:tcBorders>
              <w:bottom w:val="single" w:sz="4" w:space="0" w:color="auto"/>
            </w:tcBorders>
            <w:shd w:val="clear" w:color="auto" w:fill="auto"/>
            <w:vAlign w:val="center"/>
          </w:tcPr>
          <w:p w14:paraId="6A38F387" w14:textId="77777777" w:rsidR="00DD0244" w:rsidRPr="00987A49" w:rsidRDefault="00DD0244" w:rsidP="00DD0244">
            <w:pPr>
              <w:spacing w:after="0" w:line="480" w:lineRule="auto"/>
              <w:jc w:val="center"/>
              <w:rPr>
                <w:sz w:val="20"/>
                <w:szCs w:val="20"/>
              </w:rPr>
            </w:pPr>
          </w:p>
        </w:tc>
      </w:tr>
      <w:tr w:rsidR="00DD0244" w:rsidRPr="00987A49" w14:paraId="55B49DE3" w14:textId="77777777" w:rsidTr="00A0421E">
        <w:trPr>
          <w:trHeight w:val="323"/>
        </w:trPr>
        <w:tc>
          <w:tcPr>
            <w:tcW w:w="10710" w:type="dxa"/>
            <w:gridSpan w:val="11"/>
            <w:tcBorders>
              <w:top w:val="single" w:sz="4" w:space="0" w:color="auto"/>
              <w:bottom w:val="single" w:sz="4" w:space="0" w:color="auto"/>
            </w:tcBorders>
            <w:vAlign w:val="center"/>
          </w:tcPr>
          <w:p w14:paraId="207C256E" w14:textId="77777777" w:rsidR="00DD0244" w:rsidRPr="00987A49" w:rsidRDefault="00DD0244" w:rsidP="00DD0244">
            <w:pPr>
              <w:spacing w:after="0" w:line="480" w:lineRule="auto"/>
              <w:rPr>
                <w:sz w:val="20"/>
                <w:szCs w:val="20"/>
              </w:rPr>
            </w:pPr>
            <w:r w:rsidRPr="007339EE">
              <w:rPr>
                <w:i/>
                <w:iCs/>
                <w:sz w:val="20"/>
                <w:szCs w:val="20"/>
              </w:rPr>
              <w:t>West</w:t>
            </w:r>
            <w:r>
              <w:rPr>
                <w:i/>
                <w:iCs/>
                <w:sz w:val="20"/>
                <w:szCs w:val="20"/>
              </w:rPr>
              <w:t>-g</w:t>
            </w:r>
            <w:r w:rsidRPr="007339EE">
              <w:rPr>
                <w:i/>
                <w:iCs/>
                <w:sz w:val="20"/>
                <w:szCs w:val="20"/>
              </w:rPr>
              <w:t>rain (</w:t>
            </w:r>
            <w:r>
              <w:rPr>
                <w:i/>
                <w:iCs/>
                <w:sz w:val="20"/>
                <w:szCs w:val="20"/>
              </w:rPr>
              <w:t>commercial</w:t>
            </w:r>
            <w:r w:rsidRPr="007339EE">
              <w:rPr>
                <w:i/>
                <w:iCs/>
                <w:sz w:val="20"/>
                <w:szCs w:val="20"/>
              </w:rPr>
              <w:t xml:space="preserve"> farm)</w:t>
            </w:r>
            <w:r>
              <w:rPr>
                <w:i/>
                <w:iCs/>
                <w:sz w:val="20"/>
                <w:szCs w:val="20"/>
              </w:rPr>
              <w:t xml:space="preserve">, </w:t>
            </w:r>
            <w:r w:rsidRPr="00987A49">
              <w:rPr>
                <w:sz w:val="20"/>
                <w:szCs w:val="20"/>
              </w:rPr>
              <w:t>4</w:t>
            </w:r>
            <w:r>
              <w:rPr>
                <w:sz w:val="20"/>
                <w:szCs w:val="20"/>
              </w:rPr>
              <w:t>1</w:t>
            </w:r>
            <w:r w:rsidRPr="00987A49">
              <w:rPr>
                <w:sz w:val="20"/>
                <w:szCs w:val="20"/>
              </w:rPr>
              <w:t>⁰</w:t>
            </w:r>
            <w:r>
              <w:rPr>
                <w:sz w:val="20"/>
                <w:szCs w:val="20"/>
              </w:rPr>
              <w:t>55</w:t>
            </w:r>
            <w:r w:rsidRPr="00987A49">
              <w:rPr>
                <w:sz w:val="20"/>
                <w:szCs w:val="20"/>
              </w:rPr>
              <w:t>’N</w:t>
            </w:r>
            <w:r>
              <w:rPr>
                <w:sz w:val="20"/>
                <w:szCs w:val="20"/>
              </w:rPr>
              <w:t xml:space="preserve"> </w:t>
            </w:r>
            <w:r w:rsidRPr="00987A49">
              <w:rPr>
                <w:sz w:val="20"/>
                <w:szCs w:val="20"/>
              </w:rPr>
              <w:t>94⁰</w:t>
            </w:r>
            <w:r>
              <w:rPr>
                <w:sz w:val="20"/>
                <w:szCs w:val="20"/>
              </w:rPr>
              <w:t>36</w:t>
            </w:r>
            <w:r w:rsidRPr="00987A49">
              <w:rPr>
                <w:sz w:val="20"/>
                <w:szCs w:val="20"/>
              </w:rPr>
              <w:t>’W</w:t>
            </w:r>
            <w:r>
              <w:rPr>
                <w:sz w:val="20"/>
                <w:szCs w:val="20"/>
              </w:rPr>
              <w:t>, initiated in 2008</w:t>
            </w:r>
          </w:p>
        </w:tc>
      </w:tr>
      <w:tr w:rsidR="00DD0244" w:rsidRPr="00987A49" w14:paraId="2511D7EE" w14:textId="77777777" w:rsidTr="00A0421E">
        <w:trPr>
          <w:trHeight w:val="819"/>
        </w:trPr>
        <w:tc>
          <w:tcPr>
            <w:tcW w:w="1165" w:type="dxa"/>
            <w:tcBorders>
              <w:top w:val="single" w:sz="4" w:space="0" w:color="auto"/>
              <w:bottom w:val="single" w:sz="4" w:space="0" w:color="auto"/>
            </w:tcBorders>
            <w:shd w:val="clear" w:color="auto" w:fill="auto"/>
            <w:vAlign w:val="center"/>
          </w:tcPr>
          <w:p w14:paraId="0D19FEC3" w14:textId="77777777" w:rsidR="00DD0244" w:rsidRPr="00987A49" w:rsidRDefault="00DD0244" w:rsidP="00DD0244">
            <w:pPr>
              <w:spacing w:after="0" w:line="480" w:lineRule="auto"/>
              <w:jc w:val="center"/>
              <w:rPr>
                <w:sz w:val="20"/>
                <w:szCs w:val="20"/>
              </w:rPr>
            </w:pPr>
            <w:r w:rsidRPr="00987A49">
              <w:rPr>
                <w:sz w:val="20"/>
                <w:szCs w:val="20"/>
              </w:rPr>
              <w:t>25 x 250 m</w:t>
            </w:r>
            <w:r>
              <w:rPr>
                <w:sz w:val="20"/>
                <w:szCs w:val="20"/>
              </w:rPr>
              <w:t xml:space="preserve"> (1-3%)</w:t>
            </w:r>
          </w:p>
        </w:tc>
        <w:tc>
          <w:tcPr>
            <w:tcW w:w="1260" w:type="dxa"/>
            <w:tcBorders>
              <w:top w:val="single" w:sz="4" w:space="0" w:color="auto"/>
              <w:bottom w:val="single" w:sz="4" w:space="0" w:color="auto"/>
            </w:tcBorders>
            <w:vAlign w:val="center"/>
          </w:tcPr>
          <w:p w14:paraId="394F2488" w14:textId="77777777" w:rsidR="00DD0244" w:rsidRDefault="00DD0244" w:rsidP="00DD0244">
            <w:pPr>
              <w:spacing w:after="0" w:line="480" w:lineRule="auto"/>
              <w:jc w:val="center"/>
              <w:rPr>
                <w:sz w:val="20"/>
                <w:szCs w:val="20"/>
              </w:rPr>
            </w:pPr>
            <w:r>
              <w:rPr>
                <w:sz w:val="20"/>
                <w:szCs w:val="20"/>
              </w:rPr>
              <w:t>4</w:t>
            </w:r>
          </w:p>
        </w:tc>
        <w:tc>
          <w:tcPr>
            <w:tcW w:w="1080" w:type="dxa"/>
            <w:tcBorders>
              <w:top w:val="single" w:sz="4" w:space="0" w:color="auto"/>
              <w:bottom w:val="single" w:sz="4" w:space="0" w:color="auto"/>
            </w:tcBorders>
            <w:vAlign w:val="center"/>
          </w:tcPr>
          <w:p w14:paraId="2C3936E5" w14:textId="77777777" w:rsidR="00DD0244" w:rsidRPr="00987A49" w:rsidRDefault="00DD0244" w:rsidP="00DD0244">
            <w:pPr>
              <w:spacing w:after="0" w:line="480" w:lineRule="auto"/>
              <w:jc w:val="center"/>
              <w:rPr>
                <w:sz w:val="20"/>
                <w:szCs w:val="20"/>
              </w:rPr>
            </w:pPr>
            <w:r>
              <w:rPr>
                <w:sz w:val="20"/>
                <w:szCs w:val="20"/>
              </w:rPr>
              <w:t>Nicollet loam</w:t>
            </w:r>
          </w:p>
        </w:tc>
        <w:tc>
          <w:tcPr>
            <w:tcW w:w="990" w:type="dxa"/>
            <w:tcBorders>
              <w:top w:val="single" w:sz="4" w:space="0" w:color="auto"/>
              <w:bottom w:val="single" w:sz="4" w:space="0" w:color="auto"/>
            </w:tcBorders>
            <w:vAlign w:val="center"/>
          </w:tcPr>
          <w:p w14:paraId="29FBBF97" w14:textId="77777777" w:rsidR="00DD0244" w:rsidRPr="00987A49" w:rsidRDefault="00DD0244" w:rsidP="00DD0244">
            <w:pPr>
              <w:spacing w:after="0" w:line="480" w:lineRule="auto"/>
              <w:jc w:val="center"/>
              <w:rPr>
                <w:sz w:val="20"/>
                <w:szCs w:val="20"/>
              </w:rPr>
            </w:pPr>
            <w:r>
              <w:rPr>
                <w:sz w:val="20"/>
                <w:szCs w:val="20"/>
              </w:rPr>
              <w:t>67</w:t>
            </w:r>
          </w:p>
        </w:tc>
        <w:tc>
          <w:tcPr>
            <w:tcW w:w="1350" w:type="dxa"/>
            <w:tcBorders>
              <w:top w:val="single" w:sz="4" w:space="0" w:color="auto"/>
              <w:bottom w:val="single" w:sz="4" w:space="0" w:color="auto"/>
            </w:tcBorders>
            <w:shd w:val="clear" w:color="auto" w:fill="auto"/>
            <w:vAlign w:val="center"/>
          </w:tcPr>
          <w:p w14:paraId="39F1D9E0" w14:textId="77777777" w:rsidR="00DD0244" w:rsidRPr="00987A49" w:rsidRDefault="00DD0244" w:rsidP="00DD0244">
            <w:pPr>
              <w:spacing w:after="0" w:line="480" w:lineRule="auto"/>
              <w:jc w:val="center"/>
              <w:rPr>
                <w:sz w:val="20"/>
                <w:szCs w:val="20"/>
              </w:rPr>
            </w:pPr>
            <w:r w:rsidRPr="00987A49">
              <w:rPr>
                <w:sz w:val="20"/>
                <w:szCs w:val="20"/>
              </w:rPr>
              <w:t>9.5</w:t>
            </w:r>
          </w:p>
        </w:tc>
        <w:tc>
          <w:tcPr>
            <w:tcW w:w="1350" w:type="dxa"/>
            <w:tcBorders>
              <w:top w:val="single" w:sz="4" w:space="0" w:color="auto"/>
              <w:bottom w:val="single" w:sz="4" w:space="0" w:color="auto"/>
            </w:tcBorders>
            <w:shd w:val="clear" w:color="auto" w:fill="auto"/>
            <w:vAlign w:val="center"/>
          </w:tcPr>
          <w:p w14:paraId="0E402DEF" w14:textId="77777777" w:rsidR="00DD0244" w:rsidRPr="00987A49" w:rsidRDefault="00DD0244" w:rsidP="00DD0244">
            <w:pPr>
              <w:spacing w:after="0" w:line="480" w:lineRule="auto"/>
              <w:jc w:val="center"/>
              <w:rPr>
                <w:sz w:val="20"/>
                <w:szCs w:val="20"/>
              </w:rPr>
            </w:pPr>
            <w:r w:rsidRPr="00987A49">
              <w:rPr>
                <w:sz w:val="20"/>
                <w:szCs w:val="20"/>
              </w:rPr>
              <w:t>880</w:t>
            </w:r>
          </w:p>
        </w:tc>
        <w:tc>
          <w:tcPr>
            <w:tcW w:w="275" w:type="dxa"/>
            <w:tcBorders>
              <w:top w:val="single" w:sz="4" w:space="0" w:color="auto"/>
              <w:bottom w:val="single" w:sz="4" w:space="0" w:color="auto"/>
            </w:tcBorders>
          </w:tcPr>
          <w:p w14:paraId="4F2EEF35" w14:textId="77777777" w:rsidR="00DD0244" w:rsidRPr="00987A49" w:rsidRDefault="00DD0244" w:rsidP="00DD0244">
            <w:pPr>
              <w:spacing w:after="0" w:line="480"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569BA5BC" w14:textId="77777777" w:rsidR="00DD0244" w:rsidRPr="00987A49" w:rsidRDefault="00DD0244" w:rsidP="00DD0244">
            <w:pPr>
              <w:spacing w:after="0" w:line="480" w:lineRule="auto"/>
              <w:jc w:val="center"/>
              <w:rPr>
                <w:sz w:val="20"/>
                <w:szCs w:val="20"/>
              </w:rPr>
            </w:pPr>
            <w:r w:rsidRPr="00987A49">
              <w:rPr>
                <w:sz w:val="20"/>
                <w:szCs w:val="20"/>
              </w:rPr>
              <w:t>0.24</w:t>
            </w:r>
          </w:p>
        </w:tc>
        <w:tc>
          <w:tcPr>
            <w:tcW w:w="630" w:type="dxa"/>
            <w:tcBorders>
              <w:top w:val="single" w:sz="4" w:space="0" w:color="auto"/>
              <w:bottom w:val="single" w:sz="4" w:space="0" w:color="auto"/>
            </w:tcBorders>
            <w:shd w:val="clear" w:color="auto" w:fill="auto"/>
            <w:vAlign w:val="center"/>
          </w:tcPr>
          <w:p w14:paraId="2C320333" w14:textId="77777777" w:rsidR="00DD0244" w:rsidRPr="00987A49" w:rsidRDefault="00DD0244" w:rsidP="00DD0244">
            <w:pPr>
              <w:spacing w:after="0" w:line="480" w:lineRule="auto"/>
              <w:jc w:val="center"/>
              <w:rPr>
                <w:sz w:val="20"/>
                <w:szCs w:val="20"/>
              </w:rPr>
            </w:pPr>
            <w:r w:rsidRPr="00987A49">
              <w:rPr>
                <w:sz w:val="20"/>
                <w:szCs w:val="20"/>
              </w:rPr>
              <w:t>0.45</w:t>
            </w:r>
          </w:p>
        </w:tc>
        <w:tc>
          <w:tcPr>
            <w:tcW w:w="990" w:type="dxa"/>
            <w:tcBorders>
              <w:top w:val="single" w:sz="4" w:space="0" w:color="auto"/>
              <w:bottom w:val="single" w:sz="4" w:space="0" w:color="auto"/>
            </w:tcBorders>
            <w:shd w:val="clear" w:color="auto" w:fill="auto"/>
            <w:vAlign w:val="center"/>
          </w:tcPr>
          <w:p w14:paraId="15B19691" w14:textId="77777777" w:rsidR="00DD0244" w:rsidRPr="00987A49" w:rsidRDefault="00DD0244" w:rsidP="00DD0244">
            <w:pPr>
              <w:spacing w:after="0" w:line="480" w:lineRule="auto"/>
              <w:jc w:val="center"/>
              <w:rPr>
                <w:sz w:val="20"/>
                <w:szCs w:val="20"/>
              </w:rPr>
            </w:pPr>
            <w:r w:rsidRPr="00987A49">
              <w:rPr>
                <w:sz w:val="20"/>
                <w:szCs w:val="20"/>
              </w:rPr>
              <w:t>Soybean</w:t>
            </w:r>
          </w:p>
        </w:tc>
        <w:tc>
          <w:tcPr>
            <w:tcW w:w="990" w:type="dxa"/>
            <w:tcBorders>
              <w:top w:val="single" w:sz="4" w:space="0" w:color="auto"/>
              <w:bottom w:val="single" w:sz="4" w:space="0" w:color="auto"/>
            </w:tcBorders>
            <w:shd w:val="clear" w:color="auto" w:fill="auto"/>
            <w:vAlign w:val="center"/>
          </w:tcPr>
          <w:p w14:paraId="58EA06C0" w14:textId="77777777" w:rsidR="00DD0244" w:rsidRDefault="00DD0244" w:rsidP="00DD0244">
            <w:pPr>
              <w:spacing w:after="0" w:line="480" w:lineRule="auto"/>
              <w:jc w:val="center"/>
              <w:rPr>
                <w:sz w:val="20"/>
                <w:szCs w:val="20"/>
              </w:rPr>
            </w:pPr>
            <w:r>
              <w:rPr>
                <w:sz w:val="20"/>
                <w:szCs w:val="20"/>
              </w:rPr>
              <w:t>May</w:t>
            </w:r>
            <w:r w:rsidRPr="00987A49">
              <w:rPr>
                <w:sz w:val="20"/>
                <w:szCs w:val="20"/>
              </w:rPr>
              <w:t xml:space="preserve"> </w:t>
            </w:r>
            <w:r>
              <w:rPr>
                <w:sz w:val="20"/>
                <w:szCs w:val="20"/>
              </w:rPr>
              <w:t>23</w:t>
            </w:r>
          </w:p>
        </w:tc>
      </w:tr>
      <w:tr w:rsidR="00DD0244" w:rsidRPr="00987A49" w14:paraId="5E358858" w14:textId="77777777" w:rsidTr="00A0421E">
        <w:trPr>
          <w:trHeight w:val="323"/>
        </w:trPr>
        <w:tc>
          <w:tcPr>
            <w:tcW w:w="10710" w:type="dxa"/>
            <w:gridSpan w:val="11"/>
            <w:tcBorders>
              <w:top w:val="single" w:sz="4" w:space="0" w:color="auto"/>
              <w:bottom w:val="single" w:sz="4" w:space="0" w:color="auto"/>
            </w:tcBorders>
          </w:tcPr>
          <w:p w14:paraId="389599AE" w14:textId="77777777" w:rsidR="00DD0244" w:rsidRDefault="00DD0244" w:rsidP="00DD0244">
            <w:pPr>
              <w:spacing w:after="0" w:line="480" w:lineRule="auto"/>
              <w:rPr>
                <w:sz w:val="20"/>
                <w:szCs w:val="20"/>
              </w:rPr>
            </w:pPr>
            <w:r w:rsidRPr="007339EE">
              <w:rPr>
                <w:i/>
                <w:iCs/>
                <w:sz w:val="20"/>
                <w:szCs w:val="20"/>
              </w:rPr>
              <w:t>Central</w:t>
            </w:r>
            <w:r>
              <w:rPr>
                <w:i/>
                <w:iCs/>
                <w:sz w:val="20"/>
                <w:szCs w:val="20"/>
              </w:rPr>
              <w:t>-s</w:t>
            </w:r>
            <w:r w:rsidRPr="007339EE">
              <w:rPr>
                <w:i/>
                <w:iCs/>
                <w:sz w:val="20"/>
                <w:szCs w:val="20"/>
              </w:rPr>
              <w:t xml:space="preserve">ilage (research </w:t>
            </w:r>
            <w:r>
              <w:rPr>
                <w:i/>
                <w:iCs/>
                <w:sz w:val="20"/>
                <w:szCs w:val="20"/>
              </w:rPr>
              <w:t>plots</w:t>
            </w:r>
            <w:r w:rsidRPr="007339EE">
              <w:rPr>
                <w:i/>
                <w:iCs/>
                <w:sz w:val="20"/>
                <w:szCs w:val="20"/>
              </w:rPr>
              <w:t>)</w:t>
            </w:r>
            <w:r>
              <w:rPr>
                <w:i/>
                <w:iCs/>
                <w:sz w:val="20"/>
                <w:szCs w:val="20"/>
              </w:rPr>
              <w:t xml:space="preserve">; </w:t>
            </w:r>
            <w:r w:rsidRPr="00987A49">
              <w:rPr>
                <w:sz w:val="20"/>
                <w:szCs w:val="20"/>
              </w:rPr>
              <w:t>42⁰00’N</w:t>
            </w:r>
            <w:r>
              <w:rPr>
                <w:sz w:val="20"/>
                <w:szCs w:val="20"/>
              </w:rPr>
              <w:t xml:space="preserve"> </w:t>
            </w:r>
            <w:r w:rsidRPr="00987A49">
              <w:rPr>
                <w:sz w:val="20"/>
                <w:szCs w:val="20"/>
              </w:rPr>
              <w:t>9</w:t>
            </w:r>
            <w:r>
              <w:rPr>
                <w:sz w:val="20"/>
                <w:szCs w:val="20"/>
              </w:rPr>
              <w:t>3</w:t>
            </w:r>
            <w:r w:rsidRPr="00987A49">
              <w:rPr>
                <w:sz w:val="20"/>
                <w:szCs w:val="20"/>
              </w:rPr>
              <w:t>⁰</w:t>
            </w:r>
            <w:r>
              <w:rPr>
                <w:sz w:val="20"/>
                <w:szCs w:val="20"/>
              </w:rPr>
              <w:t>48</w:t>
            </w:r>
            <w:r w:rsidRPr="00987A49">
              <w:rPr>
                <w:sz w:val="20"/>
                <w:szCs w:val="20"/>
              </w:rPr>
              <w:t>’W</w:t>
            </w:r>
            <w:r>
              <w:rPr>
                <w:sz w:val="20"/>
                <w:szCs w:val="20"/>
              </w:rPr>
              <w:t>; initiated in 2002</w:t>
            </w:r>
          </w:p>
        </w:tc>
      </w:tr>
      <w:tr w:rsidR="00DD0244" w:rsidRPr="00987A49" w14:paraId="5328ABBF" w14:textId="77777777" w:rsidTr="00A0421E">
        <w:trPr>
          <w:trHeight w:val="752"/>
        </w:trPr>
        <w:tc>
          <w:tcPr>
            <w:tcW w:w="1165" w:type="dxa"/>
            <w:tcBorders>
              <w:top w:val="single" w:sz="4" w:space="0" w:color="auto"/>
              <w:bottom w:val="single" w:sz="4" w:space="0" w:color="auto"/>
            </w:tcBorders>
            <w:shd w:val="clear" w:color="auto" w:fill="auto"/>
            <w:vAlign w:val="center"/>
          </w:tcPr>
          <w:p w14:paraId="46BC7388" w14:textId="77777777" w:rsidR="00DD0244" w:rsidRDefault="00DD0244" w:rsidP="00DD0244">
            <w:pPr>
              <w:spacing w:after="0" w:line="480" w:lineRule="auto"/>
              <w:jc w:val="center"/>
              <w:rPr>
                <w:sz w:val="20"/>
                <w:szCs w:val="20"/>
              </w:rPr>
            </w:pPr>
            <w:r w:rsidRPr="00987A49">
              <w:rPr>
                <w:sz w:val="20"/>
                <w:szCs w:val="20"/>
              </w:rPr>
              <w:t>3.8 x 55 m</w:t>
            </w:r>
          </w:p>
          <w:p w14:paraId="46A900E5" w14:textId="77777777" w:rsidR="00DD0244" w:rsidRPr="00987A49" w:rsidRDefault="00DD0244" w:rsidP="00DD0244">
            <w:pPr>
              <w:spacing w:after="0" w:line="480" w:lineRule="auto"/>
              <w:jc w:val="center"/>
              <w:rPr>
                <w:sz w:val="20"/>
                <w:szCs w:val="20"/>
              </w:rPr>
            </w:pPr>
            <w:r>
              <w:rPr>
                <w:sz w:val="20"/>
                <w:szCs w:val="20"/>
              </w:rPr>
              <w:t>(1-3%)</w:t>
            </w:r>
          </w:p>
        </w:tc>
        <w:tc>
          <w:tcPr>
            <w:tcW w:w="1260" w:type="dxa"/>
            <w:tcBorders>
              <w:top w:val="single" w:sz="4" w:space="0" w:color="auto"/>
              <w:bottom w:val="single" w:sz="4" w:space="0" w:color="auto"/>
            </w:tcBorders>
            <w:vAlign w:val="center"/>
          </w:tcPr>
          <w:p w14:paraId="5C943EE3" w14:textId="77777777" w:rsidR="00DD0244" w:rsidRPr="00987A49" w:rsidRDefault="00DD0244" w:rsidP="00DD0244">
            <w:pPr>
              <w:spacing w:after="0" w:line="480" w:lineRule="auto"/>
              <w:jc w:val="center"/>
              <w:rPr>
                <w:sz w:val="20"/>
                <w:szCs w:val="20"/>
              </w:rPr>
            </w:pPr>
            <w:r>
              <w:rPr>
                <w:sz w:val="20"/>
                <w:szCs w:val="20"/>
              </w:rPr>
              <w:t>5</w:t>
            </w:r>
          </w:p>
        </w:tc>
        <w:tc>
          <w:tcPr>
            <w:tcW w:w="1080" w:type="dxa"/>
            <w:tcBorders>
              <w:top w:val="single" w:sz="4" w:space="0" w:color="auto"/>
              <w:bottom w:val="single" w:sz="4" w:space="0" w:color="auto"/>
            </w:tcBorders>
            <w:vAlign w:val="center"/>
          </w:tcPr>
          <w:p w14:paraId="3E3D614F" w14:textId="77777777" w:rsidR="00DD0244" w:rsidRPr="00987A49" w:rsidRDefault="00DD0244" w:rsidP="00DD0244">
            <w:pPr>
              <w:spacing w:after="0" w:line="480" w:lineRule="auto"/>
              <w:jc w:val="center"/>
              <w:rPr>
                <w:sz w:val="20"/>
                <w:szCs w:val="20"/>
              </w:rPr>
            </w:pPr>
            <w:r>
              <w:rPr>
                <w:sz w:val="20"/>
                <w:szCs w:val="20"/>
              </w:rPr>
              <w:t>Clarion loam</w:t>
            </w:r>
          </w:p>
        </w:tc>
        <w:tc>
          <w:tcPr>
            <w:tcW w:w="990" w:type="dxa"/>
            <w:tcBorders>
              <w:top w:val="single" w:sz="4" w:space="0" w:color="auto"/>
              <w:bottom w:val="single" w:sz="4" w:space="0" w:color="auto"/>
            </w:tcBorders>
            <w:vAlign w:val="center"/>
          </w:tcPr>
          <w:p w14:paraId="53CADB2E" w14:textId="77777777" w:rsidR="00DD0244" w:rsidRPr="00987A49" w:rsidRDefault="00DD0244" w:rsidP="00DD0244">
            <w:pPr>
              <w:spacing w:after="0" w:line="480" w:lineRule="auto"/>
              <w:jc w:val="center"/>
              <w:rPr>
                <w:sz w:val="20"/>
                <w:szCs w:val="20"/>
              </w:rPr>
            </w:pPr>
            <w:r>
              <w:rPr>
                <w:sz w:val="20"/>
                <w:szCs w:val="20"/>
              </w:rPr>
              <w:t>100</w:t>
            </w:r>
          </w:p>
        </w:tc>
        <w:tc>
          <w:tcPr>
            <w:tcW w:w="1350" w:type="dxa"/>
            <w:tcBorders>
              <w:top w:val="single" w:sz="4" w:space="0" w:color="auto"/>
              <w:bottom w:val="single" w:sz="4" w:space="0" w:color="auto"/>
            </w:tcBorders>
            <w:shd w:val="clear" w:color="auto" w:fill="auto"/>
            <w:vAlign w:val="center"/>
          </w:tcPr>
          <w:p w14:paraId="2847587E" w14:textId="77777777" w:rsidR="00DD0244" w:rsidRPr="00987A49" w:rsidRDefault="00DD0244" w:rsidP="00DD0244">
            <w:pPr>
              <w:spacing w:after="0" w:line="480" w:lineRule="auto"/>
              <w:jc w:val="center"/>
              <w:rPr>
                <w:sz w:val="20"/>
                <w:szCs w:val="20"/>
              </w:rPr>
            </w:pPr>
            <w:r w:rsidRPr="00987A49">
              <w:rPr>
                <w:sz w:val="20"/>
                <w:szCs w:val="20"/>
              </w:rPr>
              <w:t>9.8</w:t>
            </w:r>
          </w:p>
        </w:tc>
        <w:tc>
          <w:tcPr>
            <w:tcW w:w="1350" w:type="dxa"/>
            <w:tcBorders>
              <w:top w:val="single" w:sz="4" w:space="0" w:color="auto"/>
              <w:bottom w:val="single" w:sz="4" w:space="0" w:color="auto"/>
            </w:tcBorders>
            <w:shd w:val="clear" w:color="auto" w:fill="auto"/>
            <w:vAlign w:val="center"/>
          </w:tcPr>
          <w:p w14:paraId="541A9903" w14:textId="77777777" w:rsidR="00DD0244" w:rsidRPr="00987A49" w:rsidRDefault="00DD0244" w:rsidP="00DD0244">
            <w:pPr>
              <w:spacing w:after="0" w:line="480" w:lineRule="auto"/>
              <w:jc w:val="center"/>
              <w:rPr>
                <w:sz w:val="20"/>
                <w:szCs w:val="20"/>
              </w:rPr>
            </w:pPr>
            <w:r w:rsidRPr="00987A49">
              <w:rPr>
                <w:sz w:val="20"/>
                <w:szCs w:val="20"/>
              </w:rPr>
              <w:t>907</w:t>
            </w:r>
          </w:p>
        </w:tc>
        <w:tc>
          <w:tcPr>
            <w:tcW w:w="275" w:type="dxa"/>
            <w:tcBorders>
              <w:top w:val="single" w:sz="4" w:space="0" w:color="auto"/>
              <w:bottom w:val="single" w:sz="4" w:space="0" w:color="auto"/>
            </w:tcBorders>
          </w:tcPr>
          <w:p w14:paraId="1B6CED9F" w14:textId="77777777" w:rsidR="00DD0244" w:rsidRPr="00987A49" w:rsidRDefault="00DD0244" w:rsidP="00DD0244">
            <w:pPr>
              <w:spacing w:after="0" w:line="480"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3CE4A4F5" w14:textId="77777777" w:rsidR="00DD0244" w:rsidRPr="00987A49" w:rsidRDefault="00DD0244" w:rsidP="00DD0244">
            <w:pPr>
              <w:spacing w:after="0" w:line="480" w:lineRule="auto"/>
              <w:jc w:val="center"/>
              <w:rPr>
                <w:sz w:val="20"/>
                <w:szCs w:val="20"/>
              </w:rPr>
            </w:pPr>
            <w:r w:rsidRPr="00987A49">
              <w:rPr>
                <w:sz w:val="20"/>
                <w:szCs w:val="20"/>
              </w:rPr>
              <w:t>2.38</w:t>
            </w:r>
          </w:p>
        </w:tc>
        <w:tc>
          <w:tcPr>
            <w:tcW w:w="630" w:type="dxa"/>
            <w:tcBorders>
              <w:top w:val="single" w:sz="4" w:space="0" w:color="auto"/>
              <w:bottom w:val="single" w:sz="4" w:space="0" w:color="auto"/>
            </w:tcBorders>
            <w:shd w:val="clear" w:color="auto" w:fill="auto"/>
            <w:vAlign w:val="center"/>
          </w:tcPr>
          <w:p w14:paraId="2A992DB0" w14:textId="77777777" w:rsidR="00DD0244" w:rsidRPr="00987A49" w:rsidRDefault="00DD0244" w:rsidP="00DD0244">
            <w:pPr>
              <w:spacing w:after="0" w:line="480" w:lineRule="auto"/>
              <w:jc w:val="center"/>
              <w:rPr>
                <w:sz w:val="20"/>
                <w:szCs w:val="20"/>
              </w:rPr>
            </w:pPr>
            <w:r w:rsidRPr="00987A49">
              <w:rPr>
                <w:sz w:val="20"/>
                <w:szCs w:val="20"/>
              </w:rPr>
              <w:t>1.98</w:t>
            </w:r>
          </w:p>
        </w:tc>
        <w:tc>
          <w:tcPr>
            <w:tcW w:w="990" w:type="dxa"/>
            <w:tcBorders>
              <w:top w:val="single" w:sz="4" w:space="0" w:color="auto"/>
              <w:bottom w:val="single" w:sz="4" w:space="0" w:color="auto"/>
            </w:tcBorders>
            <w:shd w:val="clear" w:color="auto" w:fill="auto"/>
            <w:vAlign w:val="center"/>
          </w:tcPr>
          <w:p w14:paraId="517A74E1" w14:textId="6983EEFA" w:rsidR="00DD0244" w:rsidRPr="00987A49" w:rsidRDefault="00DD0244" w:rsidP="00DD0244">
            <w:pPr>
              <w:spacing w:after="0" w:line="480" w:lineRule="auto"/>
              <w:jc w:val="center"/>
              <w:rPr>
                <w:sz w:val="20"/>
                <w:szCs w:val="20"/>
              </w:rPr>
            </w:pPr>
            <w:r>
              <w:rPr>
                <w:sz w:val="20"/>
                <w:szCs w:val="20"/>
              </w:rPr>
              <w:t>Maize</w:t>
            </w:r>
          </w:p>
        </w:tc>
        <w:tc>
          <w:tcPr>
            <w:tcW w:w="990" w:type="dxa"/>
            <w:tcBorders>
              <w:top w:val="single" w:sz="4" w:space="0" w:color="auto"/>
              <w:bottom w:val="single" w:sz="4" w:space="0" w:color="auto"/>
            </w:tcBorders>
            <w:shd w:val="clear" w:color="auto" w:fill="auto"/>
            <w:vAlign w:val="center"/>
          </w:tcPr>
          <w:p w14:paraId="61E2C190" w14:textId="77777777" w:rsidR="00DD0244" w:rsidRPr="00987A49" w:rsidRDefault="00DD0244" w:rsidP="00DD0244">
            <w:pPr>
              <w:spacing w:after="0" w:line="480" w:lineRule="auto"/>
              <w:jc w:val="center"/>
              <w:rPr>
                <w:sz w:val="20"/>
                <w:szCs w:val="20"/>
              </w:rPr>
            </w:pPr>
            <w:r>
              <w:rPr>
                <w:sz w:val="20"/>
                <w:szCs w:val="20"/>
              </w:rPr>
              <w:t>June 6</w:t>
            </w:r>
          </w:p>
        </w:tc>
      </w:tr>
      <w:tr w:rsidR="00DD0244" w:rsidRPr="00987A49" w14:paraId="062487F0" w14:textId="77777777" w:rsidTr="00A0421E">
        <w:trPr>
          <w:trHeight w:val="242"/>
        </w:trPr>
        <w:tc>
          <w:tcPr>
            <w:tcW w:w="10710" w:type="dxa"/>
            <w:gridSpan w:val="11"/>
            <w:tcBorders>
              <w:top w:val="single" w:sz="4" w:space="0" w:color="auto"/>
              <w:bottom w:val="single" w:sz="4" w:space="0" w:color="auto"/>
            </w:tcBorders>
          </w:tcPr>
          <w:p w14:paraId="5A519095" w14:textId="77777777" w:rsidR="00DD0244" w:rsidRDefault="00DD0244" w:rsidP="00DD0244">
            <w:pPr>
              <w:spacing w:after="0" w:line="480" w:lineRule="auto"/>
              <w:rPr>
                <w:sz w:val="20"/>
                <w:szCs w:val="20"/>
              </w:rPr>
            </w:pPr>
            <w:r w:rsidRPr="007339EE">
              <w:rPr>
                <w:i/>
                <w:iCs/>
                <w:sz w:val="20"/>
                <w:szCs w:val="20"/>
              </w:rPr>
              <w:t>Central</w:t>
            </w:r>
            <w:r>
              <w:rPr>
                <w:i/>
                <w:iCs/>
                <w:sz w:val="20"/>
                <w:szCs w:val="20"/>
              </w:rPr>
              <w:t>-grain</w:t>
            </w:r>
            <w:r w:rsidRPr="007339EE">
              <w:rPr>
                <w:i/>
                <w:iCs/>
                <w:sz w:val="20"/>
                <w:szCs w:val="20"/>
              </w:rPr>
              <w:t xml:space="preserve"> (research plots)</w:t>
            </w:r>
            <w:r>
              <w:rPr>
                <w:i/>
                <w:iCs/>
                <w:sz w:val="20"/>
                <w:szCs w:val="20"/>
              </w:rPr>
              <w:t xml:space="preserve">; </w:t>
            </w:r>
            <w:r w:rsidRPr="00987A49">
              <w:rPr>
                <w:sz w:val="20"/>
                <w:szCs w:val="20"/>
              </w:rPr>
              <w:t>42⁰00’N</w:t>
            </w:r>
            <w:r>
              <w:rPr>
                <w:sz w:val="20"/>
                <w:szCs w:val="20"/>
              </w:rPr>
              <w:t xml:space="preserve"> </w:t>
            </w:r>
            <w:r w:rsidRPr="00987A49">
              <w:rPr>
                <w:sz w:val="20"/>
                <w:szCs w:val="20"/>
              </w:rPr>
              <w:t>9</w:t>
            </w:r>
            <w:r>
              <w:rPr>
                <w:sz w:val="20"/>
                <w:szCs w:val="20"/>
              </w:rPr>
              <w:t>3</w:t>
            </w:r>
            <w:r w:rsidRPr="00987A49">
              <w:rPr>
                <w:sz w:val="20"/>
                <w:szCs w:val="20"/>
              </w:rPr>
              <w:t>⁰</w:t>
            </w:r>
            <w:r>
              <w:rPr>
                <w:sz w:val="20"/>
                <w:szCs w:val="20"/>
              </w:rPr>
              <w:t>48</w:t>
            </w:r>
            <w:r w:rsidRPr="00987A49">
              <w:rPr>
                <w:sz w:val="20"/>
                <w:szCs w:val="20"/>
              </w:rPr>
              <w:t>’W</w:t>
            </w:r>
            <w:r>
              <w:rPr>
                <w:sz w:val="20"/>
                <w:szCs w:val="20"/>
              </w:rPr>
              <w:t>; initiated in 2009</w:t>
            </w:r>
          </w:p>
        </w:tc>
      </w:tr>
      <w:tr w:rsidR="00DD0244" w:rsidRPr="00987A49" w14:paraId="669E42DE" w14:textId="77777777" w:rsidTr="00A0421E">
        <w:trPr>
          <w:trHeight w:val="752"/>
        </w:trPr>
        <w:tc>
          <w:tcPr>
            <w:tcW w:w="1165" w:type="dxa"/>
            <w:tcBorders>
              <w:top w:val="single" w:sz="4" w:space="0" w:color="auto"/>
              <w:bottom w:val="single" w:sz="4" w:space="0" w:color="auto"/>
            </w:tcBorders>
            <w:shd w:val="clear" w:color="auto" w:fill="auto"/>
            <w:vAlign w:val="center"/>
          </w:tcPr>
          <w:p w14:paraId="427FB391" w14:textId="77777777" w:rsidR="00DD0244" w:rsidRDefault="00DD0244" w:rsidP="00DD0244">
            <w:pPr>
              <w:spacing w:after="0" w:line="480" w:lineRule="auto"/>
              <w:jc w:val="center"/>
              <w:rPr>
                <w:sz w:val="20"/>
                <w:szCs w:val="20"/>
              </w:rPr>
            </w:pPr>
            <w:r w:rsidRPr="00987A49">
              <w:rPr>
                <w:sz w:val="20"/>
                <w:szCs w:val="20"/>
              </w:rPr>
              <w:t>3.8 x 55 m</w:t>
            </w:r>
          </w:p>
          <w:p w14:paraId="3818900D" w14:textId="77777777" w:rsidR="00DD0244" w:rsidRPr="00987A49" w:rsidRDefault="00DD0244" w:rsidP="00DD0244">
            <w:pPr>
              <w:spacing w:after="0" w:line="480" w:lineRule="auto"/>
              <w:jc w:val="center"/>
              <w:rPr>
                <w:sz w:val="20"/>
                <w:szCs w:val="20"/>
              </w:rPr>
            </w:pPr>
            <w:r>
              <w:rPr>
                <w:sz w:val="20"/>
                <w:szCs w:val="20"/>
              </w:rPr>
              <w:t>(1-3%)</w:t>
            </w:r>
          </w:p>
        </w:tc>
        <w:tc>
          <w:tcPr>
            <w:tcW w:w="1260" w:type="dxa"/>
            <w:tcBorders>
              <w:top w:val="single" w:sz="4" w:space="0" w:color="auto"/>
              <w:bottom w:val="single" w:sz="4" w:space="0" w:color="auto"/>
            </w:tcBorders>
            <w:vAlign w:val="center"/>
          </w:tcPr>
          <w:p w14:paraId="215B1C6A" w14:textId="77777777" w:rsidR="00DD0244" w:rsidRDefault="00DD0244" w:rsidP="00DD0244">
            <w:pPr>
              <w:spacing w:after="0" w:line="480" w:lineRule="auto"/>
              <w:jc w:val="center"/>
              <w:rPr>
                <w:sz w:val="20"/>
                <w:szCs w:val="20"/>
              </w:rPr>
            </w:pPr>
            <w:r>
              <w:rPr>
                <w:sz w:val="20"/>
                <w:szCs w:val="20"/>
              </w:rPr>
              <w:t>5</w:t>
            </w:r>
          </w:p>
        </w:tc>
        <w:tc>
          <w:tcPr>
            <w:tcW w:w="1080" w:type="dxa"/>
            <w:tcBorders>
              <w:top w:val="single" w:sz="4" w:space="0" w:color="auto"/>
              <w:bottom w:val="single" w:sz="4" w:space="0" w:color="auto"/>
            </w:tcBorders>
            <w:vAlign w:val="center"/>
          </w:tcPr>
          <w:p w14:paraId="3F5DD23E" w14:textId="77777777" w:rsidR="00DD0244" w:rsidRDefault="00DD0244" w:rsidP="00DD0244">
            <w:pPr>
              <w:spacing w:after="0" w:line="480" w:lineRule="auto"/>
              <w:jc w:val="center"/>
              <w:rPr>
                <w:sz w:val="20"/>
                <w:szCs w:val="20"/>
              </w:rPr>
            </w:pPr>
            <w:r>
              <w:rPr>
                <w:sz w:val="20"/>
                <w:szCs w:val="20"/>
              </w:rPr>
              <w:t>Clarion loam</w:t>
            </w:r>
          </w:p>
        </w:tc>
        <w:tc>
          <w:tcPr>
            <w:tcW w:w="990" w:type="dxa"/>
            <w:tcBorders>
              <w:top w:val="single" w:sz="4" w:space="0" w:color="auto"/>
              <w:bottom w:val="single" w:sz="4" w:space="0" w:color="auto"/>
            </w:tcBorders>
            <w:vAlign w:val="center"/>
          </w:tcPr>
          <w:p w14:paraId="0D577629" w14:textId="77777777" w:rsidR="00DD0244" w:rsidRDefault="00DD0244" w:rsidP="00DD0244">
            <w:pPr>
              <w:spacing w:after="0" w:line="480" w:lineRule="auto"/>
              <w:jc w:val="center"/>
              <w:rPr>
                <w:sz w:val="20"/>
                <w:szCs w:val="20"/>
              </w:rPr>
            </w:pPr>
            <w:r>
              <w:rPr>
                <w:sz w:val="20"/>
                <w:szCs w:val="20"/>
              </w:rPr>
              <w:t>100</w:t>
            </w:r>
          </w:p>
        </w:tc>
        <w:tc>
          <w:tcPr>
            <w:tcW w:w="1350" w:type="dxa"/>
            <w:tcBorders>
              <w:top w:val="single" w:sz="4" w:space="0" w:color="auto"/>
              <w:bottom w:val="single" w:sz="4" w:space="0" w:color="auto"/>
            </w:tcBorders>
            <w:shd w:val="clear" w:color="auto" w:fill="auto"/>
            <w:vAlign w:val="center"/>
          </w:tcPr>
          <w:p w14:paraId="6F5CAA01" w14:textId="77777777" w:rsidR="00DD0244" w:rsidRPr="00987A49" w:rsidRDefault="00DD0244" w:rsidP="00DD0244">
            <w:pPr>
              <w:spacing w:after="0" w:line="480" w:lineRule="auto"/>
              <w:jc w:val="center"/>
              <w:rPr>
                <w:sz w:val="20"/>
                <w:szCs w:val="20"/>
              </w:rPr>
            </w:pPr>
            <w:r>
              <w:rPr>
                <w:sz w:val="20"/>
                <w:szCs w:val="20"/>
              </w:rPr>
              <w:t>9.8</w:t>
            </w:r>
          </w:p>
        </w:tc>
        <w:tc>
          <w:tcPr>
            <w:tcW w:w="1350" w:type="dxa"/>
            <w:tcBorders>
              <w:top w:val="single" w:sz="4" w:space="0" w:color="auto"/>
              <w:bottom w:val="single" w:sz="4" w:space="0" w:color="auto"/>
            </w:tcBorders>
            <w:shd w:val="clear" w:color="auto" w:fill="auto"/>
            <w:vAlign w:val="center"/>
          </w:tcPr>
          <w:p w14:paraId="50F2E186" w14:textId="77777777" w:rsidR="00DD0244" w:rsidRPr="00987A49" w:rsidRDefault="00DD0244" w:rsidP="00DD0244">
            <w:pPr>
              <w:spacing w:after="0" w:line="480" w:lineRule="auto"/>
              <w:jc w:val="center"/>
              <w:rPr>
                <w:sz w:val="20"/>
                <w:szCs w:val="20"/>
              </w:rPr>
            </w:pPr>
            <w:r>
              <w:rPr>
                <w:sz w:val="20"/>
                <w:szCs w:val="20"/>
              </w:rPr>
              <w:t>907</w:t>
            </w:r>
          </w:p>
        </w:tc>
        <w:tc>
          <w:tcPr>
            <w:tcW w:w="275" w:type="dxa"/>
            <w:tcBorders>
              <w:top w:val="single" w:sz="4" w:space="0" w:color="auto"/>
              <w:bottom w:val="single" w:sz="4" w:space="0" w:color="auto"/>
            </w:tcBorders>
          </w:tcPr>
          <w:p w14:paraId="10C2A095" w14:textId="77777777" w:rsidR="00DD0244" w:rsidRDefault="00DD0244" w:rsidP="00DD0244">
            <w:pPr>
              <w:spacing w:after="0" w:line="480"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159731DF" w14:textId="77777777" w:rsidR="00DD0244" w:rsidRPr="00987A49" w:rsidRDefault="00DD0244" w:rsidP="00DD0244">
            <w:pPr>
              <w:spacing w:after="0" w:line="480" w:lineRule="auto"/>
              <w:jc w:val="center"/>
              <w:rPr>
                <w:sz w:val="20"/>
                <w:szCs w:val="20"/>
              </w:rPr>
            </w:pPr>
            <w:r>
              <w:rPr>
                <w:sz w:val="20"/>
                <w:szCs w:val="20"/>
              </w:rPr>
              <w:t>1.53</w:t>
            </w:r>
          </w:p>
        </w:tc>
        <w:tc>
          <w:tcPr>
            <w:tcW w:w="630" w:type="dxa"/>
            <w:tcBorders>
              <w:top w:val="single" w:sz="4" w:space="0" w:color="auto"/>
              <w:bottom w:val="single" w:sz="4" w:space="0" w:color="auto"/>
            </w:tcBorders>
            <w:shd w:val="clear" w:color="auto" w:fill="auto"/>
            <w:vAlign w:val="center"/>
          </w:tcPr>
          <w:p w14:paraId="64610543" w14:textId="77777777" w:rsidR="00DD0244" w:rsidRPr="00987A49" w:rsidRDefault="00DD0244" w:rsidP="00DD0244">
            <w:pPr>
              <w:spacing w:after="0" w:line="480" w:lineRule="auto"/>
              <w:jc w:val="center"/>
              <w:rPr>
                <w:sz w:val="20"/>
                <w:szCs w:val="20"/>
              </w:rPr>
            </w:pPr>
            <w:r>
              <w:rPr>
                <w:sz w:val="20"/>
                <w:szCs w:val="20"/>
              </w:rPr>
              <w:t>0.88</w:t>
            </w:r>
          </w:p>
        </w:tc>
        <w:tc>
          <w:tcPr>
            <w:tcW w:w="990" w:type="dxa"/>
            <w:tcBorders>
              <w:top w:val="single" w:sz="4" w:space="0" w:color="auto"/>
              <w:bottom w:val="single" w:sz="4" w:space="0" w:color="auto"/>
            </w:tcBorders>
            <w:shd w:val="clear" w:color="auto" w:fill="auto"/>
            <w:vAlign w:val="center"/>
          </w:tcPr>
          <w:p w14:paraId="7913BF97" w14:textId="6BF2BBBF" w:rsidR="00DD0244" w:rsidRPr="00987A49" w:rsidRDefault="00DD0244" w:rsidP="00DD0244">
            <w:pPr>
              <w:spacing w:after="0" w:line="480" w:lineRule="auto"/>
              <w:jc w:val="center"/>
              <w:rPr>
                <w:sz w:val="20"/>
                <w:szCs w:val="20"/>
              </w:rPr>
            </w:pPr>
            <w:r>
              <w:rPr>
                <w:sz w:val="20"/>
                <w:szCs w:val="20"/>
              </w:rPr>
              <w:t>Maize</w:t>
            </w:r>
          </w:p>
        </w:tc>
        <w:tc>
          <w:tcPr>
            <w:tcW w:w="990" w:type="dxa"/>
            <w:tcBorders>
              <w:top w:val="single" w:sz="4" w:space="0" w:color="auto"/>
              <w:bottom w:val="single" w:sz="4" w:space="0" w:color="auto"/>
            </w:tcBorders>
            <w:shd w:val="clear" w:color="auto" w:fill="auto"/>
            <w:vAlign w:val="center"/>
          </w:tcPr>
          <w:p w14:paraId="05AA0569" w14:textId="77777777" w:rsidR="00DD0244" w:rsidRDefault="00DD0244" w:rsidP="00DD0244">
            <w:pPr>
              <w:spacing w:after="0" w:line="480" w:lineRule="auto"/>
              <w:jc w:val="center"/>
              <w:rPr>
                <w:sz w:val="20"/>
                <w:szCs w:val="20"/>
              </w:rPr>
            </w:pPr>
            <w:r>
              <w:rPr>
                <w:sz w:val="20"/>
                <w:szCs w:val="20"/>
              </w:rPr>
              <w:t>June 6</w:t>
            </w:r>
          </w:p>
        </w:tc>
      </w:tr>
      <w:tr w:rsidR="00DD0244" w:rsidRPr="00987A49" w14:paraId="7BAC156E" w14:textId="77777777" w:rsidTr="00A0421E">
        <w:trPr>
          <w:trHeight w:val="80"/>
        </w:trPr>
        <w:tc>
          <w:tcPr>
            <w:tcW w:w="10710" w:type="dxa"/>
            <w:gridSpan w:val="11"/>
            <w:tcBorders>
              <w:top w:val="single" w:sz="4" w:space="0" w:color="auto"/>
              <w:bottom w:val="single" w:sz="4" w:space="0" w:color="auto"/>
            </w:tcBorders>
          </w:tcPr>
          <w:p w14:paraId="6078218D" w14:textId="77777777" w:rsidR="00DD0244" w:rsidRDefault="00DD0244" w:rsidP="00DD0244">
            <w:pPr>
              <w:spacing w:after="0" w:line="480" w:lineRule="auto"/>
              <w:rPr>
                <w:sz w:val="20"/>
                <w:szCs w:val="20"/>
              </w:rPr>
            </w:pPr>
            <w:r w:rsidRPr="007339EE">
              <w:rPr>
                <w:i/>
                <w:iCs/>
                <w:sz w:val="20"/>
                <w:szCs w:val="20"/>
              </w:rPr>
              <w:t>East</w:t>
            </w:r>
            <w:r>
              <w:rPr>
                <w:i/>
                <w:iCs/>
                <w:sz w:val="20"/>
                <w:szCs w:val="20"/>
              </w:rPr>
              <w:t>-g</w:t>
            </w:r>
            <w:r w:rsidRPr="007339EE">
              <w:rPr>
                <w:i/>
                <w:iCs/>
                <w:sz w:val="20"/>
                <w:szCs w:val="20"/>
              </w:rPr>
              <w:t>rain (</w:t>
            </w:r>
            <w:r>
              <w:rPr>
                <w:i/>
                <w:iCs/>
                <w:sz w:val="20"/>
                <w:szCs w:val="20"/>
              </w:rPr>
              <w:t>commercial farm</w:t>
            </w:r>
            <w:r w:rsidRPr="007339EE">
              <w:rPr>
                <w:i/>
                <w:iCs/>
                <w:sz w:val="20"/>
                <w:szCs w:val="20"/>
              </w:rPr>
              <w:t>)</w:t>
            </w:r>
            <w:r>
              <w:rPr>
                <w:i/>
                <w:iCs/>
                <w:sz w:val="20"/>
                <w:szCs w:val="20"/>
              </w:rPr>
              <w:t xml:space="preserve">; </w:t>
            </w:r>
            <w:r w:rsidRPr="00987A49">
              <w:rPr>
                <w:sz w:val="20"/>
                <w:szCs w:val="20"/>
              </w:rPr>
              <w:t>41⁰1</w:t>
            </w:r>
            <w:r>
              <w:rPr>
                <w:sz w:val="20"/>
                <w:szCs w:val="20"/>
              </w:rPr>
              <w:t>8</w:t>
            </w:r>
            <w:r w:rsidRPr="00987A49">
              <w:rPr>
                <w:sz w:val="20"/>
                <w:szCs w:val="20"/>
              </w:rPr>
              <w:t>’N</w:t>
            </w:r>
            <w:r>
              <w:rPr>
                <w:sz w:val="20"/>
                <w:szCs w:val="20"/>
              </w:rPr>
              <w:t xml:space="preserve"> </w:t>
            </w:r>
            <w:r w:rsidRPr="00987A49">
              <w:rPr>
                <w:sz w:val="20"/>
                <w:szCs w:val="20"/>
              </w:rPr>
              <w:t>92⁰</w:t>
            </w:r>
            <w:r>
              <w:rPr>
                <w:sz w:val="20"/>
                <w:szCs w:val="20"/>
              </w:rPr>
              <w:t>48</w:t>
            </w:r>
            <w:r w:rsidRPr="00987A49">
              <w:rPr>
                <w:sz w:val="20"/>
                <w:szCs w:val="20"/>
              </w:rPr>
              <w:t>’W</w:t>
            </w:r>
            <w:r>
              <w:rPr>
                <w:sz w:val="20"/>
                <w:szCs w:val="20"/>
              </w:rPr>
              <w:t>; initiated in 2009</w:t>
            </w:r>
          </w:p>
        </w:tc>
      </w:tr>
      <w:tr w:rsidR="00DD0244" w:rsidRPr="00987A49" w14:paraId="6321B871" w14:textId="77777777" w:rsidTr="00A0421E">
        <w:trPr>
          <w:trHeight w:val="306"/>
        </w:trPr>
        <w:tc>
          <w:tcPr>
            <w:tcW w:w="1165" w:type="dxa"/>
            <w:tcBorders>
              <w:top w:val="single" w:sz="4" w:space="0" w:color="auto"/>
              <w:bottom w:val="single" w:sz="4" w:space="0" w:color="auto"/>
            </w:tcBorders>
            <w:shd w:val="clear" w:color="auto" w:fill="auto"/>
            <w:vAlign w:val="center"/>
          </w:tcPr>
          <w:p w14:paraId="13BF1CCB" w14:textId="77777777" w:rsidR="00DD0244" w:rsidRDefault="00DD0244" w:rsidP="00DD0244">
            <w:pPr>
              <w:spacing w:after="0" w:line="480" w:lineRule="auto"/>
              <w:jc w:val="center"/>
              <w:rPr>
                <w:sz w:val="20"/>
                <w:szCs w:val="20"/>
              </w:rPr>
            </w:pPr>
            <w:r w:rsidRPr="00987A49">
              <w:rPr>
                <w:sz w:val="20"/>
                <w:szCs w:val="20"/>
              </w:rPr>
              <w:t>25 x 275 m</w:t>
            </w:r>
          </w:p>
          <w:p w14:paraId="25C046BA" w14:textId="77777777" w:rsidR="00DD0244" w:rsidRPr="00987A49" w:rsidRDefault="00DD0244" w:rsidP="00DD0244">
            <w:pPr>
              <w:spacing w:after="0" w:line="480" w:lineRule="auto"/>
              <w:jc w:val="center"/>
              <w:rPr>
                <w:sz w:val="20"/>
                <w:szCs w:val="20"/>
              </w:rPr>
            </w:pPr>
            <w:r>
              <w:rPr>
                <w:sz w:val="20"/>
                <w:szCs w:val="20"/>
              </w:rPr>
              <w:t>(0-2%)</w:t>
            </w:r>
          </w:p>
        </w:tc>
        <w:tc>
          <w:tcPr>
            <w:tcW w:w="1260" w:type="dxa"/>
            <w:tcBorders>
              <w:top w:val="single" w:sz="4" w:space="0" w:color="auto"/>
              <w:bottom w:val="single" w:sz="4" w:space="0" w:color="auto"/>
            </w:tcBorders>
            <w:vAlign w:val="center"/>
          </w:tcPr>
          <w:p w14:paraId="5C662323" w14:textId="77777777" w:rsidR="00DD0244" w:rsidRPr="00987A49" w:rsidRDefault="00DD0244" w:rsidP="00DD0244">
            <w:pPr>
              <w:spacing w:after="0" w:line="480" w:lineRule="auto"/>
              <w:jc w:val="center"/>
              <w:rPr>
                <w:sz w:val="20"/>
                <w:szCs w:val="20"/>
              </w:rPr>
            </w:pPr>
            <w:r>
              <w:rPr>
                <w:sz w:val="20"/>
                <w:szCs w:val="20"/>
              </w:rPr>
              <w:t>4</w:t>
            </w:r>
          </w:p>
        </w:tc>
        <w:tc>
          <w:tcPr>
            <w:tcW w:w="1080" w:type="dxa"/>
            <w:tcBorders>
              <w:top w:val="single" w:sz="4" w:space="0" w:color="auto"/>
              <w:bottom w:val="single" w:sz="4" w:space="0" w:color="auto"/>
            </w:tcBorders>
            <w:vAlign w:val="center"/>
          </w:tcPr>
          <w:p w14:paraId="555EE030" w14:textId="77777777" w:rsidR="00DD0244" w:rsidRPr="00987A49" w:rsidRDefault="00DD0244" w:rsidP="00DD0244">
            <w:pPr>
              <w:spacing w:after="0" w:line="480" w:lineRule="auto"/>
              <w:jc w:val="center"/>
              <w:rPr>
                <w:sz w:val="20"/>
                <w:szCs w:val="20"/>
              </w:rPr>
            </w:pPr>
            <w:proofErr w:type="spellStart"/>
            <w:r>
              <w:rPr>
                <w:sz w:val="20"/>
                <w:szCs w:val="20"/>
              </w:rPr>
              <w:t>Taintor</w:t>
            </w:r>
            <w:proofErr w:type="spellEnd"/>
            <w:r>
              <w:rPr>
                <w:sz w:val="20"/>
                <w:szCs w:val="20"/>
              </w:rPr>
              <w:t xml:space="preserve"> silty clay loam</w:t>
            </w:r>
          </w:p>
        </w:tc>
        <w:tc>
          <w:tcPr>
            <w:tcW w:w="990" w:type="dxa"/>
            <w:tcBorders>
              <w:top w:val="single" w:sz="4" w:space="0" w:color="auto"/>
              <w:bottom w:val="single" w:sz="4" w:space="0" w:color="auto"/>
            </w:tcBorders>
            <w:vAlign w:val="center"/>
          </w:tcPr>
          <w:p w14:paraId="33CB6F8C" w14:textId="77777777" w:rsidR="00DD0244" w:rsidRPr="00987A49" w:rsidRDefault="00DD0244" w:rsidP="00DD0244">
            <w:pPr>
              <w:spacing w:after="0" w:line="480" w:lineRule="auto"/>
              <w:jc w:val="center"/>
              <w:rPr>
                <w:sz w:val="20"/>
                <w:szCs w:val="20"/>
              </w:rPr>
            </w:pPr>
            <w:r>
              <w:rPr>
                <w:sz w:val="20"/>
                <w:szCs w:val="20"/>
              </w:rPr>
              <w:t>0</w:t>
            </w:r>
          </w:p>
        </w:tc>
        <w:tc>
          <w:tcPr>
            <w:tcW w:w="1350" w:type="dxa"/>
            <w:tcBorders>
              <w:top w:val="single" w:sz="4" w:space="0" w:color="auto"/>
              <w:bottom w:val="single" w:sz="4" w:space="0" w:color="auto"/>
            </w:tcBorders>
            <w:shd w:val="clear" w:color="auto" w:fill="auto"/>
            <w:vAlign w:val="center"/>
          </w:tcPr>
          <w:p w14:paraId="1E832D18" w14:textId="77777777" w:rsidR="00DD0244" w:rsidRPr="00987A49" w:rsidRDefault="00DD0244" w:rsidP="00DD0244">
            <w:pPr>
              <w:spacing w:after="0" w:line="480" w:lineRule="auto"/>
              <w:jc w:val="center"/>
              <w:rPr>
                <w:sz w:val="20"/>
                <w:szCs w:val="20"/>
              </w:rPr>
            </w:pPr>
            <w:r w:rsidRPr="00987A49">
              <w:rPr>
                <w:sz w:val="20"/>
                <w:szCs w:val="20"/>
              </w:rPr>
              <w:t>10.2</w:t>
            </w:r>
          </w:p>
        </w:tc>
        <w:tc>
          <w:tcPr>
            <w:tcW w:w="1350" w:type="dxa"/>
            <w:tcBorders>
              <w:top w:val="single" w:sz="4" w:space="0" w:color="auto"/>
              <w:bottom w:val="single" w:sz="4" w:space="0" w:color="auto"/>
            </w:tcBorders>
            <w:shd w:val="clear" w:color="auto" w:fill="auto"/>
            <w:vAlign w:val="center"/>
          </w:tcPr>
          <w:p w14:paraId="2965C664" w14:textId="77777777" w:rsidR="00DD0244" w:rsidRPr="00987A49" w:rsidRDefault="00DD0244" w:rsidP="00DD0244">
            <w:pPr>
              <w:spacing w:after="0" w:line="480" w:lineRule="auto"/>
              <w:jc w:val="center"/>
              <w:rPr>
                <w:sz w:val="20"/>
                <w:szCs w:val="20"/>
              </w:rPr>
            </w:pPr>
            <w:r w:rsidRPr="00987A49">
              <w:rPr>
                <w:sz w:val="20"/>
                <w:szCs w:val="20"/>
              </w:rPr>
              <w:t>947</w:t>
            </w:r>
          </w:p>
        </w:tc>
        <w:tc>
          <w:tcPr>
            <w:tcW w:w="275" w:type="dxa"/>
            <w:tcBorders>
              <w:top w:val="single" w:sz="4" w:space="0" w:color="auto"/>
              <w:bottom w:val="single" w:sz="4" w:space="0" w:color="auto"/>
            </w:tcBorders>
          </w:tcPr>
          <w:p w14:paraId="4078A78B" w14:textId="77777777" w:rsidR="00DD0244" w:rsidRPr="00987A49" w:rsidRDefault="00DD0244" w:rsidP="00DD0244">
            <w:pPr>
              <w:spacing w:after="0" w:line="480"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6FC068B1" w14:textId="77777777" w:rsidR="00DD0244" w:rsidRPr="00987A49" w:rsidRDefault="00DD0244" w:rsidP="00DD0244">
            <w:pPr>
              <w:spacing w:after="0" w:line="480" w:lineRule="auto"/>
              <w:jc w:val="center"/>
              <w:rPr>
                <w:sz w:val="20"/>
                <w:szCs w:val="20"/>
              </w:rPr>
            </w:pPr>
            <w:r w:rsidRPr="00987A49">
              <w:rPr>
                <w:sz w:val="20"/>
                <w:szCs w:val="20"/>
              </w:rPr>
              <w:t>1.73</w:t>
            </w:r>
          </w:p>
        </w:tc>
        <w:tc>
          <w:tcPr>
            <w:tcW w:w="630" w:type="dxa"/>
            <w:tcBorders>
              <w:top w:val="single" w:sz="4" w:space="0" w:color="auto"/>
              <w:bottom w:val="single" w:sz="4" w:space="0" w:color="auto"/>
            </w:tcBorders>
            <w:shd w:val="clear" w:color="auto" w:fill="auto"/>
            <w:vAlign w:val="center"/>
          </w:tcPr>
          <w:p w14:paraId="437D4F67" w14:textId="77777777" w:rsidR="00DD0244" w:rsidRPr="00987A49" w:rsidRDefault="00DD0244" w:rsidP="00DD0244">
            <w:pPr>
              <w:spacing w:after="0" w:line="480" w:lineRule="auto"/>
              <w:jc w:val="center"/>
              <w:rPr>
                <w:sz w:val="20"/>
                <w:szCs w:val="20"/>
              </w:rPr>
            </w:pPr>
            <w:r w:rsidRPr="00987A49">
              <w:rPr>
                <w:sz w:val="20"/>
                <w:szCs w:val="20"/>
              </w:rPr>
              <w:t>1.32</w:t>
            </w:r>
          </w:p>
        </w:tc>
        <w:tc>
          <w:tcPr>
            <w:tcW w:w="990" w:type="dxa"/>
            <w:tcBorders>
              <w:top w:val="single" w:sz="4" w:space="0" w:color="auto"/>
              <w:bottom w:val="single" w:sz="4" w:space="0" w:color="auto"/>
            </w:tcBorders>
            <w:shd w:val="clear" w:color="auto" w:fill="auto"/>
            <w:vAlign w:val="center"/>
          </w:tcPr>
          <w:p w14:paraId="395BFB0F" w14:textId="77777777" w:rsidR="00DD0244" w:rsidRPr="00987A49" w:rsidRDefault="00DD0244" w:rsidP="00DD0244">
            <w:pPr>
              <w:spacing w:after="0" w:line="480" w:lineRule="auto"/>
              <w:jc w:val="center"/>
              <w:rPr>
                <w:sz w:val="20"/>
                <w:szCs w:val="20"/>
              </w:rPr>
            </w:pPr>
            <w:r w:rsidRPr="00987A49">
              <w:rPr>
                <w:sz w:val="20"/>
                <w:szCs w:val="20"/>
              </w:rPr>
              <w:t>Maize</w:t>
            </w:r>
          </w:p>
        </w:tc>
        <w:tc>
          <w:tcPr>
            <w:tcW w:w="990" w:type="dxa"/>
            <w:tcBorders>
              <w:top w:val="single" w:sz="4" w:space="0" w:color="auto"/>
              <w:bottom w:val="single" w:sz="4" w:space="0" w:color="auto"/>
            </w:tcBorders>
            <w:shd w:val="clear" w:color="auto" w:fill="auto"/>
            <w:vAlign w:val="center"/>
          </w:tcPr>
          <w:p w14:paraId="18BB43B8" w14:textId="77777777" w:rsidR="00DD0244" w:rsidRPr="00987A49" w:rsidRDefault="00DD0244" w:rsidP="00DD0244">
            <w:pPr>
              <w:spacing w:after="0" w:line="480" w:lineRule="auto"/>
              <w:jc w:val="center"/>
              <w:rPr>
                <w:sz w:val="20"/>
                <w:szCs w:val="20"/>
              </w:rPr>
            </w:pPr>
            <w:r>
              <w:rPr>
                <w:sz w:val="20"/>
                <w:szCs w:val="20"/>
              </w:rPr>
              <w:t>June 10</w:t>
            </w:r>
          </w:p>
        </w:tc>
      </w:tr>
    </w:tbl>
    <w:bookmarkEnd w:id="7"/>
    <w:p w14:paraId="1FADB5A6" w14:textId="77777777" w:rsidR="00DD0244" w:rsidRPr="00804FD3" w:rsidRDefault="00DD0244" w:rsidP="00DD0244">
      <w:pPr>
        <w:spacing w:line="480" w:lineRule="auto"/>
        <w:rPr>
          <w:i/>
          <w:iCs/>
          <w:sz w:val="18"/>
          <w:szCs w:val="20"/>
        </w:rPr>
      </w:pPr>
      <w:r w:rsidRPr="00804FD3">
        <w:rPr>
          <w:i/>
          <w:iCs/>
          <w:sz w:val="18"/>
          <w:szCs w:val="20"/>
        </w:rPr>
        <w:t>*</w:t>
      </w:r>
      <w:r>
        <w:rPr>
          <w:i/>
          <w:iCs/>
          <w:sz w:val="18"/>
          <w:szCs w:val="20"/>
        </w:rPr>
        <w:t xml:space="preserve"> </w:t>
      </w:r>
      <w:r w:rsidRPr="00804FD3">
        <w:rPr>
          <w:i/>
          <w:iCs/>
          <w:sz w:val="18"/>
          <w:szCs w:val="20"/>
        </w:rPr>
        <w:t>From Web Soil Survey data, see supplementary material for field maps</w:t>
      </w:r>
    </w:p>
    <w:p w14:paraId="661E58AD" w14:textId="15B912D6" w:rsidR="00DD0244" w:rsidRPr="00987A49" w:rsidRDefault="00DD0244" w:rsidP="00DD0244">
      <w:pPr>
        <w:spacing w:line="480" w:lineRule="auto"/>
        <w:rPr>
          <w:szCs w:val="24"/>
        </w:rPr>
      </w:pPr>
      <w:r w:rsidRPr="00987A49">
        <w:rPr>
          <w:szCs w:val="24"/>
        </w:rPr>
        <w:t>The West</w:t>
      </w:r>
      <w:r>
        <w:rPr>
          <w:szCs w:val="24"/>
        </w:rPr>
        <w:t xml:space="preserve">-grain </w:t>
      </w:r>
      <w:r w:rsidRPr="00987A49">
        <w:rPr>
          <w:szCs w:val="24"/>
        </w:rPr>
        <w:t>and East</w:t>
      </w:r>
      <w:r>
        <w:rPr>
          <w:szCs w:val="24"/>
        </w:rPr>
        <w:t>-grain</w:t>
      </w:r>
      <w:r w:rsidRPr="00987A49">
        <w:rPr>
          <w:szCs w:val="24"/>
        </w:rPr>
        <w:t xml:space="preserve"> </w:t>
      </w:r>
      <w:r>
        <w:rPr>
          <w:szCs w:val="24"/>
        </w:rPr>
        <w:t>trials</w:t>
      </w:r>
      <w:r w:rsidRPr="00987A49">
        <w:rPr>
          <w:szCs w:val="24"/>
        </w:rPr>
        <w:t xml:space="preserve"> were production fields on commercial farms, and only one phase of the maize</w:t>
      </w:r>
      <w:r>
        <w:rPr>
          <w:szCs w:val="24"/>
        </w:rPr>
        <w:t>/</w:t>
      </w:r>
      <w:r w:rsidRPr="00987A49">
        <w:rPr>
          <w:szCs w:val="24"/>
        </w:rPr>
        <w:t xml:space="preserve">soybean rotation was present each year. The Central site </w:t>
      </w:r>
      <w:r>
        <w:rPr>
          <w:szCs w:val="24"/>
        </w:rPr>
        <w:t>was a larger research study managed by the United States Department of Agriculture and included both phases of each rotation (</w:t>
      </w:r>
      <w:proofErr w:type="spellStart"/>
      <w:r>
        <w:rPr>
          <w:szCs w:val="24"/>
        </w:rPr>
        <w:t>Kaspar</w:t>
      </w:r>
      <w:proofErr w:type="spellEnd"/>
      <w:r>
        <w:rPr>
          <w:szCs w:val="24"/>
        </w:rPr>
        <w:t xml:space="preserve"> et al., 2007, </w:t>
      </w:r>
      <w:proofErr w:type="spellStart"/>
      <w:r>
        <w:rPr>
          <w:szCs w:val="24"/>
        </w:rPr>
        <w:t>Kaspar</w:t>
      </w:r>
      <w:proofErr w:type="spellEnd"/>
      <w:r>
        <w:rPr>
          <w:szCs w:val="24"/>
        </w:rPr>
        <w:t xml:space="preserve"> et al. 2012). For the present study, only the soybean phase of the USDA site </w:t>
      </w:r>
      <w:proofErr w:type="gramStart"/>
      <w:r>
        <w:rPr>
          <w:szCs w:val="24"/>
        </w:rPr>
        <w:t>was sampled</w:t>
      </w:r>
      <w:proofErr w:type="gramEnd"/>
      <w:r>
        <w:rPr>
          <w:szCs w:val="24"/>
        </w:rPr>
        <w:t xml:space="preserve"> due to time constraints. Cover crop biomass sampling occurred each spring at every trial; </w:t>
      </w:r>
      <w:r>
        <w:rPr>
          <w:szCs w:val="24"/>
        </w:rPr>
        <w:lastRenderedPageBreak/>
        <w:t xml:space="preserve">details about methodology </w:t>
      </w:r>
      <w:proofErr w:type="gramStart"/>
      <w:r>
        <w:rPr>
          <w:szCs w:val="24"/>
        </w:rPr>
        <w:t>are reported</w:t>
      </w:r>
      <w:proofErr w:type="gramEnd"/>
      <w:r>
        <w:rPr>
          <w:szCs w:val="24"/>
        </w:rPr>
        <w:t xml:space="preserve"> elsewhere (Nichols et al. 2020) and historical values are available in supplementary material.  </w:t>
      </w:r>
      <w:r w:rsidRPr="00987A49">
        <w:rPr>
          <w:szCs w:val="24"/>
        </w:rPr>
        <w:t xml:space="preserve"> </w:t>
      </w:r>
    </w:p>
    <w:p w14:paraId="353CC79B" w14:textId="77777777" w:rsidR="00DD0244" w:rsidRPr="006D587B" w:rsidRDefault="00DD0244" w:rsidP="006D587B">
      <w:pPr>
        <w:pStyle w:val="Heading2"/>
        <w:numPr>
          <w:ilvl w:val="0"/>
          <w:numId w:val="0"/>
        </w:numPr>
        <w:spacing w:line="480" w:lineRule="auto"/>
        <w:ind w:left="567" w:hanging="567"/>
        <w:rPr>
          <w:i/>
          <w:iCs/>
        </w:rPr>
      </w:pPr>
      <w:r w:rsidRPr="006D587B">
        <w:rPr>
          <w:i/>
          <w:iCs/>
        </w:rPr>
        <w:t>Soil Sampling</w:t>
      </w:r>
    </w:p>
    <w:p w14:paraId="77C24837" w14:textId="6B3C7ABC" w:rsidR="00DD0244" w:rsidRPr="00987A49" w:rsidRDefault="00DD0244" w:rsidP="00DD0244">
      <w:pPr>
        <w:spacing w:line="480" w:lineRule="auto"/>
        <w:rPr>
          <w:szCs w:val="24"/>
        </w:rPr>
      </w:pPr>
      <w:r>
        <w:rPr>
          <w:szCs w:val="24"/>
        </w:rPr>
        <w:t xml:space="preserve">An aluminum ring </w:t>
      </w:r>
      <w:r w:rsidRPr="00407972">
        <w:rPr>
          <w:szCs w:val="24"/>
        </w:rPr>
        <w:t>7.62 cm</w:t>
      </w:r>
      <w:r>
        <w:rPr>
          <w:szCs w:val="24"/>
        </w:rPr>
        <w:t xml:space="preserve"> in diameter and 7.62 cm tall </w:t>
      </w:r>
      <w:proofErr w:type="gramStart"/>
      <w:r>
        <w:rPr>
          <w:szCs w:val="24"/>
        </w:rPr>
        <w:t>was used</w:t>
      </w:r>
      <w:proofErr w:type="gramEnd"/>
      <w:r>
        <w:rPr>
          <w:szCs w:val="24"/>
        </w:rPr>
        <w:t xml:space="preserve"> to take intact soil samples. </w:t>
      </w:r>
      <w:r w:rsidRPr="00987A49">
        <w:rPr>
          <w:szCs w:val="24"/>
        </w:rPr>
        <w:t xml:space="preserve">Sampling occurred </w:t>
      </w:r>
      <w:r>
        <w:rPr>
          <w:szCs w:val="24"/>
        </w:rPr>
        <w:t>in May or June of 2019 after</w:t>
      </w:r>
      <w:r w:rsidRPr="00987A49">
        <w:rPr>
          <w:szCs w:val="24"/>
        </w:rPr>
        <w:t xml:space="preserve"> maize (West</w:t>
      </w:r>
      <w:r>
        <w:rPr>
          <w:szCs w:val="24"/>
        </w:rPr>
        <w:t>)</w:t>
      </w:r>
      <w:r w:rsidRPr="00987A49">
        <w:rPr>
          <w:szCs w:val="24"/>
        </w:rPr>
        <w:t xml:space="preserve"> or soybean (East, Central-grain, Central-silage) </w:t>
      </w:r>
      <w:r>
        <w:rPr>
          <w:szCs w:val="24"/>
        </w:rPr>
        <w:t>emergence</w:t>
      </w:r>
      <w:r w:rsidRPr="00987A49">
        <w:rPr>
          <w:szCs w:val="24"/>
        </w:rPr>
        <w:t xml:space="preserve"> at each site. </w:t>
      </w:r>
      <w:r>
        <w:rPr>
          <w:szCs w:val="24"/>
        </w:rPr>
        <w:t xml:space="preserve">Sampling </w:t>
      </w:r>
      <w:proofErr w:type="gramStart"/>
      <w:r>
        <w:rPr>
          <w:szCs w:val="24"/>
        </w:rPr>
        <w:t>was conducted</w:t>
      </w:r>
      <w:proofErr w:type="gramEnd"/>
      <w:r>
        <w:rPr>
          <w:szCs w:val="24"/>
        </w:rPr>
        <w:t xml:space="preserve"> immediately following crop emergence to minimize the effects of live roots in the samples, and a few days following a rain to ensure the soil was fully drained, but wet enough to remain in the ring during sampling. </w:t>
      </w:r>
    </w:p>
    <w:p w14:paraId="73596E0C" w14:textId="77777777" w:rsidR="00DD0244" w:rsidRPr="00987A49" w:rsidRDefault="00DD0244" w:rsidP="00DD0244">
      <w:pPr>
        <w:spacing w:line="480" w:lineRule="auto"/>
        <w:rPr>
          <w:szCs w:val="24"/>
        </w:rPr>
      </w:pPr>
      <w:r>
        <w:rPr>
          <w:szCs w:val="24"/>
        </w:rPr>
        <w:t xml:space="preserve">At all trials, samples </w:t>
      </w:r>
      <w:proofErr w:type="gramStart"/>
      <w:r>
        <w:rPr>
          <w:szCs w:val="24"/>
        </w:rPr>
        <w:t>were taken</w:t>
      </w:r>
      <w:proofErr w:type="gramEnd"/>
      <w:r>
        <w:rPr>
          <w:szCs w:val="24"/>
        </w:rPr>
        <w:t xml:space="preserve"> in the middle of the plots between planted rows. To get intact soil cores, a </w:t>
      </w:r>
      <w:proofErr w:type="gramStart"/>
      <w:r>
        <w:rPr>
          <w:szCs w:val="24"/>
        </w:rPr>
        <w:t>hole</w:t>
      </w:r>
      <w:proofErr w:type="gramEnd"/>
      <w:r>
        <w:rPr>
          <w:szCs w:val="24"/>
        </w:rPr>
        <w:t xml:space="preserve"> 10 cm deep was dug, and soil was smoothed by hand to create a flat area approximately 30 cm square. The ring </w:t>
      </w:r>
      <w:proofErr w:type="gramStart"/>
      <w:r>
        <w:rPr>
          <w:szCs w:val="24"/>
        </w:rPr>
        <w:t>was placed</w:t>
      </w:r>
      <w:proofErr w:type="gramEnd"/>
      <w:r>
        <w:rPr>
          <w:szCs w:val="24"/>
        </w:rPr>
        <w:t xml:space="preserve"> on the soil surface in the center of the flat area, a hollow metal cap was placed on it, and a 15 kg weight was used to evenly drive the ring into the undisturbed soil. Once the ring </w:t>
      </w:r>
      <w:proofErr w:type="gramStart"/>
      <w:r>
        <w:rPr>
          <w:szCs w:val="24"/>
        </w:rPr>
        <w:t>was fully inserted</w:t>
      </w:r>
      <w:proofErr w:type="gramEnd"/>
      <w:r>
        <w:rPr>
          <w:szCs w:val="24"/>
        </w:rPr>
        <w:t xml:space="preserve"> into the soil, a hole was dug around the ring. A flat sheet of metal </w:t>
      </w:r>
      <w:proofErr w:type="gramStart"/>
      <w:r>
        <w:rPr>
          <w:szCs w:val="24"/>
        </w:rPr>
        <w:t>was slid</w:t>
      </w:r>
      <w:proofErr w:type="gramEnd"/>
      <w:r>
        <w:rPr>
          <w:szCs w:val="24"/>
        </w:rPr>
        <w:t xml:space="preserve"> under the ring to extract it, and a knife was used to remove soil from the top and bottom of the ring using a Z-cutting motion. The ring was wrapped in aluminum foil with the soil orientation (top, bottom) marked. The foil-wrapped ring was then placed in an individual plastic container, </w:t>
      </w:r>
      <w:proofErr w:type="gramStart"/>
      <w:r>
        <w:rPr>
          <w:szCs w:val="24"/>
        </w:rPr>
        <w:t>then</w:t>
      </w:r>
      <w:proofErr w:type="gramEnd"/>
      <w:r>
        <w:rPr>
          <w:szCs w:val="24"/>
        </w:rPr>
        <w:t xml:space="preserve"> placed in a cooler. This process </w:t>
      </w:r>
      <w:proofErr w:type="gramStart"/>
      <w:r>
        <w:rPr>
          <w:szCs w:val="24"/>
        </w:rPr>
        <w:t>was repeated</w:t>
      </w:r>
      <w:proofErr w:type="gramEnd"/>
      <w:r>
        <w:rPr>
          <w:szCs w:val="24"/>
        </w:rPr>
        <w:t xml:space="preserve"> for each plot. Samples remained in the cooler for no more than four hours before </w:t>
      </w:r>
      <w:proofErr w:type="gramStart"/>
      <w:r>
        <w:rPr>
          <w:szCs w:val="24"/>
        </w:rPr>
        <w:t>being placed</w:t>
      </w:r>
      <w:proofErr w:type="gramEnd"/>
      <w:r>
        <w:rPr>
          <w:szCs w:val="24"/>
        </w:rPr>
        <w:t xml:space="preserve"> in a refrigerator. </w:t>
      </w:r>
    </w:p>
    <w:p w14:paraId="4A68E95F" w14:textId="77777777" w:rsidR="00DD0244" w:rsidRPr="006D587B" w:rsidRDefault="00DD0244" w:rsidP="006D587B">
      <w:pPr>
        <w:pStyle w:val="Heading3"/>
        <w:numPr>
          <w:ilvl w:val="0"/>
          <w:numId w:val="0"/>
        </w:numPr>
        <w:spacing w:line="480" w:lineRule="auto"/>
        <w:ind w:left="567" w:hanging="567"/>
        <w:rPr>
          <w:i/>
          <w:iCs/>
        </w:rPr>
      </w:pPr>
      <w:r w:rsidRPr="006D587B">
        <w:rPr>
          <w:i/>
          <w:iCs/>
        </w:rPr>
        <w:t>Soil-water-retention curve</w:t>
      </w:r>
    </w:p>
    <w:p w14:paraId="35CDB7AE" w14:textId="77777777" w:rsidR="00DD0244" w:rsidRDefault="00DD0244" w:rsidP="00DD0244">
      <w:pPr>
        <w:pStyle w:val="Heading2"/>
        <w:numPr>
          <w:ilvl w:val="0"/>
          <w:numId w:val="0"/>
        </w:numPr>
        <w:spacing w:line="480" w:lineRule="auto"/>
        <w:rPr>
          <w:rFonts w:asciiTheme="minorHAnsi" w:eastAsiaTheme="minorHAnsi" w:hAnsiTheme="minorHAnsi" w:cstheme="minorBidi"/>
          <w:b w:val="0"/>
          <w:sz w:val="22"/>
        </w:rPr>
      </w:pPr>
      <w:r>
        <w:rPr>
          <w:rFonts w:asciiTheme="minorHAnsi" w:eastAsiaTheme="minorHAnsi" w:hAnsiTheme="minorHAnsi" w:cstheme="minorBidi"/>
          <w:b w:val="0"/>
          <w:sz w:val="22"/>
        </w:rPr>
        <w:t xml:space="preserve">The equipment could accommodate 12 samples at a time, so each trial’s samples </w:t>
      </w:r>
      <w:proofErr w:type="gramStart"/>
      <w:r>
        <w:rPr>
          <w:rFonts w:asciiTheme="minorHAnsi" w:eastAsiaTheme="minorHAnsi" w:hAnsiTheme="minorHAnsi" w:cstheme="minorBidi"/>
          <w:b w:val="0"/>
          <w:sz w:val="22"/>
        </w:rPr>
        <w:t>were run</w:t>
      </w:r>
      <w:proofErr w:type="gramEnd"/>
      <w:r>
        <w:rPr>
          <w:rFonts w:asciiTheme="minorHAnsi" w:eastAsiaTheme="minorHAnsi" w:hAnsiTheme="minorHAnsi" w:cstheme="minorBidi"/>
          <w:b w:val="0"/>
          <w:sz w:val="22"/>
        </w:rPr>
        <w:t xml:space="preserve"> together in a batch. Our interest was in comparing relative effects within a site, so variation between runs was experimentally included in variation between trials. The samples </w:t>
      </w:r>
      <w:proofErr w:type="gramStart"/>
      <w:r>
        <w:rPr>
          <w:rFonts w:asciiTheme="minorHAnsi" w:eastAsiaTheme="minorHAnsi" w:hAnsiTheme="minorHAnsi" w:cstheme="minorBidi"/>
          <w:b w:val="0"/>
          <w:sz w:val="22"/>
        </w:rPr>
        <w:t>were measured</w:t>
      </w:r>
      <w:proofErr w:type="gramEnd"/>
      <w:r>
        <w:rPr>
          <w:rFonts w:asciiTheme="minorHAnsi" w:eastAsiaTheme="minorHAnsi" w:hAnsiTheme="minorHAnsi" w:cstheme="minorBidi"/>
          <w:b w:val="0"/>
          <w:sz w:val="22"/>
        </w:rPr>
        <w:t xml:space="preserve"> in the order they were </w:t>
      </w:r>
      <w:r>
        <w:rPr>
          <w:rFonts w:asciiTheme="minorHAnsi" w:eastAsiaTheme="minorHAnsi" w:hAnsiTheme="minorHAnsi" w:cstheme="minorBidi"/>
          <w:b w:val="0"/>
          <w:sz w:val="22"/>
        </w:rPr>
        <w:lastRenderedPageBreak/>
        <w:t>sampled.  A given trial’s cores had cheesecloth taped to the bottom of each core and an additional ring taped to the top. The full batch of samples (</w:t>
      </w:r>
      <w:proofErr w:type="gramStart"/>
      <w:r>
        <w:rPr>
          <w:rFonts w:asciiTheme="minorHAnsi" w:eastAsiaTheme="minorHAnsi" w:hAnsiTheme="minorHAnsi" w:cstheme="minorBidi"/>
          <w:b w:val="0"/>
          <w:sz w:val="22"/>
        </w:rPr>
        <w:t>eight</w:t>
      </w:r>
      <w:proofErr w:type="gramEnd"/>
      <w:r>
        <w:rPr>
          <w:rFonts w:asciiTheme="minorHAnsi" w:eastAsiaTheme="minorHAnsi" w:hAnsiTheme="minorHAnsi" w:cstheme="minorBidi"/>
          <w:b w:val="0"/>
          <w:sz w:val="22"/>
        </w:rPr>
        <w:t xml:space="preserve"> for East and West, 10 for Central) was then placed in a vacuum chamber for at least 12 hours in a solution of 0.01 M CaCl</w:t>
      </w:r>
      <w:r w:rsidRPr="00972BBC">
        <w:rPr>
          <w:rFonts w:asciiTheme="minorHAnsi" w:eastAsiaTheme="minorHAnsi" w:hAnsiTheme="minorHAnsi" w:cstheme="minorBidi"/>
          <w:b w:val="0"/>
          <w:sz w:val="22"/>
          <w:vertAlign w:val="subscript"/>
        </w:rPr>
        <w:t>2</w:t>
      </w:r>
      <w:r>
        <w:rPr>
          <w:rFonts w:asciiTheme="minorHAnsi" w:eastAsiaTheme="minorHAnsi" w:hAnsiTheme="minorHAnsi" w:cstheme="minorBidi"/>
          <w:b w:val="0"/>
          <w:sz w:val="22"/>
        </w:rPr>
        <w:t xml:space="preserve"> filled to the top of the first ring, allowing the solution to move upward to saturate the soils with minimal air entrapment. The top ring was removed from the cores, </w:t>
      </w:r>
      <w:proofErr w:type="gramStart"/>
      <w:r>
        <w:rPr>
          <w:rFonts w:asciiTheme="minorHAnsi" w:eastAsiaTheme="minorHAnsi" w:hAnsiTheme="minorHAnsi" w:cstheme="minorBidi"/>
          <w:b w:val="0"/>
          <w:sz w:val="22"/>
        </w:rPr>
        <w:t>then</w:t>
      </w:r>
      <w:proofErr w:type="gramEnd"/>
      <w:r>
        <w:rPr>
          <w:rFonts w:asciiTheme="minorHAnsi" w:eastAsiaTheme="minorHAnsi" w:hAnsiTheme="minorHAnsi" w:cstheme="minorBidi"/>
          <w:b w:val="0"/>
          <w:sz w:val="22"/>
        </w:rPr>
        <w:t xml:space="preserve"> the saturated cores were weighed, then transferred to a custom-built pressure cell apparatus (Ankeny et al. 1992). Measurements </w:t>
      </w:r>
      <w:proofErr w:type="gramStart"/>
      <w:r>
        <w:rPr>
          <w:rFonts w:asciiTheme="minorHAnsi" w:eastAsiaTheme="minorHAnsi" w:hAnsiTheme="minorHAnsi" w:cstheme="minorBidi"/>
          <w:b w:val="0"/>
          <w:sz w:val="22"/>
        </w:rPr>
        <w:t>were made</w:t>
      </w:r>
      <w:proofErr w:type="gramEnd"/>
      <w:r>
        <w:rPr>
          <w:rFonts w:asciiTheme="minorHAnsi" w:eastAsiaTheme="minorHAnsi" w:hAnsiTheme="minorHAnsi" w:cstheme="minorBidi"/>
          <w:b w:val="0"/>
          <w:sz w:val="22"/>
        </w:rPr>
        <w:t xml:space="preserve"> according to the protocol described by Kool et al. 2019. Briefly, the cores were drained at atmospheric pressure for 12 hours to obtain a measurement for gravity-drained values (</w:t>
      </w:r>
      <w:r w:rsidRPr="006912D0">
        <w:rPr>
          <w:rFonts w:asciiTheme="minorHAnsi" w:eastAsiaTheme="minorHAnsi" w:hAnsiTheme="minorHAnsi" w:cstheme="minorBidi"/>
          <w:b w:val="0"/>
          <w:sz w:val="22"/>
        </w:rPr>
        <w:t>Ψ = -</w:t>
      </w:r>
      <w:r>
        <w:rPr>
          <w:rFonts w:asciiTheme="minorHAnsi" w:eastAsiaTheme="minorHAnsi" w:hAnsiTheme="minorHAnsi" w:cstheme="minorBidi"/>
          <w:b w:val="0"/>
          <w:sz w:val="22"/>
        </w:rPr>
        <w:t>2.5</w:t>
      </w:r>
      <w:r w:rsidRPr="006912D0">
        <w:rPr>
          <w:rFonts w:asciiTheme="minorHAnsi" w:eastAsiaTheme="minorHAnsi" w:hAnsiTheme="minorHAnsi" w:cstheme="minorBidi"/>
          <w:b w:val="0"/>
          <w:sz w:val="22"/>
        </w:rPr>
        <w:t xml:space="preserve"> cm </w:t>
      </w:r>
      <w:r>
        <w:rPr>
          <w:rFonts w:asciiTheme="minorHAnsi" w:eastAsiaTheme="minorHAnsi" w:hAnsiTheme="minorHAnsi" w:cstheme="minorBidi"/>
          <w:b w:val="0"/>
          <w:sz w:val="22"/>
        </w:rPr>
        <w:t>water</w:t>
      </w:r>
      <w:r w:rsidRPr="006912D0">
        <w:rPr>
          <w:rFonts w:asciiTheme="minorHAnsi" w:eastAsiaTheme="minorHAnsi" w:hAnsiTheme="minorHAnsi" w:cstheme="minorBidi"/>
          <w:b w:val="0"/>
          <w:sz w:val="22"/>
        </w:rPr>
        <w:t xml:space="preserve">). Subsequent measurements were taken at </w:t>
      </w:r>
      <w:r>
        <w:rPr>
          <w:rFonts w:asciiTheme="minorHAnsi" w:eastAsiaTheme="minorHAnsi" w:hAnsiTheme="minorHAnsi" w:cstheme="minorBidi"/>
          <w:b w:val="0"/>
          <w:sz w:val="22"/>
        </w:rPr>
        <w:t>matric potentials (</w:t>
      </w:r>
      <w:r w:rsidRPr="006912D0">
        <w:rPr>
          <w:rFonts w:asciiTheme="minorHAnsi" w:eastAsiaTheme="minorHAnsi" w:hAnsiTheme="minorHAnsi" w:cstheme="minorBidi"/>
          <w:b w:val="0"/>
          <w:sz w:val="22"/>
        </w:rPr>
        <w:t>Ψ</w:t>
      </w:r>
      <w:r>
        <w:rPr>
          <w:rFonts w:asciiTheme="minorHAnsi" w:eastAsiaTheme="minorHAnsi" w:hAnsiTheme="minorHAnsi" w:cstheme="minorBidi"/>
          <w:b w:val="0"/>
          <w:sz w:val="22"/>
        </w:rPr>
        <w:t>)</w:t>
      </w:r>
      <w:r w:rsidRPr="006912D0">
        <w:rPr>
          <w:rFonts w:asciiTheme="minorHAnsi" w:eastAsiaTheme="minorHAnsi" w:hAnsiTheme="minorHAnsi" w:cstheme="minorBidi"/>
          <w:b w:val="0"/>
          <w:sz w:val="22"/>
        </w:rPr>
        <w:t xml:space="preserve"> </w:t>
      </w:r>
      <w:proofErr w:type="gramStart"/>
      <w:r w:rsidRPr="006912D0">
        <w:rPr>
          <w:rFonts w:asciiTheme="minorHAnsi" w:eastAsiaTheme="minorHAnsi" w:hAnsiTheme="minorHAnsi" w:cstheme="minorBidi"/>
          <w:b w:val="0"/>
          <w:sz w:val="22"/>
        </w:rPr>
        <w:t>of  -</w:t>
      </w:r>
      <w:proofErr w:type="gramEnd"/>
      <w:r>
        <w:rPr>
          <w:rFonts w:asciiTheme="minorHAnsi" w:eastAsiaTheme="minorHAnsi" w:hAnsiTheme="minorHAnsi" w:cstheme="minorBidi"/>
          <w:b w:val="0"/>
          <w:sz w:val="22"/>
        </w:rPr>
        <w:t>10</w:t>
      </w:r>
      <w:r w:rsidRPr="006912D0">
        <w:rPr>
          <w:rFonts w:asciiTheme="minorHAnsi" w:eastAsiaTheme="minorHAnsi" w:hAnsiTheme="minorHAnsi" w:cstheme="minorBidi"/>
          <w:b w:val="0"/>
          <w:sz w:val="22"/>
        </w:rPr>
        <w:t>, -</w:t>
      </w:r>
      <w:r>
        <w:rPr>
          <w:rFonts w:asciiTheme="minorHAnsi" w:eastAsiaTheme="minorHAnsi" w:hAnsiTheme="minorHAnsi" w:cstheme="minorBidi"/>
          <w:b w:val="0"/>
          <w:sz w:val="22"/>
        </w:rPr>
        <w:t>25</w:t>
      </w:r>
      <w:r w:rsidRPr="006912D0">
        <w:rPr>
          <w:rFonts w:asciiTheme="minorHAnsi" w:eastAsiaTheme="minorHAnsi" w:hAnsiTheme="minorHAnsi" w:cstheme="minorBidi"/>
          <w:b w:val="0"/>
          <w:sz w:val="22"/>
        </w:rPr>
        <w:t>, -</w:t>
      </w:r>
      <w:r>
        <w:rPr>
          <w:rFonts w:asciiTheme="minorHAnsi" w:eastAsiaTheme="minorHAnsi" w:hAnsiTheme="minorHAnsi" w:cstheme="minorBidi"/>
          <w:b w:val="0"/>
          <w:sz w:val="22"/>
        </w:rPr>
        <w:t>5</w:t>
      </w:r>
      <w:r w:rsidRPr="006912D0">
        <w:rPr>
          <w:rFonts w:asciiTheme="minorHAnsi" w:eastAsiaTheme="minorHAnsi" w:hAnsiTheme="minorHAnsi" w:cstheme="minorBidi"/>
          <w:b w:val="0"/>
          <w:sz w:val="22"/>
        </w:rPr>
        <w:t>0, -</w:t>
      </w:r>
      <w:r>
        <w:rPr>
          <w:rFonts w:asciiTheme="minorHAnsi" w:eastAsiaTheme="minorHAnsi" w:hAnsiTheme="minorHAnsi" w:cstheme="minorBidi"/>
          <w:b w:val="0"/>
          <w:sz w:val="22"/>
        </w:rPr>
        <w:t>100, -200, and -500</w:t>
      </w:r>
      <w:r w:rsidRPr="006912D0">
        <w:rPr>
          <w:rFonts w:asciiTheme="minorHAnsi" w:eastAsiaTheme="minorHAnsi" w:hAnsiTheme="minorHAnsi" w:cstheme="minorBidi"/>
          <w:b w:val="0"/>
          <w:sz w:val="22"/>
        </w:rPr>
        <w:t xml:space="preserve"> </w:t>
      </w:r>
      <w:r>
        <w:rPr>
          <w:rFonts w:asciiTheme="minorHAnsi" w:eastAsiaTheme="minorHAnsi" w:hAnsiTheme="minorHAnsi" w:cstheme="minorBidi"/>
          <w:b w:val="0"/>
          <w:sz w:val="22"/>
        </w:rPr>
        <w:t>cm water</w:t>
      </w:r>
      <w:r w:rsidRPr="006912D0">
        <w:rPr>
          <w:rFonts w:asciiTheme="minorHAnsi" w:eastAsiaTheme="minorHAnsi" w:hAnsiTheme="minorHAnsi" w:cstheme="minorBidi"/>
          <w:b w:val="0"/>
          <w:sz w:val="22"/>
        </w:rPr>
        <w:t xml:space="preserve">. The samples were then oven dried at 60 </w:t>
      </w:r>
      <w:proofErr w:type="spellStart"/>
      <w:r w:rsidRPr="006912D0">
        <w:rPr>
          <w:rFonts w:asciiTheme="minorHAnsi" w:eastAsiaTheme="minorHAnsi" w:hAnsiTheme="minorHAnsi" w:cstheme="minorBidi"/>
          <w:b w:val="0"/>
          <w:sz w:val="22"/>
        </w:rPr>
        <w:t>deg</w:t>
      </w:r>
      <w:proofErr w:type="spellEnd"/>
      <w:r w:rsidRPr="006912D0">
        <w:rPr>
          <w:rFonts w:asciiTheme="minorHAnsi" w:eastAsiaTheme="minorHAnsi" w:hAnsiTheme="minorHAnsi" w:cstheme="minorBidi"/>
          <w:b w:val="0"/>
          <w:sz w:val="22"/>
        </w:rPr>
        <w:t xml:space="preserve"> C for at least 48 hours, then weighed. </w:t>
      </w:r>
      <w:r w:rsidRPr="00CE6A07">
        <w:rPr>
          <w:rFonts w:asciiTheme="minorHAnsi" w:eastAsiaTheme="minorHAnsi" w:hAnsiTheme="minorHAnsi" w:cstheme="minorBidi"/>
          <w:b w:val="0"/>
          <w:sz w:val="22"/>
        </w:rPr>
        <w:t xml:space="preserve">Bulk densities </w:t>
      </w:r>
      <w:proofErr w:type="gramStart"/>
      <w:r w:rsidRPr="00CE6A07">
        <w:rPr>
          <w:rFonts w:asciiTheme="minorHAnsi" w:eastAsiaTheme="minorHAnsi" w:hAnsiTheme="minorHAnsi" w:cstheme="minorBidi"/>
          <w:b w:val="0"/>
          <w:sz w:val="22"/>
        </w:rPr>
        <w:t>were estimated</w:t>
      </w:r>
      <w:proofErr w:type="gramEnd"/>
      <w:r w:rsidRPr="00CE6A07">
        <w:rPr>
          <w:rFonts w:asciiTheme="minorHAnsi" w:eastAsiaTheme="minorHAnsi" w:hAnsiTheme="minorHAnsi" w:cstheme="minorBidi"/>
          <w:b w:val="0"/>
          <w:sz w:val="22"/>
        </w:rPr>
        <w:t xml:space="preserve"> by </w:t>
      </w:r>
      <w:r>
        <w:rPr>
          <w:rFonts w:asciiTheme="minorHAnsi" w:eastAsiaTheme="minorHAnsi" w:hAnsiTheme="minorHAnsi" w:cstheme="minorBidi"/>
          <w:b w:val="0"/>
          <w:sz w:val="22"/>
        </w:rPr>
        <w:t>dividing the oven-dried weight of soil by the ring volume (</w:t>
      </w:r>
      <w:r>
        <w:rPr>
          <w:rFonts w:asciiTheme="minorHAnsi" w:eastAsiaTheme="minorHAnsi" w:hAnsiTheme="minorHAnsi" w:cstheme="minorBidi"/>
          <w:b w:val="0"/>
          <w:sz w:val="22"/>
        </w:rPr>
        <w:t xml:space="preserve">347.5 </w:t>
      </w:r>
      <w:r>
        <w:rPr>
          <w:rFonts w:asciiTheme="minorHAnsi" w:eastAsiaTheme="minorHAnsi" w:hAnsiTheme="minorHAnsi" w:cstheme="minorBidi"/>
          <w:b w:val="0"/>
          <w:sz w:val="22"/>
        </w:rPr>
        <w:t>cm</w:t>
      </w:r>
      <w:r w:rsidRPr="00972BBC">
        <w:rPr>
          <w:rFonts w:asciiTheme="minorHAnsi" w:eastAsiaTheme="minorHAnsi" w:hAnsiTheme="minorHAnsi" w:cstheme="minorBidi"/>
          <w:b w:val="0"/>
          <w:sz w:val="22"/>
          <w:vertAlign w:val="superscript"/>
        </w:rPr>
        <w:t>3</w:t>
      </w:r>
      <w:r>
        <w:rPr>
          <w:rFonts w:asciiTheme="minorHAnsi" w:eastAsiaTheme="minorHAnsi" w:hAnsiTheme="minorHAnsi" w:cstheme="minorBidi"/>
          <w:b w:val="0"/>
          <w:sz w:val="22"/>
        </w:rPr>
        <w:t xml:space="preserve">). </w:t>
      </w:r>
    </w:p>
    <w:p w14:paraId="300C63B5" w14:textId="77777777" w:rsidR="00DD0244" w:rsidRPr="002D109F" w:rsidRDefault="00DD0244" w:rsidP="00DD0244">
      <w:pPr>
        <w:spacing w:line="480" w:lineRule="auto"/>
      </w:pPr>
      <w:r>
        <w:t xml:space="preserve">Saturation </w:t>
      </w:r>
    </w:p>
    <w:p w14:paraId="6659D3E5" w14:textId="460D937B" w:rsidR="00DD0244" w:rsidRPr="006D587B" w:rsidRDefault="006D587B" w:rsidP="006D587B">
      <w:pPr>
        <w:pStyle w:val="Heading3"/>
        <w:numPr>
          <w:ilvl w:val="0"/>
          <w:numId w:val="0"/>
        </w:numPr>
        <w:spacing w:line="480" w:lineRule="auto"/>
        <w:rPr>
          <w:i/>
          <w:iCs/>
        </w:rPr>
      </w:pPr>
      <w:r w:rsidRPr="006D587B">
        <w:rPr>
          <w:i/>
          <w:iCs/>
        </w:rPr>
        <w:t xml:space="preserve">Soil </w:t>
      </w:r>
      <w:r w:rsidR="00DD0244" w:rsidRPr="006D587B">
        <w:rPr>
          <w:i/>
          <w:iCs/>
        </w:rPr>
        <w:t>Texture</w:t>
      </w:r>
    </w:p>
    <w:p w14:paraId="1F22DA6D" w14:textId="77777777" w:rsidR="00DD0244" w:rsidRDefault="00DD0244" w:rsidP="00DD0244">
      <w:pPr>
        <w:spacing w:line="480" w:lineRule="auto"/>
      </w:pPr>
      <w:r>
        <w:t xml:space="preserve">The oven-dried soil was ground and passed through a 2 mm sieve. Two teaspoons of soil from each core </w:t>
      </w:r>
      <w:proofErr w:type="gramStart"/>
      <w:r>
        <w:t>were used</w:t>
      </w:r>
      <w:proofErr w:type="gramEnd"/>
      <w:r>
        <w:t xml:space="preserve"> for soil texture measurements. Soil texture was measured using laser </w:t>
      </w:r>
      <w:proofErr w:type="spellStart"/>
      <w:r>
        <w:t>diffractometry</w:t>
      </w:r>
      <w:proofErr w:type="spellEnd"/>
      <w:r>
        <w:t xml:space="preserve"> (Miller and </w:t>
      </w:r>
      <w:proofErr w:type="spellStart"/>
      <w:r>
        <w:t>Schaetzel</w:t>
      </w:r>
      <w:proofErr w:type="spellEnd"/>
      <w:r>
        <w:t xml:space="preserve"> 2012) with a Malvern </w:t>
      </w:r>
      <w:proofErr w:type="spellStart"/>
      <w:r>
        <w:t>Mastersizer</w:t>
      </w:r>
      <w:proofErr w:type="spellEnd"/>
      <w:r>
        <w:t xml:space="preserve"> 3000 and a </w:t>
      </w:r>
      <w:proofErr w:type="spellStart"/>
      <w:r>
        <w:t>HydroEV</w:t>
      </w:r>
      <w:proofErr w:type="spellEnd"/>
      <w:r>
        <w:t xml:space="preserve"> attachment (Malvern </w:t>
      </w:r>
      <w:proofErr w:type="spellStart"/>
      <w:r>
        <w:t>Panalytical</w:t>
      </w:r>
      <w:proofErr w:type="spellEnd"/>
      <w:r>
        <w:t xml:space="preserve"> Ltd, UK), producing estimates for the percentage of the soil that was sand (50-2000 micrometers), silt (6-50 micrometers), and clay (0.1-6 micrometers).  </w:t>
      </w:r>
    </w:p>
    <w:p w14:paraId="17224019" w14:textId="77777777" w:rsidR="00DD0244" w:rsidRPr="006D587B" w:rsidRDefault="00DD0244" w:rsidP="00DD0244">
      <w:pPr>
        <w:spacing w:line="480" w:lineRule="auto"/>
        <w:rPr>
          <w:b/>
          <w:bCs/>
          <w:i/>
          <w:iCs/>
          <w:sz w:val="24"/>
          <w:szCs w:val="24"/>
        </w:rPr>
      </w:pPr>
      <w:r w:rsidRPr="006D587B">
        <w:rPr>
          <w:b/>
          <w:bCs/>
          <w:i/>
          <w:iCs/>
          <w:sz w:val="24"/>
          <w:szCs w:val="24"/>
        </w:rPr>
        <w:t xml:space="preserve"> Organic carbon </w:t>
      </w:r>
    </w:p>
    <w:p w14:paraId="1801B0EA" w14:textId="77777777" w:rsidR="00DD0244" w:rsidRDefault="00DD0244" w:rsidP="00DD0244">
      <w:pPr>
        <w:spacing w:line="480" w:lineRule="auto"/>
      </w:pPr>
      <w:r>
        <w:t xml:space="preserve">Half of the remaining oven-dried soil cores </w:t>
      </w:r>
      <w:proofErr w:type="gramStart"/>
      <w:r>
        <w:t>were sent</w:t>
      </w:r>
      <w:proofErr w:type="gramEnd"/>
      <w:r>
        <w:t xml:space="preserve"> for organic matter analysis (</w:t>
      </w:r>
      <w:proofErr w:type="spellStart"/>
      <w:r>
        <w:t>Agsource</w:t>
      </w:r>
      <w:proofErr w:type="spellEnd"/>
      <w:r>
        <w:t xml:space="preserve">, need to find the paper that explains their </w:t>
      </w:r>
      <w:commentRangeStart w:id="8"/>
      <w:r>
        <w:t>methods</w:t>
      </w:r>
      <w:commentRangeEnd w:id="8"/>
      <w:r>
        <w:rPr>
          <w:rStyle w:val="CommentReference"/>
        </w:rPr>
        <w:commentReference w:id="8"/>
      </w:r>
      <w:r>
        <w:t>)</w:t>
      </w:r>
      <w:r>
        <w:t xml:space="preserve"> using the loss-on-ignition method with the following conversions:</w:t>
      </w:r>
    </w:p>
    <w:p w14:paraId="13ECAC78" w14:textId="77777777" w:rsidR="00DD0244" w:rsidRDefault="00DD0244" w:rsidP="00DD0244">
      <w:pPr>
        <w:spacing w:line="480" w:lineRule="auto"/>
      </w:pPr>
      <w:r>
        <w:t>(</w:t>
      </w:r>
      <w:proofErr w:type="gramStart"/>
      <w:r>
        <w:t>LOI%</w:t>
      </w:r>
      <w:proofErr w:type="gramEnd"/>
      <w:r>
        <w:t>) * 0.89 = OM%</w:t>
      </w:r>
    </w:p>
    <w:p w14:paraId="79A1388E" w14:textId="77777777" w:rsidR="00DD0244" w:rsidRDefault="00DD0244" w:rsidP="00DD0244">
      <w:pPr>
        <w:spacing w:line="480" w:lineRule="auto"/>
      </w:pPr>
      <w:r>
        <w:lastRenderedPageBreak/>
        <w:t>OM% * 0.58 = C%</w:t>
      </w:r>
    </w:p>
    <w:p w14:paraId="39038BEF" w14:textId="0174205C" w:rsidR="00DD0244" w:rsidRDefault="00DD0244" w:rsidP="006D587B">
      <w:pPr>
        <w:pStyle w:val="Heading2"/>
        <w:numPr>
          <w:ilvl w:val="0"/>
          <w:numId w:val="0"/>
        </w:numPr>
        <w:spacing w:line="480" w:lineRule="auto"/>
        <w:ind w:left="567" w:hanging="567"/>
        <w:rPr>
          <w:b w:val="0"/>
          <w:bCs/>
          <w:i/>
          <w:iCs/>
        </w:rPr>
      </w:pPr>
      <w:r w:rsidRPr="006D587B">
        <w:rPr>
          <w:b w:val="0"/>
          <w:bCs/>
          <w:i/>
          <w:iCs/>
        </w:rPr>
        <w:t>Probably need to mention how flawed this method is</w:t>
      </w:r>
      <w:proofErr w:type="gramStart"/>
      <w:r w:rsidRPr="006D587B">
        <w:rPr>
          <w:b w:val="0"/>
          <w:bCs/>
          <w:i/>
          <w:iCs/>
        </w:rPr>
        <w:t>..</w:t>
      </w:r>
      <w:proofErr w:type="gramEnd"/>
      <w:del w:id="9" w:author="Nichols, Virginia A [AGRON]" w:date="2021-04-12T17:00:00Z">
        <w:r w:rsidRPr="006D587B" w:rsidDel="00A5236B">
          <w:rPr>
            <w:b w:val="0"/>
            <w:bCs/>
            <w:i/>
            <w:iCs/>
          </w:rPr>
          <w:delText>.</w:delText>
        </w:r>
      </w:del>
    </w:p>
    <w:p w14:paraId="5F0A21B1" w14:textId="77777777" w:rsidR="006D587B" w:rsidRPr="006D587B" w:rsidDel="00A5236B" w:rsidRDefault="006D587B" w:rsidP="006D587B">
      <w:pPr>
        <w:rPr>
          <w:del w:id="10" w:author="Nichols, Virginia A [AGRON]" w:date="2021-04-12T17:00:00Z"/>
        </w:rPr>
      </w:pPr>
    </w:p>
    <w:p w14:paraId="581C1C7A" w14:textId="77777777" w:rsidR="00DD0244" w:rsidRPr="006D587B" w:rsidRDefault="00DD0244" w:rsidP="006D587B">
      <w:pPr>
        <w:pStyle w:val="Heading2"/>
        <w:numPr>
          <w:ilvl w:val="0"/>
          <w:numId w:val="0"/>
        </w:numPr>
        <w:spacing w:line="480" w:lineRule="auto"/>
        <w:ind w:left="567" w:hanging="567"/>
        <w:rPr>
          <w:i/>
          <w:iCs/>
        </w:rPr>
      </w:pPr>
      <w:r w:rsidRPr="006D587B">
        <w:rPr>
          <w:i/>
          <w:iCs/>
        </w:rPr>
        <w:t>Statistical analysis</w:t>
      </w:r>
    </w:p>
    <w:p w14:paraId="497D4731" w14:textId="21427851" w:rsidR="00DD0244" w:rsidRDefault="00DD0244" w:rsidP="00DD0244">
      <w:pPr>
        <w:spacing w:line="480" w:lineRule="auto"/>
      </w:pPr>
      <w:r>
        <w:t xml:space="preserve">All </w:t>
      </w:r>
      <w:r w:rsidR="00972BBC">
        <w:t xml:space="preserve">data manipulation, figure creation, and </w:t>
      </w:r>
      <w:r>
        <w:t xml:space="preserve">model fitting </w:t>
      </w:r>
      <w:r w:rsidR="00972BBC">
        <w:t>was</w:t>
      </w:r>
      <w:r>
        <w:t xml:space="preserve"> done using R version 4.0.3 (R Core Team, 2020) and the </w:t>
      </w:r>
      <w:proofErr w:type="spellStart"/>
      <w:r>
        <w:t>tidyverse</w:t>
      </w:r>
      <w:proofErr w:type="spellEnd"/>
      <w:r>
        <w:t xml:space="preserve"> meta-package (Wickham et al. 2019). Non-linear models were fit using the </w:t>
      </w:r>
      <w:proofErr w:type="spellStart"/>
      <w:r>
        <w:t>nlraa</w:t>
      </w:r>
      <w:proofErr w:type="spellEnd"/>
      <w:r>
        <w:t xml:space="preserve"> (</w:t>
      </w:r>
      <w:proofErr w:type="spellStart"/>
      <w:r>
        <w:t>Miguez</w:t>
      </w:r>
      <w:proofErr w:type="spellEnd"/>
      <w:r>
        <w:t xml:space="preserve"> 2021) package functionality, with specific equation fits from the </w:t>
      </w:r>
      <w:proofErr w:type="spellStart"/>
      <w:r>
        <w:t>HydroMe</w:t>
      </w:r>
      <w:proofErr w:type="spellEnd"/>
      <w:r>
        <w:t xml:space="preserve"> (</w:t>
      </w:r>
      <w:proofErr w:type="spellStart"/>
      <w:r>
        <w:t>Omuto</w:t>
      </w:r>
      <w:proofErr w:type="spellEnd"/>
      <w:r>
        <w:t xml:space="preserve"> et al. 2021) and </w:t>
      </w:r>
      <w:proofErr w:type="spellStart"/>
      <w:r>
        <w:t>soilphysics</w:t>
      </w:r>
      <w:proofErr w:type="spellEnd"/>
      <w:r>
        <w:t xml:space="preserve"> (Da Silva and De Lima 2015) packages. Linear models were fit and summarized using the lme4 (Bates et al. 2015) and </w:t>
      </w:r>
      <w:proofErr w:type="spellStart"/>
      <w:r>
        <w:t>emmeans</w:t>
      </w:r>
      <w:proofErr w:type="spellEnd"/>
      <w:r>
        <w:t xml:space="preserve"> (</w:t>
      </w:r>
      <w:proofErr w:type="spellStart"/>
      <w:r>
        <w:t>Lenth</w:t>
      </w:r>
      <w:proofErr w:type="spellEnd"/>
      <w:r>
        <w:t xml:space="preserve"> 2021) packages. The meta-analysis of individual plot’s fitted parameters </w:t>
      </w:r>
      <w:proofErr w:type="gramStart"/>
      <w:r>
        <w:t>was performed</w:t>
      </w:r>
      <w:proofErr w:type="gramEnd"/>
      <w:r>
        <w:t xml:space="preserve"> using the metaphor package (</w:t>
      </w:r>
      <w:proofErr w:type="spellStart"/>
      <w:r>
        <w:t>Viechtbauer</w:t>
      </w:r>
      <w:proofErr w:type="spellEnd"/>
      <w:r>
        <w:t xml:space="preserve"> 2010). </w:t>
      </w:r>
    </w:p>
    <w:p w14:paraId="19EDB83C" w14:textId="77777777" w:rsidR="00DD0244" w:rsidRPr="00BB05FB" w:rsidRDefault="00DD0244" w:rsidP="00DD0244">
      <w:pPr>
        <w:spacing w:line="480" w:lineRule="auto"/>
        <w:rPr>
          <w:noProof/>
        </w:rPr>
      </w:pPr>
      <w:r>
        <w:rPr>
          <w:noProof/>
        </w:rPr>
        <w:t xml:space="preserve">The effects of trial, cover crop treatment, and their interaction on soil texture, organic matter, and water contents at saturation and field capacity were assessed using mixed-effect models. Trial, cover crop, and their interaction were included as fixed effects, with a random intercept effect for replicates nested within site. Appropriate covariates were added to models for water content at saturation and field capacity, based on results from soil texture models. </w:t>
      </w:r>
    </w:p>
    <w:p w14:paraId="53455FDA" w14:textId="1F82F05D" w:rsidR="00DD0244" w:rsidRDefault="00DD0244" w:rsidP="00DD0244">
      <w:pPr>
        <w:spacing w:line="480" w:lineRule="auto"/>
      </w:pPr>
      <w:r>
        <w:t xml:space="preserve">We fit the </w:t>
      </w:r>
      <w:r>
        <w:t>Gardner</w:t>
      </w:r>
      <w:r>
        <w:t xml:space="preserve"> equation (CITE) and Van </w:t>
      </w:r>
      <w:proofErr w:type="spellStart"/>
      <w:r>
        <w:t>Genutchen</w:t>
      </w:r>
      <w:proofErr w:type="spellEnd"/>
      <w:r>
        <w:t xml:space="preserve"> models (the 1980 one) to describe the relationship between soil moisture and soil water matric potential in our datasets. We found the models produced similar </w:t>
      </w:r>
      <w:proofErr w:type="spellStart"/>
      <w:r>
        <w:t>Akaike’s</w:t>
      </w:r>
      <w:proofErr w:type="spellEnd"/>
      <w:r>
        <w:t xml:space="preserve"> Information Criteria values (CITE), with the Gardner model showing a slightly better fit, consistent with other studies (Too et al. 2014). We chose to use the results from the </w:t>
      </w:r>
      <w:r>
        <w:t xml:space="preserve">Gardner model due to its simplicity and biologically meaningful parameters. The Gardner </w:t>
      </w:r>
      <w:r>
        <w:t xml:space="preserve">equation is as follows:  </w:t>
      </w:r>
    </w:p>
    <w:p w14:paraId="277B1EAA" w14:textId="77777777" w:rsidR="00DD0244" w:rsidRDefault="00DD0244" w:rsidP="00DD0244">
      <w:pPr>
        <w:spacing w:line="480" w:lineRule="auto"/>
      </w:pPr>
      <m:oMathPara>
        <m:oMath>
          <m:r>
            <w:rPr>
              <w:rFonts w:ascii="Cambria Math" w:hAnsi="Cambria Math"/>
            </w:rPr>
            <m:t>θ=</m:t>
          </m:r>
          <m:sSup>
            <m:sSupPr>
              <m:ctrlPr>
                <w:rPr>
                  <w:rFonts w:ascii="Cambria Math" w:hAnsi="Cambria Math"/>
                  <w:i/>
                </w:rPr>
              </m:ctrlPr>
            </m:sSupPr>
            <m:e>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num>
                <m:den>
                  <m:r>
                    <w:rPr>
                      <w:rFonts w:ascii="Cambria Math" w:hAnsi="Cambria Math"/>
                    </w:rPr>
                    <m:t>1+a</m:t>
                  </m:r>
                  <m:sSup>
                    <m:sSupPr>
                      <m:ctrlPr>
                        <w:rPr>
                          <w:rFonts w:ascii="Cambria Math" w:hAnsi="Cambria Math"/>
                          <w:i/>
                        </w:rPr>
                      </m:ctrlPr>
                    </m:sSupPr>
                    <m:e>
                      <m:r>
                        <w:rPr>
                          <w:rFonts w:ascii="Cambria Math" w:hAnsi="Cambria Math"/>
                        </w:rPr>
                        <m:t>ψ</m:t>
                      </m:r>
                    </m:e>
                    <m:sup>
                      <m:r>
                        <w:rPr>
                          <w:rFonts w:ascii="Cambria Math" w:hAnsi="Cambria Math"/>
                        </w:rPr>
                        <m:t>n</m:t>
                      </m:r>
                    </m:sup>
                  </m:sSup>
                </m:den>
              </m:f>
            </m:e>
            <m:sup/>
          </m:sSup>
        </m:oMath>
      </m:oMathPara>
    </w:p>
    <w:p w14:paraId="39542BE3" w14:textId="617D7B26" w:rsidR="00DD0244" w:rsidRDefault="00DD0244" w:rsidP="00DD0244">
      <w:pPr>
        <w:spacing w:line="480" w:lineRule="auto"/>
        <w:rPr>
          <w:noProof/>
        </w:rPr>
      </w:pPr>
      <w:r>
        <w:rPr>
          <w:noProof/>
        </w:rPr>
        <w:lastRenderedPageBreak/>
        <w:t xml:space="preserve">Where </w:t>
      </w:r>
      <w:r>
        <w:rPr>
          <w:rFonts w:cstheme="minorHAnsi"/>
          <w:noProof/>
        </w:rPr>
        <w:t>θ</w:t>
      </w:r>
      <w:r>
        <w:rPr>
          <w:noProof/>
        </w:rPr>
        <w:t xml:space="preserve"> is the volumetric moisture content at a given soil water potential </w:t>
      </w:r>
      <m:oMath>
        <m:r>
          <w:rPr>
            <w:rFonts w:ascii="Cambria Math" w:hAnsi="Cambria Math"/>
          </w:rPr>
          <m:t>ψ</m:t>
        </m:r>
      </m:oMath>
      <w:r w:rsidR="00972BBC">
        <w:rPr>
          <w:rFonts w:eastAsiaTheme="minorEastAsia"/>
          <w:noProof/>
        </w:rPr>
        <w:t>; t</w:t>
      </w:r>
      <w:r>
        <w:rPr>
          <w:rFonts w:eastAsiaTheme="minorEastAsia"/>
          <w:noProof/>
        </w:rPr>
        <w:t xml:space="preserve">he remaining variables are fitted parameters. </w:t>
      </w:r>
      <w:r>
        <w:rPr>
          <w:rFonts w:cstheme="minorHAnsi"/>
          <w:noProof/>
        </w:rPr>
        <w:t>θ</w:t>
      </w:r>
      <w:r>
        <w:rPr>
          <w:rFonts w:cstheme="minorHAnsi"/>
          <w:noProof/>
          <w:vertAlign w:val="subscript"/>
        </w:rPr>
        <w:t>r</w:t>
      </w:r>
      <w:r>
        <w:rPr>
          <w:noProof/>
        </w:rPr>
        <w:t xml:space="preserve"> and </w:t>
      </w:r>
      <w:r>
        <w:rPr>
          <w:rFonts w:cstheme="minorHAnsi"/>
          <w:noProof/>
        </w:rPr>
        <w:t>θ</w:t>
      </w:r>
      <w:r>
        <w:rPr>
          <w:rFonts w:cstheme="minorHAnsi"/>
          <w:noProof/>
          <w:vertAlign w:val="subscript"/>
        </w:rPr>
        <w:t>s</w:t>
      </w:r>
      <w:r>
        <w:rPr>
          <w:noProof/>
        </w:rPr>
        <w:t xml:space="preserve">  are the residual and saturated water contents, respectively, </w:t>
      </w:r>
      <w:r w:rsidRPr="001B3C1C">
        <w:rPr>
          <w:i/>
          <w:iCs/>
          <w:noProof/>
        </w:rPr>
        <w:t>a</w:t>
      </w:r>
      <w:r>
        <w:rPr>
          <w:noProof/>
        </w:rPr>
        <w:t xml:space="preserve"> is the inverse of the air-entry potential, and </w:t>
      </w:r>
      <w:r w:rsidRPr="001B3C1C">
        <w:rPr>
          <w:i/>
          <w:iCs/>
          <w:noProof/>
        </w:rPr>
        <w:t>n</w:t>
      </w:r>
      <w:r>
        <w:rPr>
          <w:noProof/>
        </w:rPr>
        <w:t xml:space="preserve"> is </w:t>
      </w:r>
      <w:r>
        <w:rPr>
          <w:noProof/>
        </w:rPr>
        <w:t>an index for the pore size distribution, with higher values indica</w:t>
      </w:r>
      <w:r w:rsidR="00972BBC">
        <w:rPr>
          <w:noProof/>
        </w:rPr>
        <w:t>ting a larger distribution</w:t>
      </w:r>
      <w:r>
        <w:rPr>
          <w:noProof/>
        </w:rPr>
        <w:t>. Residual water contents</w:t>
      </w:r>
      <w:r w:rsidR="00972BBC">
        <w:rPr>
          <w:noProof/>
        </w:rPr>
        <w:t xml:space="preserve">, estimated by the model, </w:t>
      </w:r>
      <w:r>
        <w:rPr>
          <w:noProof/>
        </w:rPr>
        <w:t xml:space="preserve">are </w:t>
      </w:r>
      <w:r w:rsidR="00D17F40">
        <w:rPr>
          <w:noProof/>
        </w:rPr>
        <w:t xml:space="preserve">experimentally </w:t>
      </w:r>
      <w:r>
        <w:rPr>
          <w:noProof/>
        </w:rPr>
        <w:t>measured at -15,000 cm water</w:t>
      </w:r>
      <w:r w:rsidR="00D17F40">
        <w:rPr>
          <w:noProof/>
        </w:rPr>
        <w:t xml:space="preserve"> (CITE)</w:t>
      </w:r>
      <w:r>
        <w:rPr>
          <w:noProof/>
        </w:rPr>
        <w:t xml:space="preserve">. The highest presssure we used in this study was -500 cm water, </w:t>
      </w:r>
      <w:r w:rsidR="00972BBC">
        <w:rPr>
          <w:noProof/>
        </w:rPr>
        <w:t xml:space="preserve">which could lead to less stable model fits due to lack </w:t>
      </w:r>
      <w:r w:rsidR="00972BBC">
        <w:rPr>
          <w:noProof/>
        </w:rPr>
        <w:t xml:space="preserve">of an anchoring value. We checked the pore-size distribution parameter estimate against values estimated using capillary rise equations (CITE), which provide an estimate of pore neck diameters, and found the estimates to be similar and produce the same results. We report the results from the Gardner model fit for simplicity. </w:t>
      </w:r>
    </w:p>
    <w:p w14:paraId="6D246BEB" w14:textId="77777777" w:rsidR="00DD0244" w:rsidRDefault="00DD0244" w:rsidP="00DD0244">
      <w:pPr>
        <w:spacing w:line="480" w:lineRule="auto"/>
        <w:rPr>
          <w:noProof/>
        </w:rPr>
      </w:pPr>
      <w:r>
        <w:rPr>
          <w:noProof/>
        </w:rPr>
        <w:t xml:space="preserve">Models were fit using both a fixed- and mixed-effect approach to account for differences between trials. We found the two models produced similar fit statistics. We chose to fit the Gardner equation to each experimental unit, then performed a meta-analysis on the parameters, weighting by their estimated uncertainties from the non-linear model fitting procedure (CITE). For the meta-analysis we included trial as a random intercept, cover crop as a modifier, and fit models both with and without percent sand as a covariate. </w:t>
      </w:r>
    </w:p>
    <w:p w14:paraId="0B5F8EA3" w14:textId="0F867FAA" w:rsidR="00DD0244" w:rsidRDefault="00DD0244" w:rsidP="00DD0244">
      <w:pPr>
        <w:spacing w:line="480" w:lineRule="auto"/>
        <w:rPr>
          <w:noProof/>
        </w:rPr>
      </w:pPr>
      <w:r>
        <w:rPr>
          <w:noProof/>
        </w:rPr>
        <w:t xml:space="preserve">Volumetric water contents at saturation were extracted directly from the data. Volumetric water contents at field capacity were estimated as the volumetric water content averaged over measurements </w:t>
      </w:r>
      <w:r>
        <w:rPr>
          <w:noProof/>
        </w:rPr>
        <w:t>taken at a matric potential</w:t>
      </w:r>
      <w:r w:rsidR="00D17F40">
        <w:rPr>
          <w:noProof/>
        </w:rPr>
        <w:t xml:space="preserve"> of </w:t>
      </w:r>
      <w:r>
        <w:rPr>
          <w:noProof/>
        </w:rPr>
        <w:t xml:space="preserve">-100 </w:t>
      </w:r>
      <w:r>
        <w:rPr>
          <w:noProof/>
        </w:rPr>
        <w:t>cm water (</w:t>
      </w:r>
      <w:r w:rsidR="00D17F40">
        <w:rPr>
          <w:noProof/>
        </w:rPr>
        <w:t>Moore 2021)</w:t>
      </w:r>
      <w:r>
        <w:rPr>
          <w:noProof/>
        </w:rPr>
        <w:t>. We used this approximation because the true field capacity matric potential will depend on the distance to the water table. The trials sampled all had artificial tile drainage installed at ~1.2 meter depths</w:t>
      </w:r>
      <w:r w:rsidR="00D17F40">
        <w:rPr>
          <w:noProof/>
        </w:rPr>
        <w:t xml:space="preserve"> and shallow water tables (Table 1), meaning</w:t>
      </w:r>
      <w:r>
        <w:rPr>
          <w:noProof/>
        </w:rPr>
        <w:t xml:space="preserve"> field capacity will be at matric potentials less than the commonly assumed -330 cm water (</w:t>
      </w:r>
      <w:r w:rsidR="00D17F40">
        <w:rPr>
          <w:noProof/>
        </w:rPr>
        <w:t>Bonfante et al. 2020</w:t>
      </w:r>
      <w:r>
        <w:rPr>
          <w:noProof/>
        </w:rPr>
        <w:t xml:space="preserve">).  </w:t>
      </w:r>
    </w:p>
    <w:p w14:paraId="6BEFAED2" w14:textId="77777777" w:rsidR="00DD0244" w:rsidRDefault="00DD0244" w:rsidP="00DD0244">
      <w:pPr>
        <w:spacing w:line="480" w:lineRule="auto"/>
        <w:rPr>
          <w:noProof/>
        </w:rPr>
      </w:pPr>
      <w:r>
        <w:rPr>
          <w:noProof/>
        </w:rPr>
        <w:lastRenderedPageBreak/>
        <w:t>The effects of trial, cover crop treatment, their interaction, and appropriate covariates on water contents at saturation and field capacity were assessed using mixed-effect models, with a random intercept effect for replicates nested within site and all other factors as fixed.</w:t>
      </w:r>
    </w:p>
    <w:p w14:paraId="3EAC99B1" w14:textId="77777777" w:rsidR="00DD0244" w:rsidRPr="00DD0244" w:rsidRDefault="00DD0244" w:rsidP="00DD0244">
      <w:pPr>
        <w:spacing w:line="480" w:lineRule="auto"/>
      </w:pPr>
    </w:p>
    <w:p w14:paraId="258532A2" w14:textId="77777777" w:rsidR="00AE1D24" w:rsidRPr="00C24A1F" w:rsidRDefault="00AE1D24" w:rsidP="00DD0244">
      <w:pPr>
        <w:pStyle w:val="H1"/>
        <w:spacing w:line="480" w:lineRule="auto"/>
        <w:rPr>
          <w:sz w:val="24"/>
          <w:szCs w:val="24"/>
        </w:rPr>
      </w:pPr>
      <w:r w:rsidRPr="00C24A1F">
        <w:rPr>
          <w:sz w:val="24"/>
          <w:szCs w:val="24"/>
        </w:rPr>
        <w:t>Results and Discussion</w:t>
      </w:r>
    </w:p>
    <w:p w14:paraId="01F448F9" w14:textId="77777777" w:rsidR="00E6641B" w:rsidRPr="00C24A1F" w:rsidRDefault="009C53F2" w:rsidP="00DD0244">
      <w:pPr>
        <w:pStyle w:val="ParaText"/>
        <w:spacing w:line="480" w:lineRule="auto"/>
        <w:rPr>
          <w:szCs w:val="24"/>
        </w:rPr>
      </w:pPr>
      <w:r w:rsidRPr="00C24A1F">
        <w:rPr>
          <w:szCs w:val="24"/>
        </w:rPr>
        <w:t>Use tables, graphs, and other illustrations in the Results section to provide the reader with a clear understanding of representative data obtained from the experiments. Call attention to significan</w:t>
      </w:r>
      <w:r w:rsidR="00E6641B" w:rsidRPr="00C24A1F">
        <w:rPr>
          <w:szCs w:val="24"/>
        </w:rPr>
        <w:t>t findings and special features</w:t>
      </w:r>
      <w:r w:rsidRPr="00C24A1F">
        <w:rPr>
          <w:szCs w:val="24"/>
        </w:rPr>
        <w:t xml:space="preserve">, but do not repeat what is already clear from an examination of the graphics. If you have minimal results, describe them in the text. </w:t>
      </w:r>
    </w:p>
    <w:p w14:paraId="13A01CF3" w14:textId="06AA4B9C" w:rsidR="00AE1D24" w:rsidRDefault="009C53F2" w:rsidP="00DD0244">
      <w:pPr>
        <w:pStyle w:val="ParaText"/>
        <w:spacing w:line="480" w:lineRule="auto"/>
        <w:rPr>
          <w:szCs w:val="24"/>
        </w:rPr>
      </w:pPr>
      <w:r w:rsidRPr="00C24A1F">
        <w:rPr>
          <w:szCs w:val="24"/>
        </w:rPr>
        <w:t>Use the Discussion section to interpret your results. Whether combined with the Results section or standing alone, the Discussion section should focus on the meaning of your findings, not recapitulate them.</w:t>
      </w:r>
      <w:r w:rsidR="00E6641B" w:rsidRPr="00C24A1F">
        <w:rPr>
          <w:szCs w:val="24"/>
        </w:rPr>
        <w:t xml:space="preserve"> For more information, please see chapter 1 of our style guide.</w:t>
      </w:r>
    </w:p>
    <w:p w14:paraId="70B766BB" w14:textId="77777777" w:rsidR="00D17F40" w:rsidRPr="0080413E" w:rsidRDefault="00D17F40" w:rsidP="00D17F40">
      <w:pPr>
        <w:pStyle w:val="Heading2"/>
        <w:spacing w:line="276" w:lineRule="auto"/>
      </w:pPr>
      <w:r>
        <w:t>Soil texture and organic matter</w:t>
      </w:r>
    </w:p>
    <w:p w14:paraId="46ED1722" w14:textId="6D5D105E" w:rsidR="00D17F40" w:rsidRDefault="00D17F40" w:rsidP="00D17F40">
      <w:pPr>
        <w:rPr>
          <w:noProof/>
        </w:rPr>
      </w:pPr>
      <w:r>
        <w:rPr>
          <w:noProof/>
        </w:rPr>
        <w:t>All plots had textures within ranges classified as silty-clay-loams. Texture varied most strongly by trial, with the East-grain site having the lowest amount of sand and highest silt component. Within an trial, the sample’s texture also varied by cover crop treatment, with the cover cropped plots having a significantly higher sand component, and significantly lower clay component than the no-cover plots in the West-grain and East-grain trials</w:t>
      </w:r>
      <w:r>
        <w:rPr>
          <w:noProof/>
        </w:rPr>
        <w:t>, both production fields</w:t>
      </w:r>
      <w:r>
        <w:rPr>
          <w:noProof/>
        </w:rPr>
        <w:t xml:space="preserve"> (</w:t>
      </w:r>
      <w:r w:rsidRPr="00D17F40">
        <w:rPr>
          <w:b/>
          <w:noProof/>
        </w:rPr>
        <w:t>Table 1</w:t>
      </w:r>
      <w:r>
        <w:rPr>
          <w:noProof/>
        </w:rPr>
        <w:t xml:space="preserve">, </w:t>
      </w:r>
      <w:r w:rsidRPr="00F5459D">
        <w:rPr>
          <w:b/>
          <w:bCs/>
          <w:noProof/>
        </w:rPr>
        <w:t>Fig. 2</w:t>
      </w:r>
      <w:r>
        <w:rPr>
          <w:noProof/>
        </w:rPr>
        <w:t xml:space="preserve">). While the plots in the production fields were randomly assigned a cover crop treatment, both had treatments that regularly alternated strips, which in a field with a uniform texture gradient could result in one treatment having significantly different textures. The Central site had several treatments and the blocks were located in quadrants within the field. </w:t>
      </w:r>
    </w:p>
    <w:p w14:paraId="109D4F4B" w14:textId="77777777" w:rsidR="00D17F40" w:rsidRDefault="00D17F40" w:rsidP="00D17F40">
      <w:pPr>
        <w:rPr>
          <w:noProof/>
        </w:rPr>
      </w:pPr>
    </w:p>
    <w:tbl>
      <w:tblPr>
        <w:tblStyle w:val="TableGrid"/>
        <w:tblW w:w="0" w:type="auto"/>
        <w:tblLook w:val="04A0" w:firstRow="1" w:lastRow="0" w:firstColumn="1" w:lastColumn="0" w:noHBand="0" w:noVBand="1"/>
      </w:tblPr>
      <w:tblGrid>
        <w:gridCol w:w="9350"/>
      </w:tblGrid>
      <w:tr w:rsidR="00D17F40" w14:paraId="1F95EA4A" w14:textId="77777777" w:rsidTr="00344136">
        <w:tc>
          <w:tcPr>
            <w:tcW w:w="9350" w:type="dxa"/>
          </w:tcPr>
          <w:p w14:paraId="7DF79ED9" w14:textId="77777777" w:rsidR="00D17F40" w:rsidRDefault="00D17F40" w:rsidP="00344136">
            <w:pPr>
              <w:spacing w:line="276" w:lineRule="auto"/>
              <w:rPr>
                <w:noProof/>
              </w:rPr>
            </w:pPr>
            <w:r>
              <w:rPr>
                <w:noProof/>
              </w:rPr>
              <w:lastRenderedPageBreak/>
              <w:drawing>
                <wp:inline distT="0" distB="0" distL="0" distR="0" wp14:anchorId="2667A805" wp14:editId="71A59E0E">
                  <wp:extent cx="5943600" cy="375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59200"/>
                          </a:xfrm>
                          <a:prstGeom prst="rect">
                            <a:avLst/>
                          </a:prstGeom>
                        </pic:spPr>
                      </pic:pic>
                    </a:graphicData>
                  </a:graphic>
                </wp:inline>
              </w:drawing>
            </w:r>
          </w:p>
        </w:tc>
      </w:tr>
      <w:tr w:rsidR="00D17F40" w14:paraId="0B0978E8" w14:textId="77777777" w:rsidTr="00344136">
        <w:tc>
          <w:tcPr>
            <w:tcW w:w="9350" w:type="dxa"/>
          </w:tcPr>
          <w:p w14:paraId="5549CB4F" w14:textId="77777777" w:rsidR="00D17F40" w:rsidRDefault="00D17F40" w:rsidP="00344136">
            <w:pPr>
              <w:spacing w:line="276" w:lineRule="auto"/>
              <w:rPr>
                <w:noProof/>
              </w:rPr>
            </w:pPr>
            <w:r w:rsidRPr="00F5459D">
              <w:rPr>
                <w:b/>
                <w:bCs/>
                <w:noProof/>
              </w:rPr>
              <w:t>Figure 2.</w:t>
            </w:r>
            <w:r>
              <w:rPr>
                <w:noProof/>
              </w:rPr>
              <w:t xml:space="preserve"> Soil texture components varied by trial and cover crop treatment, with the cover cropped plots having significantly more sand (bolded orange color) and significantly less clay at the West-grain and East-grain trials. </w:t>
            </w:r>
          </w:p>
        </w:tc>
      </w:tr>
    </w:tbl>
    <w:p w14:paraId="057022A5" w14:textId="77777777" w:rsidR="00D17F40" w:rsidRDefault="00D17F40" w:rsidP="00D17F40">
      <w:pPr>
        <w:rPr>
          <w:noProof/>
        </w:rPr>
      </w:pPr>
      <w:r>
        <w:rPr>
          <w:noProof/>
        </w:rPr>
        <w:t xml:space="preserve"> </w:t>
      </w:r>
    </w:p>
    <w:p w14:paraId="39EDB68F" w14:textId="77777777" w:rsidR="00D17F40" w:rsidRDefault="00D17F40" w:rsidP="00D17F40">
      <w:pPr>
        <w:rPr>
          <w:noProof/>
        </w:rPr>
      </w:pPr>
      <w:r>
        <w:rPr>
          <w:noProof/>
        </w:rPr>
        <w:t xml:space="preserve">Based on these results, sand or clay was included as a covariate in statistical models for response variables thought to be affected by soil texture. </w:t>
      </w:r>
    </w:p>
    <w:p w14:paraId="6F8162A4" w14:textId="40D34CC3" w:rsidR="00D17F40" w:rsidRDefault="00D17F40" w:rsidP="00D17F40">
      <w:pPr>
        <w:rPr>
          <w:noProof/>
        </w:rPr>
      </w:pPr>
      <w:r>
        <w:rPr>
          <w:noProof/>
        </w:rPr>
        <w:t xml:space="preserve">Clay soils can accrue organic matter more easily compared to sand, due to the high surface area and ionic charges associated with clays (Cite). Therefore, for the organic matter response variable, we report the results from statistical models that included sand as a covariate. Organic matter values ranged from 1.8 to 4.6%.  Organic matter at the East-grain site was 1.2 (no sand adjustment) or 1.4 (sand adjustment) times higher in the cover crop plots compared to the no-cover plots (p=0.01 and p &lt; 0.01, respectively). Cover cropping did not significantly affect soil organic matter at the other three experimets, regardless of sand adjustments (supplemental material). </w:t>
      </w:r>
    </w:p>
    <w:tbl>
      <w:tblPr>
        <w:tblStyle w:val="TableGrid"/>
        <w:tblW w:w="0" w:type="auto"/>
        <w:jc w:val="center"/>
        <w:tblLook w:val="04A0" w:firstRow="1" w:lastRow="0" w:firstColumn="1" w:lastColumn="0" w:noHBand="0" w:noVBand="1"/>
      </w:tblPr>
      <w:tblGrid>
        <w:gridCol w:w="1598"/>
        <w:gridCol w:w="1392"/>
        <w:gridCol w:w="1541"/>
        <w:gridCol w:w="1687"/>
        <w:gridCol w:w="1601"/>
      </w:tblGrid>
      <w:tr w:rsidR="00042B12" w14:paraId="513AF924" w14:textId="77777777" w:rsidTr="00042B12">
        <w:trPr>
          <w:jc w:val="center"/>
        </w:trPr>
        <w:tc>
          <w:tcPr>
            <w:tcW w:w="1598" w:type="dxa"/>
            <w:vAlign w:val="center"/>
          </w:tcPr>
          <w:p w14:paraId="5C7581ED" w14:textId="77777777" w:rsidR="00042B12" w:rsidRDefault="00042B12" w:rsidP="00042B12">
            <w:pPr>
              <w:jc w:val="center"/>
              <w:rPr>
                <w:noProof/>
              </w:rPr>
            </w:pPr>
          </w:p>
        </w:tc>
        <w:tc>
          <w:tcPr>
            <w:tcW w:w="1392" w:type="dxa"/>
            <w:vAlign w:val="center"/>
          </w:tcPr>
          <w:p w14:paraId="7FC29C27" w14:textId="623E719C" w:rsidR="00042B12" w:rsidRDefault="00042B12" w:rsidP="00042B12">
            <w:pPr>
              <w:jc w:val="center"/>
              <w:rPr>
                <w:noProof/>
              </w:rPr>
            </w:pPr>
            <w:r>
              <w:rPr>
                <w:noProof/>
              </w:rPr>
              <w:t>None</w:t>
            </w:r>
          </w:p>
        </w:tc>
        <w:tc>
          <w:tcPr>
            <w:tcW w:w="1541" w:type="dxa"/>
            <w:vAlign w:val="center"/>
          </w:tcPr>
          <w:p w14:paraId="230645CE" w14:textId="7C1BC8B8" w:rsidR="00042B12" w:rsidRDefault="00042B12" w:rsidP="00042B12">
            <w:pPr>
              <w:jc w:val="center"/>
              <w:rPr>
                <w:noProof/>
              </w:rPr>
            </w:pPr>
            <w:r>
              <w:rPr>
                <w:noProof/>
              </w:rPr>
              <w:t>Cover Crop</w:t>
            </w:r>
          </w:p>
        </w:tc>
        <w:tc>
          <w:tcPr>
            <w:tcW w:w="1687" w:type="dxa"/>
            <w:vAlign w:val="center"/>
          </w:tcPr>
          <w:p w14:paraId="0E2DFD76" w14:textId="47E60DE1" w:rsidR="00042B12" w:rsidRDefault="00042B12" w:rsidP="00042B12">
            <w:pPr>
              <w:jc w:val="center"/>
              <w:rPr>
                <w:noProof/>
              </w:rPr>
            </w:pPr>
            <w:r>
              <w:rPr>
                <w:noProof/>
              </w:rPr>
              <w:t>Change With CC Addition</w:t>
            </w:r>
          </w:p>
        </w:tc>
        <w:tc>
          <w:tcPr>
            <w:tcW w:w="1601" w:type="dxa"/>
            <w:vAlign w:val="center"/>
          </w:tcPr>
          <w:p w14:paraId="15614FB1" w14:textId="674BF8AD" w:rsidR="00042B12" w:rsidRDefault="00042B12" w:rsidP="00042B12">
            <w:pPr>
              <w:jc w:val="center"/>
              <w:rPr>
                <w:noProof/>
              </w:rPr>
            </w:pPr>
            <w:r>
              <w:rPr>
                <w:noProof/>
              </w:rPr>
              <w:t>Statistical Significance</w:t>
            </w:r>
          </w:p>
        </w:tc>
      </w:tr>
      <w:tr w:rsidR="00244195" w14:paraId="1170095F" w14:textId="77777777" w:rsidTr="00042B12">
        <w:trPr>
          <w:jc w:val="center"/>
        </w:trPr>
        <w:tc>
          <w:tcPr>
            <w:tcW w:w="1598" w:type="dxa"/>
            <w:vAlign w:val="center"/>
          </w:tcPr>
          <w:p w14:paraId="0354AF0D" w14:textId="1E2B21CE" w:rsidR="00244195" w:rsidRDefault="00244195" w:rsidP="00042B12">
            <w:pPr>
              <w:jc w:val="center"/>
              <w:rPr>
                <w:noProof/>
              </w:rPr>
            </w:pPr>
            <w:r>
              <w:rPr>
                <w:noProof/>
              </w:rPr>
              <w:t>Bulk density1</w:t>
            </w:r>
          </w:p>
        </w:tc>
        <w:tc>
          <w:tcPr>
            <w:tcW w:w="1392" w:type="dxa"/>
            <w:vAlign w:val="center"/>
          </w:tcPr>
          <w:p w14:paraId="62CC42DD" w14:textId="77777777" w:rsidR="00244195" w:rsidRDefault="00244195" w:rsidP="00244195">
            <w:pPr>
              <w:jc w:val="center"/>
              <w:rPr>
                <w:noProof/>
              </w:rPr>
            </w:pPr>
          </w:p>
        </w:tc>
        <w:tc>
          <w:tcPr>
            <w:tcW w:w="1541" w:type="dxa"/>
            <w:vAlign w:val="center"/>
          </w:tcPr>
          <w:p w14:paraId="512DFA85" w14:textId="77777777" w:rsidR="00244195" w:rsidRDefault="00244195" w:rsidP="00244195">
            <w:pPr>
              <w:jc w:val="center"/>
              <w:rPr>
                <w:noProof/>
              </w:rPr>
            </w:pPr>
          </w:p>
        </w:tc>
        <w:tc>
          <w:tcPr>
            <w:tcW w:w="1687" w:type="dxa"/>
            <w:vAlign w:val="center"/>
          </w:tcPr>
          <w:p w14:paraId="6BF08FD0" w14:textId="77777777" w:rsidR="00244195" w:rsidRDefault="00244195" w:rsidP="00042B12">
            <w:pPr>
              <w:jc w:val="center"/>
              <w:rPr>
                <w:noProof/>
              </w:rPr>
            </w:pPr>
          </w:p>
        </w:tc>
        <w:tc>
          <w:tcPr>
            <w:tcW w:w="1601" w:type="dxa"/>
            <w:vAlign w:val="center"/>
          </w:tcPr>
          <w:p w14:paraId="06CA140E" w14:textId="77777777" w:rsidR="00244195" w:rsidRDefault="00244195" w:rsidP="00042B12">
            <w:pPr>
              <w:jc w:val="center"/>
              <w:rPr>
                <w:noProof/>
              </w:rPr>
            </w:pPr>
          </w:p>
        </w:tc>
      </w:tr>
      <w:tr w:rsidR="00042B12" w14:paraId="66B8B12A" w14:textId="77777777" w:rsidTr="00042B12">
        <w:trPr>
          <w:jc w:val="center"/>
        </w:trPr>
        <w:tc>
          <w:tcPr>
            <w:tcW w:w="1598" w:type="dxa"/>
            <w:vAlign w:val="center"/>
          </w:tcPr>
          <w:p w14:paraId="5E74AAA0" w14:textId="5D396FCC" w:rsidR="00042B12" w:rsidRDefault="00042B12" w:rsidP="00042B12">
            <w:pPr>
              <w:jc w:val="center"/>
              <w:rPr>
                <w:noProof/>
              </w:rPr>
            </w:pPr>
            <w:r>
              <w:rPr>
                <w:noProof/>
              </w:rPr>
              <w:t>West-grain</w:t>
            </w:r>
          </w:p>
        </w:tc>
        <w:tc>
          <w:tcPr>
            <w:tcW w:w="1392" w:type="dxa"/>
            <w:vAlign w:val="center"/>
          </w:tcPr>
          <w:p w14:paraId="1B5B6086" w14:textId="0879961E" w:rsidR="00042B12" w:rsidRDefault="00244195" w:rsidP="00244195">
            <w:pPr>
              <w:jc w:val="center"/>
              <w:rPr>
                <w:noProof/>
              </w:rPr>
            </w:pPr>
            <w:r>
              <w:rPr>
                <w:noProof/>
              </w:rPr>
              <w:t>1.50</w:t>
            </w:r>
          </w:p>
        </w:tc>
        <w:tc>
          <w:tcPr>
            <w:tcW w:w="1541" w:type="dxa"/>
            <w:vAlign w:val="center"/>
          </w:tcPr>
          <w:p w14:paraId="3CC2A014" w14:textId="7A2E75A3" w:rsidR="00042B12" w:rsidRDefault="00042B12" w:rsidP="00244195">
            <w:pPr>
              <w:jc w:val="center"/>
              <w:rPr>
                <w:noProof/>
              </w:rPr>
            </w:pPr>
            <w:r>
              <w:rPr>
                <w:noProof/>
              </w:rPr>
              <w:t>1.</w:t>
            </w:r>
            <w:r w:rsidR="00244195">
              <w:rPr>
                <w:noProof/>
              </w:rPr>
              <w:t>47</w:t>
            </w:r>
          </w:p>
        </w:tc>
        <w:tc>
          <w:tcPr>
            <w:tcW w:w="1687" w:type="dxa"/>
            <w:vAlign w:val="center"/>
          </w:tcPr>
          <w:p w14:paraId="10BE7E0D" w14:textId="3FEE505A" w:rsidR="00042B12" w:rsidRDefault="00042B12" w:rsidP="00042B12">
            <w:pPr>
              <w:jc w:val="center"/>
              <w:rPr>
                <w:noProof/>
              </w:rPr>
            </w:pPr>
            <w:r>
              <w:rPr>
                <w:noProof/>
              </w:rPr>
              <w:t>+0.04 (0.01)</w:t>
            </w:r>
          </w:p>
        </w:tc>
        <w:tc>
          <w:tcPr>
            <w:tcW w:w="1601" w:type="dxa"/>
            <w:vAlign w:val="center"/>
          </w:tcPr>
          <w:p w14:paraId="76F66CCB" w14:textId="250CF886" w:rsidR="00042B12" w:rsidRDefault="00042B12" w:rsidP="00042B12">
            <w:pPr>
              <w:jc w:val="center"/>
              <w:rPr>
                <w:noProof/>
              </w:rPr>
            </w:pPr>
            <w:r>
              <w:rPr>
                <w:noProof/>
              </w:rPr>
              <w:t>p = 0.003</w:t>
            </w:r>
          </w:p>
        </w:tc>
      </w:tr>
      <w:tr w:rsidR="00042B12" w14:paraId="5554B7C9" w14:textId="77777777" w:rsidTr="00042B12">
        <w:trPr>
          <w:jc w:val="center"/>
        </w:trPr>
        <w:tc>
          <w:tcPr>
            <w:tcW w:w="1598" w:type="dxa"/>
            <w:vAlign w:val="center"/>
          </w:tcPr>
          <w:p w14:paraId="56717731" w14:textId="24F26A0C" w:rsidR="00042B12" w:rsidRDefault="00042B12" w:rsidP="00042B12">
            <w:pPr>
              <w:jc w:val="center"/>
              <w:rPr>
                <w:noProof/>
              </w:rPr>
            </w:pPr>
            <w:r>
              <w:rPr>
                <w:noProof/>
              </w:rPr>
              <w:t>Central-silage</w:t>
            </w:r>
          </w:p>
        </w:tc>
        <w:tc>
          <w:tcPr>
            <w:tcW w:w="1392" w:type="dxa"/>
            <w:vAlign w:val="center"/>
          </w:tcPr>
          <w:p w14:paraId="660D23E6" w14:textId="0C85A8E6" w:rsidR="00042B12" w:rsidRDefault="00042B12" w:rsidP="00244195">
            <w:pPr>
              <w:jc w:val="center"/>
              <w:rPr>
                <w:noProof/>
              </w:rPr>
            </w:pPr>
            <w:r>
              <w:rPr>
                <w:noProof/>
              </w:rPr>
              <w:t>1.</w:t>
            </w:r>
            <w:r w:rsidR="00244195">
              <w:rPr>
                <w:noProof/>
              </w:rPr>
              <w:t>40</w:t>
            </w:r>
          </w:p>
        </w:tc>
        <w:tc>
          <w:tcPr>
            <w:tcW w:w="1541" w:type="dxa"/>
            <w:vAlign w:val="center"/>
          </w:tcPr>
          <w:p w14:paraId="59F671F5" w14:textId="1500C321" w:rsidR="00042B12" w:rsidRDefault="00042B12" w:rsidP="00244195">
            <w:pPr>
              <w:jc w:val="center"/>
              <w:rPr>
                <w:noProof/>
              </w:rPr>
            </w:pPr>
            <w:r>
              <w:rPr>
                <w:noProof/>
              </w:rPr>
              <w:t>1.</w:t>
            </w:r>
            <w:r w:rsidR="00244195">
              <w:rPr>
                <w:noProof/>
              </w:rPr>
              <w:t>39</w:t>
            </w:r>
          </w:p>
        </w:tc>
        <w:tc>
          <w:tcPr>
            <w:tcW w:w="1687" w:type="dxa"/>
            <w:vAlign w:val="center"/>
          </w:tcPr>
          <w:p w14:paraId="3E684BE1" w14:textId="1922B814" w:rsidR="00042B12" w:rsidRDefault="00042B12" w:rsidP="00244195">
            <w:pPr>
              <w:jc w:val="center"/>
              <w:rPr>
                <w:noProof/>
              </w:rPr>
            </w:pPr>
            <w:r>
              <w:rPr>
                <w:noProof/>
              </w:rPr>
              <w:t>+0.0</w:t>
            </w:r>
            <w:r w:rsidR="00244195">
              <w:rPr>
                <w:noProof/>
              </w:rPr>
              <w:t>2</w:t>
            </w:r>
            <w:r>
              <w:rPr>
                <w:noProof/>
              </w:rPr>
              <w:t xml:space="preserve"> (0.01)</w:t>
            </w:r>
          </w:p>
        </w:tc>
        <w:tc>
          <w:tcPr>
            <w:tcW w:w="1601" w:type="dxa"/>
            <w:vAlign w:val="center"/>
          </w:tcPr>
          <w:p w14:paraId="4233B933" w14:textId="33B7750E" w:rsidR="00042B12" w:rsidRDefault="00042B12" w:rsidP="00042B12">
            <w:pPr>
              <w:jc w:val="center"/>
              <w:rPr>
                <w:noProof/>
              </w:rPr>
            </w:pPr>
            <w:r>
              <w:rPr>
                <w:noProof/>
              </w:rPr>
              <w:t>p = 0.06</w:t>
            </w:r>
          </w:p>
        </w:tc>
      </w:tr>
      <w:tr w:rsidR="00042B12" w14:paraId="36B99F6E" w14:textId="77777777" w:rsidTr="00042B12">
        <w:trPr>
          <w:jc w:val="center"/>
        </w:trPr>
        <w:tc>
          <w:tcPr>
            <w:tcW w:w="1598" w:type="dxa"/>
            <w:vAlign w:val="center"/>
          </w:tcPr>
          <w:p w14:paraId="2E1B8731" w14:textId="65CEC3FA" w:rsidR="00042B12" w:rsidRDefault="00042B12" w:rsidP="00042B12">
            <w:pPr>
              <w:jc w:val="center"/>
              <w:rPr>
                <w:noProof/>
              </w:rPr>
            </w:pPr>
            <w:r>
              <w:rPr>
                <w:noProof/>
              </w:rPr>
              <w:t>Central-grain</w:t>
            </w:r>
          </w:p>
        </w:tc>
        <w:tc>
          <w:tcPr>
            <w:tcW w:w="1392" w:type="dxa"/>
            <w:vAlign w:val="center"/>
          </w:tcPr>
          <w:p w14:paraId="722EF437" w14:textId="3AA01EFE" w:rsidR="00042B12" w:rsidRDefault="00042B12" w:rsidP="00244195">
            <w:pPr>
              <w:jc w:val="center"/>
              <w:rPr>
                <w:noProof/>
              </w:rPr>
            </w:pPr>
            <w:r>
              <w:rPr>
                <w:noProof/>
              </w:rPr>
              <w:t>1.</w:t>
            </w:r>
            <w:r w:rsidR="00244195">
              <w:rPr>
                <w:noProof/>
              </w:rPr>
              <w:t>31</w:t>
            </w:r>
          </w:p>
        </w:tc>
        <w:tc>
          <w:tcPr>
            <w:tcW w:w="1541" w:type="dxa"/>
            <w:vAlign w:val="center"/>
          </w:tcPr>
          <w:p w14:paraId="711E2F3A" w14:textId="1F09A723" w:rsidR="00042B12" w:rsidRDefault="00042B12" w:rsidP="00244195">
            <w:pPr>
              <w:jc w:val="center"/>
              <w:rPr>
                <w:noProof/>
              </w:rPr>
            </w:pPr>
            <w:r>
              <w:rPr>
                <w:noProof/>
              </w:rPr>
              <w:t>1.</w:t>
            </w:r>
            <w:r w:rsidR="00244195">
              <w:rPr>
                <w:noProof/>
              </w:rPr>
              <w:t>28</w:t>
            </w:r>
          </w:p>
        </w:tc>
        <w:tc>
          <w:tcPr>
            <w:tcW w:w="1687" w:type="dxa"/>
            <w:vAlign w:val="center"/>
          </w:tcPr>
          <w:p w14:paraId="50773349" w14:textId="7012FC95" w:rsidR="00042B12" w:rsidRDefault="00042B12" w:rsidP="00042B12">
            <w:pPr>
              <w:jc w:val="center"/>
              <w:rPr>
                <w:noProof/>
              </w:rPr>
            </w:pPr>
            <w:r>
              <w:rPr>
                <w:noProof/>
              </w:rPr>
              <w:t>+</w:t>
            </w:r>
            <w:r w:rsidR="00244195">
              <w:rPr>
                <w:noProof/>
              </w:rPr>
              <w:t>0.03</w:t>
            </w:r>
            <w:r>
              <w:rPr>
                <w:noProof/>
              </w:rPr>
              <w:t xml:space="preserve"> (0.01)</w:t>
            </w:r>
          </w:p>
        </w:tc>
        <w:tc>
          <w:tcPr>
            <w:tcW w:w="1601" w:type="dxa"/>
            <w:vAlign w:val="center"/>
          </w:tcPr>
          <w:p w14:paraId="07F75662" w14:textId="6344369F" w:rsidR="00042B12" w:rsidRDefault="00042B12" w:rsidP="00042B12">
            <w:pPr>
              <w:jc w:val="center"/>
              <w:rPr>
                <w:noProof/>
              </w:rPr>
            </w:pPr>
            <w:r>
              <w:rPr>
                <w:noProof/>
              </w:rPr>
              <w:t>p &lt; 0.001</w:t>
            </w:r>
          </w:p>
        </w:tc>
      </w:tr>
      <w:tr w:rsidR="00042B12" w14:paraId="3EFC53BB" w14:textId="77777777" w:rsidTr="00042B12">
        <w:trPr>
          <w:jc w:val="center"/>
        </w:trPr>
        <w:tc>
          <w:tcPr>
            <w:tcW w:w="1598" w:type="dxa"/>
            <w:vAlign w:val="center"/>
          </w:tcPr>
          <w:p w14:paraId="0A2610C9" w14:textId="442004E4" w:rsidR="00042B12" w:rsidRDefault="00042B12" w:rsidP="00042B12">
            <w:pPr>
              <w:jc w:val="center"/>
              <w:rPr>
                <w:noProof/>
              </w:rPr>
            </w:pPr>
            <w:r>
              <w:rPr>
                <w:noProof/>
              </w:rPr>
              <w:t>East-grain</w:t>
            </w:r>
          </w:p>
        </w:tc>
        <w:tc>
          <w:tcPr>
            <w:tcW w:w="1392" w:type="dxa"/>
            <w:vAlign w:val="center"/>
          </w:tcPr>
          <w:p w14:paraId="71860A58" w14:textId="5A054D82" w:rsidR="00042B12" w:rsidRDefault="00042B12" w:rsidP="00042B12">
            <w:pPr>
              <w:jc w:val="center"/>
              <w:rPr>
                <w:noProof/>
              </w:rPr>
            </w:pPr>
            <w:r>
              <w:rPr>
                <w:noProof/>
              </w:rPr>
              <w:t>1.69</w:t>
            </w:r>
          </w:p>
        </w:tc>
        <w:tc>
          <w:tcPr>
            <w:tcW w:w="1541" w:type="dxa"/>
            <w:vAlign w:val="center"/>
          </w:tcPr>
          <w:p w14:paraId="715EAFFB" w14:textId="1F164F3B" w:rsidR="00042B12" w:rsidRDefault="00042B12" w:rsidP="00042B12">
            <w:pPr>
              <w:jc w:val="center"/>
              <w:rPr>
                <w:noProof/>
              </w:rPr>
            </w:pPr>
            <w:r>
              <w:rPr>
                <w:noProof/>
              </w:rPr>
              <w:t>1.60</w:t>
            </w:r>
          </w:p>
        </w:tc>
        <w:tc>
          <w:tcPr>
            <w:tcW w:w="1687" w:type="dxa"/>
            <w:vAlign w:val="center"/>
          </w:tcPr>
          <w:p w14:paraId="785D5A0E" w14:textId="7C06CBF1" w:rsidR="00042B12" w:rsidRDefault="00042B12" w:rsidP="00042B12">
            <w:pPr>
              <w:jc w:val="center"/>
              <w:rPr>
                <w:noProof/>
              </w:rPr>
            </w:pPr>
            <w:r>
              <w:rPr>
                <w:noProof/>
              </w:rPr>
              <w:t>-0.08 (0.01)</w:t>
            </w:r>
          </w:p>
        </w:tc>
        <w:tc>
          <w:tcPr>
            <w:tcW w:w="1601" w:type="dxa"/>
            <w:vAlign w:val="center"/>
          </w:tcPr>
          <w:p w14:paraId="3054C452" w14:textId="2ECAB202" w:rsidR="00042B12" w:rsidRDefault="00042B12" w:rsidP="00042B12">
            <w:pPr>
              <w:jc w:val="center"/>
              <w:rPr>
                <w:noProof/>
              </w:rPr>
            </w:pPr>
            <w:r>
              <w:rPr>
                <w:noProof/>
              </w:rPr>
              <w:t>p &lt; 0.001</w:t>
            </w:r>
          </w:p>
        </w:tc>
      </w:tr>
      <w:tr w:rsidR="00244195" w14:paraId="4EFEA146" w14:textId="77777777" w:rsidTr="00244195">
        <w:tblPrEx>
          <w:jc w:val="left"/>
        </w:tblPrEx>
        <w:tc>
          <w:tcPr>
            <w:tcW w:w="1598" w:type="dxa"/>
          </w:tcPr>
          <w:p w14:paraId="56FDAFC3" w14:textId="38E75816" w:rsidR="00244195" w:rsidRDefault="00244195" w:rsidP="00344136">
            <w:pPr>
              <w:jc w:val="center"/>
              <w:rPr>
                <w:noProof/>
              </w:rPr>
            </w:pPr>
            <w:r>
              <w:rPr>
                <w:noProof/>
              </w:rPr>
              <w:t>Organic Matter</w:t>
            </w:r>
          </w:p>
        </w:tc>
        <w:tc>
          <w:tcPr>
            <w:tcW w:w="1392" w:type="dxa"/>
          </w:tcPr>
          <w:p w14:paraId="5D4CBDBB" w14:textId="77777777" w:rsidR="00244195" w:rsidRDefault="00244195" w:rsidP="00344136">
            <w:pPr>
              <w:jc w:val="center"/>
              <w:rPr>
                <w:noProof/>
              </w:rPr>
            </w:pPr>
          </w:p>
        </w:tc>
        <w:tc>
          <w:tcPr>
            <w:tcW w:w="1541" w:type="dxa"/>
          </w:tcPr>
          <w:p w14:paraId="64178C5E" w14:textId="77777777" w:rsidR="00244195" w:rsidRDefault="00244195" w:rsidP="00344136">
            <w:pPr>
              <w:jc w:val="center"/>
              <w:rPr>
                <w:noProof/>
              </w:rPr>
            </w:pPr>
          </w:p>
        </w:tc>
        <w:tc>
          <w:tcPr>
            <w:tcW w:w="1687" w:type="dxa"/>
          </w:tcPr>
          <w:p w14:paraId="7670DF64" w14:textId="77777777" w:rsidR="00244195" w:rsidRDefault="00244195" w:rsidP="00344136">
            <w:pPr>
              <w:jc w:val="center"/>
              <w:rPr>
                <w:noProof/>
              </w:rPr>
            </w:pPr>
          </w:p>
        </w:tc>
        <w:tc>
          <w:tcPr>
            <w:tcW w:w="1601" w:type="dxa"/>
          </w:tcPr>
          <w:p w14:paraId="6336F916" w14:textId="77777777" w:rsidR="00244195" w:rsidRDefault="00244195" w:rsidP="00344136">
            <w:pPr>
              <w:jc w:val="center"/>
              <w:rPr>
                <w:noProof/>
              </w:rPr>
            </w:pPr>
          </w:p>
        </w:tc>
      </w:tr>
      <w:tr w:rsidR="00244195" w14:paraId="4621A433" w14:textId="77777777" w:rsidTr="00244195">
        <w:tblPrEx>
          <w:jc w:val="left"/>
        </w:tblPrEx>
        <w:tc>
          <w:tcPr>
            <w:tcW w:w="1598" w:type="dxa"/>
          </w:tcPr>
          <w:p w14:paraId="197DE3EE" w14:textId="77777777" w:rsidR="00244195" w:rsidRDefault="00244195" w:rsidP="00344136">
            <w:pPr>
              <w:jc w:val="center"/>
              <w:rPr>
                <w:noProof/>
              </w:rPr>
            </w:pPr>
            <w:r>
              <w:rPr>
                <w:noProof/>
              </w:rPr>
              <w:lastRenderedPageBreak/>
              <w:t>West-grain</w:t>
            </w:r>
          </w:p>
        </w:tc>
        <w:tc>
          <w:tcPr>
            <w:tcW w:w="1392" w:type="dxa"/>
          </w:tcPr>
          <w:p w14:paraId="0D9DF1B6" w14:textId="7262441A" w:rsidR="00244195" w:rsidRDefault="00244195" w:rsidP="00344136">
            <w:pPr>
              <w:jc w:val="center"/>
              <w:rPr>
                <w:noProof/>
              </w:rPr>
            </w:pPr>
            <w:bookmarkStart w:id="11" w:name="_GoBack"/>
            <w:bookmarkEnd w:id="11"/>
          </w:p>
        </w:tc>
        <w:tc>
          <w:tcPr>
            <w:tcW w:w="1541" w:type="dxa"/>
          </w:tcPr>
          <w:p w14:paraId="7F4E9B32" w14:textId="51598579" w:rsidR="00244195" w:rsidRDefault="00244195" w:rsidP="00344136">
            <w:pPr>
              <w:jc w:val="center"/>
              <w:rPr>
                <w:noProof/>
              </w:rPr>
            </w:pPr>
          </w:p>
        </w:tc>
        <w:tc>
          <w:tcPr>
            <w:tcW w:w="1687" w:type="dxa"/>
          </w:tcPr>
          <w:p w14:paraId="05A4C354" w14:textId="10C78582" w:rsidR="00244195" w:rsidRDefault="00244195" w:rsidP="00344136">
            <w:pPr>
              <w:jc w:val="center"/>
              <w:rPr>
                <w:noProof/>
              </w:rPr>
            </w:pPr>
          </w:p>
        </w:tc>
        <w:tc>
          <w:tcPr>
            <w:tcW w:w="1601" w:type="dxa"/>
          </w:tcPr>
          <w:p w14:paraId="1CE6323A" w14:textId="5CBB1954" w:rsidR="00244195" w:rsidRDefault="00244195" w:rsidP="00344136">
            <w:pPr>
              <w:jc w:val="center"/>
              <w:rPr>
                <w:noProof/>
              </w:rPr>
            </w:pPr>
          </w:p>
        </w:tc>
      </w:tr>
      <w:tr w:rsidR="00244195" w14:paraId="5A14A08E" w14:textId="77777777" w:rsidTr="00244195">
        <w:tblPrEx>
          <w:jc w:val="left"/>
        </w:tblPrEx>
        <w:tc>
          <w:tcPr>
            <w:tcW w:w="1598" w:type="dxa"/>
          </w:tcPr>
          <w:p w14:paraId="13A51D29" w14:textId="77777777" w:rsidR="00244195" w:rsidRDefault="00244195" w:rsidP="00344136">
            <w:pPr>
              <w:jc w:val="center"/>
              <w:rPr>
                <w:noProof/>
              </w:rPr>
            </w:pPr>
            <w:r>
              <w:rPr>
                <w:noProof/>
              </w:rPr>
              <w:t>Central-silage</w:t>
            </w:r>
          </w:p>
        </w:tc>
        <w:tc>
          <w:tcPr>
            <w:tcW w:w="1392" w:type="dxa"/>
          </w:tcPr>
          <w:p w14:paraId="405C5F33" w14:textId="0AA6523A" w:rsidR="00244195" w:rsidRDefault="00244195" w:rsidP="00344136">
            <w:pPr>
              <w:jc w:val="center"/>
              <w:rPr>
                <w:noProof/>
              </w:rPr>
            </w:pPr>
          </w:p>
        </w:tc>
        <w:tc>
          <w:tcPr>
            <w:tcW w:w="1541" w:type="dxa"/>
          </w:tcPr>
          <w:p w14:paraId="32BCEEEF" w14:textId="3BAD83CE" w:rsidR="00244195" w:rsidRDefault="00244195" w:rsidP="00344136">
            <w:pPr>
              <w:jc w:val="center"/>
              <w:rPr>
                <w:noProof/>
              </w:rPr>
            </w:pPr>
          </w:p>
        </w:tc>
        <w:tc>
          <w:tcPr>
            <w:tcW w:w="1687" w:type="dxa"/>
          </w:tcPr>
          <w:p w14:paraId="152724A3" w14:textId="080179E2" w:rsidR="00244195" w:rsidRDefault="00244195" w:rsidP="00344136">
            <w:pPr>
              <w:jc w:val="center"/>
              <w:rPr>
                <w:noProof/>
              </w:rPr>
            </w:pPr>
          </w:p>
        </w:tc>
        <w:tc>
          <w:tcPr>
            <w:tcW w:w="1601" w:type="dxa"/>
          </w:tcPr>
          <w:p w14:paraId="19B54494" w14:textId="3EDB8EC9" w:rsidR="00244195" w:rsidRDefault="00244195" w:rsidP="00344136">
            <w:pPr>
              <w:jc w:val="center"/>
              <w:rPr>
                <w:noProof/>
              </w:rPr>
            </w:pPr>
          </w:p>
        </w:tc>
      </w:tr>
      <w:tr w:rsidR="00244195" w14:paraId="3B8B52B3" w14:textId="77777777" w:rsidTr="00244195">
        <w:tblPrEx>
          <w:jc w:val="left"/>
        </w:tblPrEx>
        <w:tc>
          <w:tcPr>
            <w:tcW w:w="1598" w:type="dxa"/>
          </w:tcPr>
          <w:p w14:paraId="646049AA" w14:textId="77777777" w:rsidR="00244195" w:rsidRDefault="00244195" w:rsidP="00344136">
            <w:pPr>
              <w:jc w:val="center"/>
              <w:rPr>
                <w:noProof/>
              </w:rPr>
            </w:pPr>
            <w:r>
              <w:rPr>
                <w:noProof/>
              </w:rPr>
              <w:t>Central-grain</w:t>
            </w:r>
          </w:p>
        </w:tc>
        <w:tc>
          <w:tcPr>
            <w:tcW w:w="1392" w:type="dxa"/>
          </w:tcPr>
          <w:p w14:paraId="5CF6F60B" w14:textId="21A690A2" w:rsidR="00244195" w:rsidRDefault="00244195" w:rsidP="00344136">
            <w:pPr>
              <w:jc w:val="center"/>
              <w:rPr>
                <w:noProof/>
              </w:rPr>
            </w:pPr>
          </w:p>
        </w:tc>
        <w:tc>
          <w:tcPr>
            <w:tcW w:w="1541" w:type="dxa"/>
          </w:tcPr>
          <w:p w14:paraId="0949E46F" w14:textId="316598E0" w:rsidR="00244195" w:rsidRDefault="00244195" w:rsidP="00344136">
            <w:pPr>
              <w:jc w:val="center"/>
              <w:rPr>
                <w:noProof/>
              </w:rPr>
            </w:pPr>
          </w:p>
        </w:tc>
        <w:tc>
          <w:tcPr>
            <w:tcW w:w="1687" w:type="dxa"/>
          </w:tcPr>
          <w:p w14:paraId="72CD2108" w14:textId="73A8E4FC" w:rsidR="00244195" w:rsidRDefault="00244195" w:rsidP="00344136">
            <w:pPr>
              <w:jc w:val="center"/>
              <w:rPr>
                <w:noProof/>
              </w:rPr>
            </w:pPr>
          </w:p>
        </w:tc>
        <w:tc>
          <w:tcPr>
            <w:tcW w:w="1601" w:type="dxa"/>
          </w:tcPr>
          <w:p w14:paraId="42791E47" w14:textId="29AD2D20" w:rsidR="00244195" w:rsidRDefault="00244195" w:rsidP="00344136">
            <w:pPr>
              <w:jc w:val="center"/>
              <w:rPr>
                <w:noProof/>
              </w:rPr>
            </w:pPr>
          </w:p>
        </w:tc>
      </w:tr>
      <w:tr w:rsidR="00244195" w14:paraId="7388106F" w14:textId="77777777" w:rsidTr="00244195">
        <w:tblPrEx>
          <w:jc w:val="left"/>
        </w:tblPrEx>
        <w:tc>
          <w:tcPr>
            <w:tcW w:w="1598" w:type="dxa"/>
          </w:tcPr>
          <w:p w14:paraId="6AF06CC0" w14:textId="77777777" w:rsidR="00244195" w:rsidRDefault="00244195" w:rsidP="00344136">
            <w:pPr>
              <w:jc w:val="center"/>
              <w:rPr>
                <w:noProof/>
              </w:rPr>
            </w:pPr>
            <w:r>
              <w:rPr>
                <w:noProof/>
              </w:rPr>
              <w:t>East-grain</w:t>
            </w:r>
          </w:p>
        </w:tc>
        <w:tc>
          <w:tcPr>
            <w:tcW w:w="1392" w:type="dxa"/>
          </w:tcPr>
          <w:p w14:paraId="2488E5C8" w14:textId="639A0C16" w:rsidR="00244195" w:rsidRDefault="00244195" w:rsidP="00344136">
            <w:pPr>
              <w:jc w:val="center"/>
              <w:rPr>
                <w:noProof/>
              </w:rPr>
            </w:pPr>
          </w:p>
        </w:tc>
        <w:tc>
          <w:tcPr>
            <w:tcW w:w="1541" w:type="dxa"/>
          </w:tcPr>
          <w:p w14:paraId="32E3F004" w14:textId="1658B164" w:rsidR="00244195" w:rsidRDefault="00244195" w:rsidP="00344136">
            <w:pPr>
              <w:jc w:val="center"/>
              <w:rPr>
                <w:noProof/>
              </w:rPr>
            </w:pPr>
          </w:p>
        </w:tc>
        <w:tc>
          <w:tcPr>
            <w:tcW w:w="1687" w:type="dxa"/>
          </w:tcPr>
          <w:p w14:paraId="6D7B926E" w14:textId="4CFCB92C" w:rsidR="00244195" w:rsidRDefault="00244195" w:rsidP="00344136">
            <w:pPr>
              <w:jc w:val="center"/>
              <w:rPr>
                <w:noProof/>
              </w:rPr>
            </w:pPr>
          </w:p>
        </w:tc>
        <w:tc>
          <w:tcPr>
            <w:tcW w:w="1601" w:type="dxa"/>
          </w:tcPr>
          <w:p w14:paraId="38AD8304" w14:textId="0E0766BA" w:rsidR="00244195" w:rsidRDefault="00244195" w:rsidP="00344136">
            <w:pPr>
              <w:jc w:val="center"/>
              <w:rPr>
                <w:noProof/>
              </w:rPr>
            </w:pPr>
          </w:p>
        </w:tc>
      </w:tr>
    </w:tbl>
    <w:p w14:paraId="0534A2D8" w14:textId="1B27A320" w:rsidR="00042B12" w:rsidRDefault="00244195" w:rsidP="00D17F40">
      <w:pPr>
        <w:rPr>
          <w:noProof/>
        </w:rPr>
      </w:pPr>
      <w:r>
        <w:rPr>
          <w:noProof/>
        </w:rPr>
        <w:t>1Statistical models included sand content as a covariate and site as a random intercept</w:t>
      </w:r>
    </w:p>
    <w:p w14:paraId="5AA9BF04" w14:textId="51B620AB" w:rsidR="00244195" w:rsidRDefault="00244195" w:rsidP="00D17F40">
      <w:pPr>
        <w:rPr>
          <w:noProof/>
        </w:rPr>
      </w:pPr>
      <w:r>
        <w:rPr>
          <w:noProof/>
        </w:rPr>
        <w:t>2 XX</w:t>
      </w:r>
    </w:p>
    <w:p w14:paraId="2BC1FD47" w14:textId="77777777" w:rsidR="00042B12" w:rsidRDefault="00042B12" w:rsidP="00D17F40">
      <w:pPr>
        <w:rPr>
          <w:noProof/>
        </w:rPr>
      </w:pPr>
    </w:p>
    <w:p w14:paraId="51B20D7C" w14:textId="52D1C7CB" w:rsidR="00D17F40" w:rsidRDefault="00A26633" w:rsidP="00D17F40">
      <w:pPr>
        <w:rPr>
          <w:noProof/>
        </w:rPr>
      </w:pPr>
      <w:r>
        <w:rPr>
          <w:noProof/>
        </w:rPr>
        <w:t>The size of sand particles reduces packing efficiencies compared with clay, meaning a s</w:t>
      </w:r>
      <w:r w:rsidR="00D17F40">
        <w:rPr>
          <w:noProof/>
        </w:rPr>
        <w:t xml:space="preserve">andy soil with the same pore space as a clay soil will have higher apparent bulk densities. Because we were interested in using bulk density as a proxy for pore space, we included sand as a covariate in the models evaluting the effects of cover cropping on bulk densities. Bulk densities varied from 1.2 g cm-3 to 1.7 g cm-3. The bulk densitiy of the cover cropped plots at the East-grain trial were significantly lower than the no-cover plots by 0.1 g cm-3 (SE=0.04, p = 0.02), after adjusting for sand contents. Cover cropping did not significantly affect bulk densities at any other trial (supplemental material). </w:t>
      </w:r>
    </w:p>
    <w:p w14:paraId="36BC3B12" w14:textId="77777777" w:rsidR="00D17F40" w:rsidRPr="0080413E" w:rsidRDefault="00D17F40" w:rsidP="00D17F40">
      <w:pPr>
        <w:pStyle w:val="Heading2"/>
        <w:spacing w:line="276" w:lineRule="auto"/>
      </w:pPr>
      <w:r>
        <w:t>Soil hydrological properties</w:t>
      </w:r>
    </w:p>
    <w:p w14:paraId="6E32E007" w14:textId="77777777" w:rsidR="00D17F40" w:rsidRDefault="00D17F40" w:rsidP="00D17F40">
      <w:pPr>
        <w:pStyle w:val="Heading3"/>
        <w:rPr>
          <w:noProof/>
        </w:rPr>
      </w:pPr>
      <w:r>
        <w:rPr>
          <w:noProof/>
        </w:rPr>
        <w:t>Saturation and field capacity</w:t>
      </w:r>
    </w:p>
    <w:p w14:paraId="30C9591E" w14:textId="77777777" w:rsidR="00D17F40" w:rsidRDefault="00D17F40" w:rsidP="00D17F40">
      <w:pPr>
        <w:rPr>
          <w:noProof/>
        </w:rPr>
      </w:pPr>
      <w:r>
        <w:rPr>
          <w:noProof/>
        </w:rPr>
        <w:t>Soil volumetric water at saturation is inversely related to bulk density, as it reflects the amount of pore space in a given volume of soil. Consistent with the bulk density results, the East-grain trial was the only trial where cover cropping significantly affected the amount of soil water at saturation (</w:t>
      </w:r>
      <w:r w:rsidRPr="000A01C9">
        <w:rPr>
          <w:b/>
          <w:bCs/>
          <w:noProof/>
        </w:rPr>
        <w:t xml:space="preserve">Figure </w:t>
      </w:r>
      <w:r>
        <w:rPr>
          <w:b/>
          <w:bCs/>
          <w:noProof/>
        </w:rPr>
        <w:t>3</w:t>
      </w:r>
      <w:r>
        <w:rPr>
          <w:noProof/>
        </w:rPr>
        <w:t xml:space="preserve">), increasing it from an estimated 41% to 44% (p= 0.06) after correcting for sand contents. Inclusion of the sand covariate changed the magnitude of the difference at the East-grain, but not the direction. Field capacities were signifiantly higher in the cover cropped plots at both the West-grain (p = 0.06) and Central-silage (p = 0.01) trials. At the West-grain trial, the soil water at field capacity was increased from 35 to 37%, and at the Central-silage trial from 40 to 42%, respectively.  </w:t>
      </w:r>
    </w:p>
    <w:tbl>
      <w:tblPr>
        <w:tblStyle w:val="TableGrid"/>
        <w:tblW w:w="0" w:type="auto"/>
        <w:tblLook w:val="04A0" w:firstRow="1" w:lastRow="0" w:firstColumn="1" w:lastColumn="0" w:noHBand="0" w:noVBand="1"/>
      </w:tblPr>
      <w:tblGrid>
        <w:gridCol w:w="9350"/>
      </w:tblGrid>
      <w:tr w:rsidR="00D17F40" w14:paraId="5AB7725B" w14:textId="77777777" w:rsidTr="00344136">
        <w:tc>
          <w:tcPr>
            <w:tcW w:w="9350" w:type="dxa"/>
          </w:tcPr>
          <w:p w14:paraId="376C8F05" w14:textId="77777777" w:rsidR="00D17F40" w:rsidRDefault="00D17F40" w:rsidP="00344136">
            <w:pPr>
              <w:spacing w:line="276" w:lineRule="auto"/>
              <w:rPr>
                <w:noProof/>
              </w:rPr>
            </w:pPr>
            <w:r>
              <w:rPr>
                <w:noProof/>
              </w:rPr>
              <w:lastRenderedPageBreak/>
              <w:drawing>
                <wp:inline distT="0" distB="0" distL="0" distR="0" wp14:anchorId="79AD81E8" wp14:editId="105DA72E">
                  <wp:extent cx="5724755" cy="3970020"/>
                  <wp:effectExtent l="0" t="0" r="952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29014" cy="3972974"/>
                          </a:xfrm>
                          <a:prstGeom prst="rect">
                            <a:avLst/>
                          </a:prstGeom>
                        </pic:spPr>
                      </pic:pic>
                    </a:graphicData>
                  </a:graphic>
                </wp:inline>
              </w:drawing>
            </w:r>
          </w:p>
        </w:tc>
      </w:tr>
      <w:tr w:rsidR="00D17F40" w14:paraId="1996D529" w14:textId="77777777" w:rsidTr="00344136">
        <w:tc>
          <w:tcPr>
            <w:tcW w:w="9350" w:type="dxa"/>
          </w:tcPr>
          <w:p w14:paraId="4AAAE819" w14:textId="77777777" w:rsidR="00D17F40" w:rsidRDefault="00D17F40" w:rsidP="00344136">
            <w:pPr>
              <w:spacing w:line="276" w:lineRule="auto"/>
              <w:rPr>
                <w:noProof/>
              </w:rPr>
            </w:pPr>
            <w:r w:rsidRPr="000A01C9">
              <w:rPr>
                <w:b/>
                <w:bCs/>
                <w:noProof/>
              </w:rPr>
              <w:t xml:space="preserve">Figure </w:t>
            </w:r>
            <w:r>
              <w:rPr>
                <w:b/>
                <w:bCs/>
                <w:noProof/>
              </w:rPr>
              <w:t>3</w:t>
            </w:r>
            <w:r>
              <w:rPr>
                <w:noProof/>
              </w:rPr>
              <w:t xml:space="preserve">. Soil volumetric water contents at saturation and field capacity with 10+ years of winter rye cover cropping (green triangles) or winter fallow (brown circles) in a maize-soybean rotation at four trials. Points are estimated means, line ranges are the standard errors of the estimate, and stars indicate significant differences at a p &lt; 0.10. All estimates include an adjustment for the percent sand in the sample, and the y-axes have different scales for ease of viewing. </w:t>
            </w:r>
          </w:p>
        </w:tc>
      </w:tr>
    </w:tbl>
    <w:p w14:paraId="4A7C43B6" w14:textId="77777777" w:rsidR="00D17F40" w:rsidRDefault="00D17F40" w:rsidP="00D17F40">
      <w:pPr>
        <w:rPr>
          <w:noProof/>
        </w:rPr>
      </w:pPr>
    </w:p>
    <w:p w14:paraId="1C3E7157" w14:textId="77777777" w:rsidR="00D17F40" w:rsidRDefault="00D17F40" w:rsidP="00D17F40">
      <w:pPr>
        <w:pStyle w:val="Heading3"/>
        <w:rPr>
          <w:noProof/>
        </w:rPr>
      </w:pPr>
      <w:r>
        <w:rPr>
          <w:noProof/>
        </w:rPr>
        <w:t>Soil water retention curves</w:t>
      </w:r>
    </w:p>
    <w:p w14:paraId="228ED061" w14:textId="77777777" w:rsidR="00D17F40" w:rsidRDefault="00D17F40" w:rsidP="00D17F40">
      <w:pPr>
        <w:rPr>
          <w:noProof/>
        </w:rPr>
      </w:pPr>
      <w:r>
        <w:t xml:space="preserve">The </w:t>
      </w:r>
      <w:del w:id="12" w:author="Moore, Eric B [AGRON]" w:date="2021-04-05T16:12:00Z">
        <w:r w:rsidDel="00B233F1">
          <w:delText>Gardener</w:delText>
        </w:r>
      </w:del>
      <w:ins w:id="13" w:author="Moore, Eric B [AGRON]" w:date="2021-04-05T16:12:00Z">
        <w:r>
          <w:t>Gardner</w:t>
        </w:r>
      </w:ins>
      <w:r>
        <w:t xml:space="preserve"> equation fit converged for all experimental units (</w:t>
      </w:r>
      <w:r w:rsidRPr="00F5459D">
        <w:rPr>
          <w:b/>
          <w:bCs/>
        </w:rPr>
        <w:t>Figure 4</w:t>
      </w:r>
      <w:r>
        <w:t xml:space="preserve">), with </w:t>
      </w:r>
      <w:r w:rsidRPr="002737D8">
        <w:rPr>
          <w:i/>
          <w:iCs/>
        </w:rPr>
        <w:t>a</w:t>
      </w:r>
      <w:r>
        <w:t xml:space="preserve"> ranging from </w:t>
      </w:r>
      <w:r w:rsidRPr="00D92C51">
        <w:t>0.001</w:t>
      </w:r>
      <w:r>
        <w:t xml:space="preserve"> to </w:t>
      </w:r>
      <w:r w:rsidRPr="00D92C51">
        <w:t>0.284</w:t>
      </w:r>
      <w:r>
        <w:t xml:space="preserve">, and </w:t>
      </w:r>
      <w:r w:rsidRPr="002737D8">
        <w:rPr>
          <w:i/>
          <w:iCs/>
        </w:rPr>
        <w:t>n</w:t>
      </w:r>
      <w:r>
        <w:t xml:space="preserve"> ranging from 0.45 to 1.49 (supplemental material). </w:t>
      </w:r>
      <w:r>
        <w:rPr>
          <w:noProof/>
        </w:rPr>
        <w:t xml:space="preserve">Cover cropping did not significantly affect either parameter. </w:t>
      </w:r>
    </w:p>
    <w:p w14:paraId="5BDCCE70" w14:textId="77777777" w:rsidR="00D17F40" w:rsidRPr="00D92C51" w:rsidRDefault="00D17F40" w:rsidP="00D17F40"/>
    <w:tbl>
      <w:tblPr>
        <w:tblStyle w:val="TableGrid"/>
        <w:tblW w:w="0" w:type="auto"/>
        <w:tblLook w:val="04A0" w:firstRow="1" w:lastRow="0" w:firstColumn="1" w:lastColumn="0" w:noHBand="0" w:noVBand="1"/>
      </w:tblPr>
      <w:tblGrid>
        <w:gridCol w:w="9350"/>
      </w:tblGrid>
      <w:tr w:rsidR="00D17F40" w14:paraId="3130E70B" w14:textId="77777777" w:rsidTr="00344136">
        <w:tc>
          <w:tcPr>
            <w:tcW w:w="9350" w:type="dxa"/>
          </w:tcPr>
          <w:p w14:paraId="40E8772E" w14:textId="77777777" w:rsidR="00D17F40" w:rsidRDefault="00D17F40" w:rsidP="00344136">
            <w:pPr>
              <w:spacing w:line="276" w:lineRule="auto"/>
              <w:rPr>
                <w:noProof/>
              </w:rPr>
            </w:pPr>
            <w:r>
              <w:rPr>
                <w:noProof/>
              </w:rPr>
              <w:lastRenderedPageBreak/>
              <w:drawing>
                <wp:inline distT="0" distB="0" distL="0" distR="0" wp14:anchorId="73E359F6" wp14:editId="73FF32CB">
                  <wp:extent cx="5943600" cy="4121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121785"/>
                          </a:xfrm>
                          <a:prstGeom prst="rect">
                            <a:avLst/>
                          </a:prstGeom>
                        </pic:spPr>
                      </pic:pic>
                    </a:graphicData>
                  </a:graphic>
                </wp:inline>
              </w:drawing>
            </w:r>
          </w:p>
        </w:tc>
      </w:tr>
      <w:tr w:rsidR="00D17F40" w14:paraId="28C86A97" w14:textId="77777777" w:rsidTr="00344136">
        <w:tc>
          <w:tcPr>
            <w:tcW w:w="9350" w:type="dxa"/>
          </w:tcPr>
          <w:p w14:paraId="3C1C67D7" w14:textId="77777777" w:rsidR="00D17F40" w:rsidRDefault="00D17F40" w:rsidP="00344136">
            <w:pPr>
              <w:spacing w:line="276" w:lineRule="auto"/>
              <w:rPr>
                <w:noProof/>
              </w:rPr>
            </w:pPr>
            <w:r w:rsidRPr="00F5459D">
              <w:rPr>
                <w:b/>
                <w:bCs/>
                <w:noProof/>
              </w:rPr>
              <w:t>Figure 4.</w:t>
            </w:r>
            <w:r>
              <w:rPr>
                <w:noProof/>
              </w:rPr>
              <w:t xml:space="preserve"> The </w:t>
            </w:r>
            <w:del w:id="14" w:author="Moore, Eric B [AGRON]" w:date="2021-04-05T16:12:00Z">
              <w:r w:rsidDel="00B233F1">
                <w:rPr>
                  <w:noProof/>
                </w:rPr>
                <w:delText>Gardener</w:delText>
              </w:r>
            </w:del>
            <w:ins w:id="15" w:author="Moore, Eric B [AGRON]" w:date="2021-04-05T16:12:00Z">
              <w:r>
                <w:rPr>
                  <w:noProof/>
                </w:rPr>
                <w:t>Gardner</w:t>
              </w:r>
            </w:ins>
            <w:r>
              <w:rPr>
                <w:noProof/>
              </w:rPr>
              <w:t xml:space="preserve"> equation was fit to each experimental unit, with four (West-grain, East-grain) or five (Central-silage, Central-grain) replicates for each cover crop treatment (no cover and rye, brown and green, respectively).  </w:t>
            </w:r>
          </w:p>
        </w:tc>
      </w:tr>
    </w:tbl>
    <w:p w14:paraId="2BADE146" w14:textId="77777777" w:rsidR="00D17F40" w:rsidRDefault="00D17F40" w:rsidP="00D17F40">
      <w:pPr>
        <w:rPr>
          <w:noProof/>
        </w:rPr>
      </w:pPr>
      <w:commentRangeStart w:id="16"/>
      <w:commentRangeEnd w:id="16"/>
      <w:r>
        <w:rPr>
          <w:rStyle w:val="CommentReference"/>
        </w:rPr>
        <w:commentReference w:id="16"/>
      </w:r>
    </w:p>
    <w:p w14:paraId="48A7F9AB" w14:textId="77777777" w:rsidR="00D17F40" w:rsidRDefault="00D17F40" w:rsidP="00D17F40">
      <w:pPr>
        <w:pStyle w:val="Heading3"/>
        <w:rPr>
          <w:noProof/>
        </w:rPr>
      </w:pPr>
      <w:r>
        <w:rPr>
          <w:noProof/>
        </w:rPr>
        <w:t>Causal model</w:t>
      </w:r>
    </w:p>
    <w:p w14:paraId="6F21FAA5" w14:textId="77777777" w:rsidR="00D17F40" w:rsidRDefault="00D17F40" w:rsidP="00D17F40">
      <w:proofErr w:type="gramStart"/>
      <w:r>
        <w:t>There are several pathways by which cover crops may affect soil hydrology (</w:t>
      </w:r>
      <w:r w:rsidRPr="00F5459D">
        <w:rPr>
          <w:b/>
          <w:bCs/>
        </w:rPr>
        <w:t>Fig. 5</w:t>
      </w:r>
      <w:r>
        <w:t>)</w:t>
      </w:r>
      <w:proofErr w:type="gramEnd"/>
      <w:r>
        <w:t xml:space="preserve">. </w:t>
      </w:r>
    </w:p>
    <w:tbl>
      <w:tblPr>
        <w:tblStyle w:val="TableGrid"/>
        <w:tblW w:w="0" w:type="auto"/>
        <w:tblLook w:val="04A0" w:firstRow="1" w:lastRow="0" w:firstColumn="1" w:lastColumn="0" w:noHBand="0" w:noVBand="1"/>
      </w:tblPr>
      <w:tblGrid>
        <w:gridCol w:w="9350"/>
      </w:tblGrid>
      <w:tr w:rsidR="00D17F40" w14:paraId="6F57511D" w14:textId="77777777" w:rsidTr="00344136">
        <w:tc>
          <w:tcPr>
            <w:tcW w:w="9350" w:type="dxa"/>
          </w:tcPr>
          <w:p w14:paraId="059990DE" w14:textId="77777777" w:rsidR="00D17F40" w:rsidRPr="00401E51" w:rsidRDefault="00D17F40" w:rsidP="00344136">
            <w:pPr>
              <w:jc w:val="center"/>
              <w:rPr>
                <w:u w:val="single"/>
              </w:rPr>
            </w:pPr>
            <w:r>
              <w:rPr>
                <w:noProof/>
                <w:u w:val="single"/>
              </w:rPr>
              <w:lastRenderedPageBreak/>
              <w:drawing>
                <wp:inline distT="0" distB="0" distL="0" distR="0" wp14:anchorId="204C7C7A" wp14:editId="315008FF">
                  <wp:extent cx="4273550" cy="587121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3550" cy="5871210"/>
                          </a:xfrm>
                          <a:prstGeom prst="rect">
                            <a:avLst/>
                          </a:prstGeom>
                          <a:noFill/>
                        </pic:spPr>
                      </pic:pic>
                    </a:graphicData>
                  </a:graphic>
                </wp:inline>
              </w:drawing>
            </w:r>
          </w:p>
        </w:tc>
      </w:tr>
      <w:tr w:rsidR="00D17F40" w14:paraId="527D7107" w14:textId="77777777" w:rsidTr="00344136">
        <w:tc>
          <w:tcPr>
            <w:tcW w:w="9350" w:type="dxa"/>
          </w:tcPr>
          <w:p w14:paraId="03CFB5C8" w14:textId="77777777" w:rsidR="00D17F40" w:rsidRDefault="00D17F40" w:rsidP="00344136">
            <w:r w:rsidRPr="00401E51">
              <w:rPr>
                <w:b/>
                <w:bCs/>
              </w:rPr>
              <w:t>Figure 5</w:t>
            </w:r>
            <w:r>
              <w:t xml:space="preserve">. Pathways by which cover crops may affect the pore size distributions, the amount of water stored at field </w:t>
            </w:r>
            <w:proofErr w:type="gramStart"/>
            <w:r>
              <w:t>capacity,</w:t>
            </w:r>
            <w:proofErr w:type="gramEnd"/>
            <w:r>
              <w:t xml:space="preserve"> and the amount of water at saturation in no-till systems. Red arrows indicate an inverse relationship, while black arrows indicate positive relationships. Gray boxes indicate variables that </w:t>
            </w:r>
            <w:proofErr w:type="gramStart"/>
            <w:r>
              <w:t>were measured</w:t>
            </w:r>
            <w:proofErr w:type="gramEnd"/>
            <w:r>
              <w:t xml:space="preserve"> in this experiment. </w:t>
            </w:r>
          </w:p>
        </w:tc>
      </w:tr>
    </w:tbl>
    <w:p w14:paraId="3165FC4D" w14:textId="77777777" w:rsidR="00D17F40" w:rsidRDefault="00D17F40" w:rsidP="00D17F40">
      <w:commentRangeStart w:id="17"/>
      <w:commentRangeEnd w:id="17"/>
      <w:r>
        <w:rPr>
          <w:rStyle w:val="CommentReference"/>
        </w:rPr>
        <w:commentReference w:id="17"/>
      </w:r>
    </w:p>
    <w:p w14:paraId="308CD8E3" w14:textId="77777777" w:rsidR="00D17F40" w:rsidRDefault="00D17F40" w:rsidP="00D17F40">
      <w:pPr>
        <w:rPr>
          <w:noProof/>
        </w:rPr>
      </w:pPr>
      <w:r>
        <w:rPr>
          <w:noProof/>
        </w:rPr>
        <w:t xml:space="preserve">The causal model was built using literature (Table X). </w:t>
      </w:r>
    </w:p>
    <w:p w14:paraId="266937CF" w14:textId="77777777" w:rsidR="00D17F40" w:rsidRDefault="00D17F40" w:rsidP="00D17F40">
      <w:pPr>
        <w:rPr>
          <w:noProof/>
        </w:rPr>
      </w:pPr>
      <w:r>
        <w:rPr>
          <w:noProof/>
        </w:rPr>
        <w:t xml:space="preserve">Table X. </w:t>
      </w:r>
    </w:p>
    <w:tbl>
      <w:tblPr>
        <w:tblStyle w:val="TableGrid"/>
        <w:tblW w:w="0" w:type="auto"/>
        <w:tblLook w:val="04A0" w:firstRow="1" w:lastRow="0" w:firstColumn="1" w:lastColumn="0" w:noHBand="0" w:noVBand="1"/>
      </w:tblPr>
      <w:tblGrid>
        <w:gridCol w:w="4675"/>
        <w:gridCol w:w="4675"/>
      </w:tblGrid>
      <w:tr w:rsidR="00D17F40" w14:paraId="6D9F5898" w14:textId="77777777" w:rsidTr="00344136">
        <w:tc>
          <w:tcPr>
            <w:tcW w:w="4675" w:type="dxa"/>
          </w:tcPr>
          <w:p w14:paraId="2D8ED4A5" w14:textId="77777777" w:rsidR="00D17F40" w:rsidRDefault="00D17F40" w:rsidP="00344136">
            <w:pPr>
              <w:spacing w:line="276" w:lineRule="auto"/>
              <w:rPr>
                <w:noProof/>
              </w:rPr>
            </w:pPr>
            <w:r>
              <w:rPr>
                <w:noProof/>
              </w:rPr>
              <w:t>Causal arrow</w:t>
            </w:r>
          </w:p>
        </w:tc>
        <w:tc>
          <w:tcPr>
            <w:tcW w:w="4675" w:type="dxa"/>
          </w:tcPr>
          <w:p w14:paraId="5B808C9D" w14:textId="77777777" w:rsidR="00D17F40" w:rsidRDefault="00D17F40" w:rsidP="00344136">
            <w:pPr>
              <w:spacing w:line="276" w:lineRule="auto"/>
              <w:rPr>
                <w:noProof/>
              </w:rPr>
            </w:pPr>
            <w:r>
              <w:rPr>
                <w:noProof/>
              </w:rPr>
              <w:t>Citation(s)</w:t>
            </w:r>
          </w:p>
        </w:tc>
      </w:tr>
      <w:tr w:rsidR="00D17F40" w14:paraId="52C456FF" w14:textId="77777777" w:rsidTr="00344136">
        <w:tc>
          <w:tcPr>
            <w:tcW w:w="4675" w:type="dxa"/>
          </w:tcPr>
          <w:p w14:paraId="1516BF33" w14:textId="77777777" w:rsidR="00D17F40" w:rsidRDefault="00D17F40" w:rsidP="00344136">
            <w:pPr>
              <w:spacing w:line="276" w:lineRule="auto"/>
              <w:rPr>
                <w:noProof/>
              </w:rPr>
            </w:pPr>
            <w:r>
              <w:rPr>
                <w:noProof/>
              </w:rPr>
              <w:t>Cover crops increase soil biological activity</w:t>
            </w:r>
          </w:p>
        </w:tc>
        <w:tc>
          <w:tcPr>
            <w:tcW w:w="4675" w:type="dxa"/>
          </w:tcPr>
          <w:p w14:paraId="24B1C44C" w14:textId="77777777" w:rsidR="00D17F40" w:rsidRDefault="00D17F40" w:rsidP="00344136">
            <w:pPr>
              <w:spacing w:line="276" w:lineRule="auto"/>
              <w:rPr>
                <w:noProof/>
              </w:rPr>
            </w:pPr>
          </w:p>
        </w:tc>
      </w:tr>
      <w:tr w:rsidR="00D17F40" w14:paraId="4633B345" w14:textId="77777777" w:rsidTr="00344136">
        <w:tc>
          <w:tcPr>
            <w:tcW w:w="4675" w:type="dxa"/>
          </w:tcPr>
          <w:p w14:paraId="514A681A" w14:textId="77777777" w:rsidR="00D17F40" w:rsidRDefault="00D17F40" w:rsidP="00344136">
            <w:pPr>
              <w:spacing w:line="276" w:lineRule="auto"/>
              <w:rPr>
                <w:noProof/>
              </w:rPr>
            </w:pPr>
            <w:r>
              <w:rPr>
                <w:noProof/>
              </w:rPr>
              <w:lastRenderedPageBreak/>
              <w:t>Above-ground and below-ground biomass reduces soil erosion independently of one another</w:t>
            </w:r>
          </w:p>
        </w:tc>
        <w:tc>
          <w:tcPr>
            <w:tcW w:w="4675" w:type="dxa"/>
          </w:tcPr>
          <w:p w14:paraId="2E8883C4" w14:textId="77777777" w:rsidR="00D17F40" w:rsidRDefault="00D17F40" w:rsidP="00344136">
            <w:pPr>
              <w:spacing w:line="276" w:lineRule="auto"/>
              <w:rPr>
                <w:noProof/>
              </w:rPr>
            </w:pPr>
          </w:p>
        </w:tc>
      </w:tr>
      <w:tr w:rsidR="00D17F40" w14:paraId="3A5195F4" w14:textId="77777777" w:rsidTr="00344136">
        <w:tc>
          <w:tcPr>
            <w:tcW w:w="4675" w:type="dxa"/>
          </w:tcPr>
          <w:p w14:paraId="48713954" w14:textId="77777777" w:rsidR="00D17F40" w:rsidRDefault="00D17F40" w:rsidP="00344136">
            <w:pPr>
              <w:spacing w:line="276" w:lineRule="auto"/>
              <w:rPr>
                <w:noProof/>
              </w:rPr>
            </w:pPr>
            <w:r>
              <w:rPr>
                <w:noProof/>
              </w:rPr>
              <w:t>Soil erosion reduces soil aggregation, soil porosity, soil organic matter, and soil structure</w:t>
            </w:r>
          </w:p>
        </w:tc>
        <w:tc>
          <w:tcPr>
            <w:tcW w:w="4675" w:type="dxa"/>
          </w:tcPr>
          <w:p w14:paraId="3AB12E7F" w14:textId="77777777" w:rsidR="00D17F40" w:rsidRDefault="00D17F40" w:rsidP="00344136">
            <w:pPr>
              <w:spacing w:line="276" w:lineRule="auto"/>
              <w:rPr>
                <w:noProof/>
              </w:rPr>
            </w:pPr>
          </w:p>
        </w:tc>
      </w:tr>
      <w:tr w:rsidR="00D17F40" w14:paraId="5A820E02" w14:textId="77777777" w:rsidTr="00344136">
        <w:tc>
          <w:tcPr>
            <w:tcW w:w="4675" w:type="dxa"/>
          </w:tcPr>
          <w:p w14:paraId="66F286FB" w14:textId="77777777" w:rsidR="00D17F40" w:rsidRDefault="00D17F40" w:rsidP="00344136">
            <w:pPr>
              <w:spacing w:line="276" w:lineRule="auto"/>
              <w:rPr>
                <w:noProof/>
              </w:rPr>
            </w:pPr>
            <w:r>
              <w:rPr>
                <w:noProof/>
              </w:rPr>
              <w:t>Above-ground and below-ground biomass contributions to soil organic matter may be independent</w:t>
            </w:r>
          </w:p>
        </w:tc>
        <w:tc>
          <w:tcPr>
            <w:tcW w:w="4675" w:type="dxa"/>
          </w:tcPr>
          <w:p w14:paraId="0131471F" w14:textId="77777777" w:rsidR="00D17F40" w:rsidRDefault="00D17F40" w:rsidP="00344136">
            <w:pPr>
              <w:spacing w:line="276" w:lineRule="auto"/>
              <w:rPr>
                <w:noProof/>
              </w:rPr>
            </w:pPr>
          </w:p>
        </w:tc>
      </w:tr>
      <w:tr w:rsidR="00D17F40" w14:paraId="5CAF87B3" w14:textId="77777777" w:rsidTr="00344136">
        <w:tc>
          <w:tcPr>
            <w:tcW w:w="4675" w:type="dxa"/>
          </w:tcPr>
          <w:p w14:paraId="4A6040D6" w14:textId="77777777" w:rsidR="00D17F40" w:rsidRDefault="00D17F40" w:rsidP="00344136">
            <w:pPr>
              <w:spacing w:line="276" w:lineRule="auto"/>
              <w:rPr>
                <w:noProof/>
              </w:rPr>
            </w:pPr>
            <w:r>
              <w:rPr>
                <w:noProof/>
              </w:rPr>
              <w:t>Soil organic matter increases soil structure, soil aggregation, and soil porosity</w:t>
            </w:r>
          </w:p>
        </w:tc>
        <w:tc>
          <w:tcPr>
            <w:tcW w:w="4675" w:type="dxa"/>
          </w:tcPr>
          <w:p w14:paraId="69A43C70" w14:textId="77777777" w:rsidR="00D17F40" w:rsidRDefault="00D17F40" w:rsidP="00344136">
            <w:pPr>
              <w:spacing w:line="276" w:lineRule="auto"/>
              <w:rPr>
                <w:noProof/>
              </w:rPr>
            </w:pPr>
          </w:p>
        </w:tc>
      </w:tr>
      <w:tr w:rsidR="00D17F40" w14:paraId="7562205D" w14:textId="77777777" w:rsidTr="00344136">
        <w:tc>
          <w:tcPr>
            <w:tcW w:w="4675" w:type="dxa"/>
          </w:tcPr>
          <w:p w14:paraId="54F5D743" w14:textId="77777777" w:rsidR="00D17F40" w:rsidRDefault="00D17F40" w:rsidP="00344136">
            <w:pPr>
              <w:spacing w:line="276" w:lineRule="auto"/>
              <w:rPr>
                <w:noProof/>
              </w:rPr>
            </w:pPr>
            <w:r>
              <w:rPr>
                <w:noProof/>
              </w:rPr>
              <w:t>Soil aggregation increases soil strucutre independently of soil organic matter</w:t>
            </w:r>
          </w:p>
        </w:tc>
        <w:tc>
          <w:tcPr>
            <w:tcW w:w="4675" w:type="dxa"/>
          </w:tcPr>
          <w:p w14:paraId="764FFB21" w14:textId="77777777" w:rsidR="00D17F40" w:rsidRDefault="00D17F40" w:rsidP="00344136">
            <w:pPr>
              <w:spacing w:line="276" w:lineRule="auto"/>
              <w:rPr>
                <w:noProof/>
              </w:rPr>
            </w:pPr>
          </w:p>
        </w:tc>
      </w:tr>
      <w:tr w:rsidR="00D17F40" w14:paraId="4E249732" w14:textId="77777777" w:rsidTr="00344136">
        <w:tc>
          <w:tcPr>
            <w:tcW w:w="4675" w:type="dxa"/>
          </w:tcPr>
          <w:p w14:paraId="508087E5" w14:textId="77777777" w:rsidR="00D17F40" w:rsidRDefault="00D17F40" w:rsidP="00344136">
            <w:pPr>
              <w:spacing w:line="276" w:lineRule="auto"/>
              <w:rPr>
                <w:noProof/>
              </w:rPr>
            </w:pPr>
            <w:r>
              <w:rPr>
                <w:noProof/>
              </w:rPr>
              <w:t>Below-ground biomass (roots) increase soil porosity and stimulate soil biology</w:t>
            </w:r>
          </w:p>
        </w:tc>
        <w:tc>
          <w:tcPr>
            <w:tcW w:w="4675" w:type="dxa"/>
          </w:tcPr>
          <w:p w14:paraId="6DEA3C9F" w14:textId="77777777" w:rsidR="00D17F40" w:rsidRDefault="00D17F40" w:rsidP="00344136">
            <w:pPr>
              <w:spacing w:line="276" w:lineRule="auto"/>
              <w:rPr>
                <w:noProof/>
              </w:rPr>
            </w:pPr>
          </w:p>
        </w:tc>
      </w:tr>
      <w:tr w:rsidR="00D17F40" w14:paraId="411E7FA2" w14:textId="77777777" w:rsidTr="00344136">
        <w:tc>
          <w:tcPr>
            <w:tcW w:w="4675" w:type="dxa"/>
          </w:tcPr>
          <w:p w14:paraId="6CC947AE" w14:textId="77777777" w:rsidR="00D17F40" w:rsidRDefault="00D17F40" w:rsidP="00344136">
            <w:pPr>
              <w:spacing w:line="276" w:lineRule="auto"/>
              <w:rPr>
                <w:noProof/>
              </w:rPr>
            </w:pPr>
            <w:r>
              <w:rPr>
                <w:noProof/>
              </w:rPr>
              <w:t>Soil biology (worms) increase soil porosity</w:t>
            </w:r>
          </w:p>
        </w:tc>
        <w:tc>
          <w:tcPr>
            <w:tcW w:w="4675" w:type="dxa"/>
          </w:tcPr>
          <w:p w14:paraId="00CFDB58" w14:textId="77777777" w:rsidR="00D17F40" w:rsidRDefault="00D17F40" w:rsidP="00344136">
            <w:pPr>
              <w:spacing w:line="276" w:lineRule="auto"/>
              <w:rPr>
                <w:noProof/>
              </w:rPr>
            </w:pPr>
          </w:p>
        </w:tc>
      </w:tr>
      <w:tr w:rsidR="00D17F40" w14:paraId="575377BA" w14:textId="77777777" w:rsidTr="00344136">
        <w:tc>
          <w:tcPr>
            <w:tcW w:w="4675" w:type="dxa"/>
          </w:tcPr>
          <w:p w14:paraId="4A133A53" w14:textId="77777777" w:rsidR="00D17F40" w:rsidRDefault="00D17F40" w:rsidP="00344136">
            <w:pPr>
              <w:spacing w:line="276" w:lineRule="auto"/>
              <w:rPr>
                <w:noProof/>
              </w:rPr>
            </w:pPr>
            <w:r>
              <w:rPr>
                <w:noProof/>
              </w:rPr>
              <w:t>Soil structure and bulk density affect soil water at field capacity</w:t>
            </w:r>
          </w:p>
        </w:tc>
        <w:tc>
          <w:tcPr>
            <w:tcW w:w="4675" w:type="dxa"/>
          </w:tcPr>
          <w:p w14:paraId="5EB16A9A" w14:textId="77777777" w:rsidR="00D17F40" w:rsidRDefault="00D17F40" w:rsidP="00344136">
            <w:pPr>
              <w:spacing w:line="276" w:lineRule="auto"/>
              <w:rPr>
                <w:noProof/>
              </w:rPr>
            </w:pPr>
          </w:p>
        </w:tc>
      </w:tr>
    </w:tbl>
    <w:p w14:paraId="3824F5FC" w14:textId="77777777" w:rsidR="00D17F40" w:rsidRDefault="00D17F40" w:rsidP="00D17F40">
      <w:pPr>
        <w:rPr>
          <w:noProof/>
        </w:rPr>
      </w:pPr>
    </w:p>
    <w:p w14:paraId="7CFD8F19" w14:textId="77777777" w:rsidR="00D17F40" w:rsidRDefault="00D17F40" w:rsidP="00D17F40">
      <w:pPr>
        <w:rPr>
          <w:noProof/>
        </w:rPr>
      </w:pPr>
      <w:r>
        <w:rPr>
          <w:noProof/>
        </w:rPr>
        <w:t xml:space="preserve">Graphical analysis of the causal model identified belowground biomass as a necessary measured variable for assessing the strength of each path connecting the effect of cover crops on soil water at saturation and field capacity.    </w:t>
      </w:r>
    </w:p>
    <w:p w14:paraId="4E2359D1" w14:textId="77777777" w:rsidR="00D17F40" w:rsidRPr="00C24A1F" w:rsidRDefault="00D17F40" w:rsidP="00DD0244">
      <w:pPr>
        <w:pStyle w:val="ParaText"/>
        <w:spacing w:line="480" w:lineRule="auto"/>
        <w:rPr>
          <w:szCs w:val="24"/>
        </w:rPr>
      </w:pPr>
    </w:p>
    <w:p w14:paraId="00835B5E" w14:textId="77777777" w:rsidR="009C53F2" w:rsidRPr="00C24A1F" w:rsidRDefault="009C53F2" w:rsidP="00DD0244">
      <w:pPr>
        <w:pStyle w:val="AckTitle"/>
        <w:spacing w:line="480" w:lineRule="auto"/>
        <w:rPr>
          <w:szCs w:val="24"/>
        </w:rPr>
      </w:pPr>
      <w:r w:rsidRPr="00C24A1F">
        <w:rPr>
          <w:szCs w:val="24"/>
        </w:rPr>
        <w:t>A</w:t>
      </w:r>
      <w:r w:rsidR="00870683" w:rsidRPr="00C24A1F">
        <w:rPr>
          <w:szCs w:val="24"/>
        </w:rPr>
        <w:t>cknowledg</w:t>
      </w:r>
      <w:r w:rsidRPr="00C24A1F">
        <w:rPr>
          <w:szCs w:val="24"/>
        </w:rPr>
        <w:t>ments</w:t>
      </w:r>
    </w:p>
    <w:p w14:paraId="4A54DB65" w14:textId="77777777" w:rsidR="009C53F2" w:rsidRPr="00C24A1F" w:rsidRDefault="00597109" w:rsidP="00DD0244">
      <w:pPr>
        <w:pStyle w:val="Ack"/>
        <w:spacing w:line="480" w:lineRule="auto"/>
        <w:rPr>
          <w:sz w:val="24"/>
          <w:szCs w:val="24"/>
        </w:rPr>
      </w:pPr>
      <w:r w:rsidRPr="00C24A1F">
        <w:rPr>
          <w:sz w:val="24"/>
          <w:szCs w:val="24"/>
        </w:rPr>
        <w:t>Please list any acknowledg</w:t>
      </w:r>
      <w:r w:rsidR="009C53F2" w:rsidRPr="00C24A1F">
        <w:rPr>
          <w:sz w:val="24"/>
          <w:szCs w:val="24"/>
        </w:rPr>
        <w:t>ments here.</w:t>
      </w:r>
    </w:p>
    <w:p w14:paraId="34719F04" w14:textId="77777777" w:rsidR="005832C4" w:rsidRPr="00C24A1F" w:rsidRDefault="004157FF" w:rsidP="00DD0244">
      <w:pPr>
        <w:pStyle w:val="H1"/>
        <w:spacing w:line="480" w:lineRule="auto"/>
        <w:rPr>
          <w:sz w:val="24"/>
          <w:szCs w:val="24"/>
        </w:rPr>
      </w:pPr>
      <w:r w:rsidRPr="00C24A1F">
        <w:rPr>
          <w:sz w:val="24"/>
          <w:szCs w:val="24"/>
        </w:rPr>
        <w:t>Supplemental Material</w:t>
      </w:r>
    </w:p>
    <w:p w14:paraId="05EE1BEC" w14:textId="77777777" w:rsidR="009C53F2" w:rsidRPr="00C24A1F" w:rsidRDefault="009C53F2" w:rsidP="00DD0244">
      <w:pPr>
        <w:pStyle w:val="ParaText"/>
        <w:spacing w:line="480" w:lineRule="auto"/>
        <w:rPr>
          <w:szCs w:val="24"/>
        </w:rPr>
      </w:pPr>
      <w:r w:rsidRPr="00C24A1F">
        <w:rPr>
          <w:szCs w:val="24"/>
        </w:rPr>
        <w:t>Please include a brief summary of your supplemental materials</w:t>
      </w:r>
      <w:r w:rsidR="004E3968" w:rsidRPr="00C24A1F">
        <w:rPr>
          <w:szCs w:val="24"/>
        </w:rPr>
        <w:t>, if any</w:t>
      </w:r>
      <w:r w:rsidRPr="00C24A1F">
        <w:rPr>
          <w:szCs w:val="24"/>
        </w:rPr>
        <w:t xml:space="preserve">. When using supplemental material to shorten the text of a manuscript, keep in mind that the Materials and Methods section should provide enough detail to allow the reader to determine whether the interpretations </w:t>
      </w:r>
      <w:proofErr w:type="gramStart"/>
      <w:r w:rsidRPr="00C24A1F">
        <w:rPr>
          <w:szCs w:val="24"/>
        </w:rPr>
        <w:t>are supported</w:t>
      </w:r>
      <w:proofErr w:type="gramEnd"/>
      <w:r w:rsidRPr="00C24A1F">
        <w:rPr>
          <w:szCs w:val="24"/>
        </w:rPr>
        <w:t xml:space="preserve"> by the data. For more information on acceptable file types and formatting, please see our style guide, chapter 1, </w:t>
      </w:r>
      <w:proofErr w:type="gramStart"/>
      <w:r w:rsidRPr="00C24A1F">
        <w:rPr>
          <w:szCs w:val="24"/>
        </w:rPr>
        <w:t>page</w:t>
      </w:r>
      <w:proofErr w:type="gramEnd"/>
      <w:r w:rsidRPr="00C24A1F">
        <w:rPr>
          <w:szCs w:val="24"/>
        </w:rPr>
        <w:t xml:space="preserve"> 10.</w:t>
      </w:r>
    </w:p>
    <w:p w14:paraId="1AB1DA71" w14:textId="77777777" w:rsidR="00AE1D24" w:rsidRPr="00C24A1F" w:rsidRDefault="004E3968" w:rsidP="00DD0244">
      <w:pPr>
        <w:pStyle w:val="H1"/>
        <w:spacing w:line="480" w:lineRule="auto"/>
        <w:rPr>
          <w:sz w:val="24"/>
          <w:szCs w:val="24"/>
        </w:rPr>
      </w:pPr>
      <w:r w:rsidRPr="00C24A1F">
        <w:rPr>
          <w:sz w:val="24"/>
          <w:szCs w:val="24"/>
        </w:rPr>
        <w:lastRenderedPageBreak/>
        <w:t>Optional Sections</w:t>
      </w:r>
    </w:p>
    <w:p w14:paraId="3415F340" w14:textId="77777777" w:rsidR="00AE1D24" w:rsidRPr="00C24A1F" w:rsidRDefault="004E3968" w:rsidP="00DD0244">
      <w:pPr>
        <w:pStyle w:val="ParaText"/>
        <w:spacing w:line="480" w:lineRule="auto"/>
        <w:rPr>
          <w:szCs w:val="24"/>
        </w:rPr>
      </w:pPr>
      <w:r w:rsidRPr="00C24A1F">
        <w:rPr>
          <w:szCs w:val="24"/>
        </w:rPr>
        <w:t>Optional sections include data availability,</w:t>
      </w:r>
      <w:r w:rsidR="00597109" w:rsidRPr="00C24A1F">
        <w:rPr>
          <w:szCs w:val="24"/>
        </w:rPr>
        <w:t xml:space="preserve"> </w:t>
      </w:r>
      <w:r w:rsidRPr="00C24A1F">
        <w:rPr>
          <w:szCs w:val="24"/>
        </w:rPr>
        <w:t xml:space="preserve">author contributions, appendices, </w:t>
      </w:r>
      <w:r w:rsidR="00597109" w:rsidRPr="00C24A1F">
        <w:rPr>
          <w:szCs w:val="24"/>
        </w:rPr>
        <w:t xml:space="preserve">and conflict of interest. Please list each separately and make sure they </w:t>
      </w:r>
      <w:proofErr w:type="gramStart"/>
      <w:r w:rsidR="00597109" w:rsidRPr="00C24A1F">
        <w:rPr>
          <w:szCs w:val="24"/>
        </w:rPr>
        <w:t>are properly labeled</w:t>
      </w:r>
      <w:proofErr w:type="gramEnd"/>
      <w:r w:rsidR="00597109" w:rsidRPr="00C24A1F">
        <w:rPr>
          <w:szCs w:val="24"/>
        </w:rPr>
        <w:t>.</w:t>
      </w:r>
    </w:p>
    <w:p w14:paraId="49219BB1" w14:textId="77777777" w:rsidR="00AE1D24" w:rsidRPr="00C24A1F" w:rsidRDefault="00AE1D24" w:rsidP="00DD0244">
      <w:pPr>
        <w:pStyle w:val="BibTitle"/>
        <w:spacing w:line="480" w:lineRule="auto"/>
        <w:rPr>
          <w:szCs w:val="24"/>
        </w:rPr>
      </w:pPr>
      <w:r w:rsidRPr="00C24A1F">
        <w:rPr>
          <w:szCs w:val="24"/>
        </w:rPr>
        <w:t>References</w:t>
      </w:r>
    </w:p>
    <w:p w14:paraId="295EAD0B" w14:textId="77777777" w:rsidR="00AE1D24" w:rsidRPr="00C24A1F" w:rsidRDefault="009C53F2" w:rsidP="00DD0244">
      <w:pPr>
        <w:pStyle w:val="BibReference"/>
        <w:spacing w:line="480" w:lineRule="auto"/>
        <w:rPr>
          <w:sz w:val="24"/>
          <w:szCs w:val="24"/>
        </w:rPr>
      </w:pPr>
      <w:r w:rsidRPr="00C24A1F">
        <w:rPr>
          <w:sz w:val="24"/>
          <w:szCs w:val="24"/>
        </w:rPr>
        <w:t xml:space="preserve">All in-text reference citations </w:t>
      </w:r>
      <w:proofErr w:type="gramStart"/>
      <w:r w:rsidRPr="00C24A1F">
        <w:rPr>
          <w:sz w:val="24"/>
          <w:szCs w:val="24"/>
        </w:rPr>
        <w:t>must be formatted</w:t>
      </w:r>
      <w:proofErr w:type="gramEnd"/>
      <w:r w:rsidRPr="00C24A1F">
        <w:rPr>
          <w:sz w:val="24"/>
          <w:szCs w:val="24"/>
        </w:rPr>
        <w:t xml:space="preserve"> using the author-year system</w:t>
      </w:r>
      <w:r w:rsidR="004E3968" w:rsidRPr="00C24A1F">
        <w:rPr>
          <w:sz w:val="24"/>
          <w:szCs w:val="24"/>
        </w:rPr>
        <w:t xml:space="preserve"> and must be listed in alphabetical order</w:t>
      </w:r>
      <w:r w:rsidRPr="00C24A1F">
        <w:rPr>
          <w:sz w:val="24"/>
          <w:szCs w:val="24"/>
        </w:rPr>
        <w:t>. Please do not use numbering for your references.</w:t>
      </w:r>
    </w:p>
    <w:p w14:paraId="30214D5F" w14:textId="77777777" w:rsidR="00B83118" w:rsidRPr="00C24A1F" w:rsidRDefault="009C53F2" w:rsidP="00DD0244">
      <w:pPr>
        <w:pStyle w:val="BibReference"/>
        <w:spacing w:line="480" w:lineRule="auto"/>
        <w:rPr>
          <w:sz w:val="24"/>
          <w:szCs w:val="24"/>
        </w:rPr>
      </w:pPr>
      <w:r w:rsidRPr="00C24A1F">
        <w:rPr>
          <w:sz w:val="24"/>
          <w:szCs w:val="24"/>
        </w:rPr>
        <w:t>For more information about reference formatting, please see our style guide, starting in chapter 1, page 11.</w:t>
      </w:r>
    </w:p>
    <w:p w14:paraId="08A20F34" w14:textId="77777777" w:rsidR="00B83118" w:rsidRPr="00C24A1F" w:rsidRDefault="00B83118" w:rsidP="00DD0244">
      <w:pPr>
        <w:pStyle w:val="BibTitle"/>
        <w:spacing w:line="480" w:lineRule="auto"/>
        <w:rPr>
          <w:szCs w:val="24"/>
        </w:rPr>
      </w:pPr>
      <w:r w:rsidRPr="00C24A1F">
        <w:rPr>
          <w:szCs w:val="24"/>
        </w:rPr>
        <w:t>Figures and Tables</w:t>
      </w:r>
    </w:p>
    <w:p w14:paraId="4C2E01A0" w14:textId="77777777" w:rsidR="00E6641B" w:rsidRPr="00C24A1F" w:rsidRDefault="00597109" w:rsidP="00DD0244">
      <w:pPr>
        <w:pStyle w:val="FigureLegend"/>
        <w:spacing w:line="480" w:lineRule="auto"/>
        <w:rPr>
          <w:szCs w:val="24"/>
        </w:rPr>
      </w:pPr>
      <w:r w:rsidRPr="00C24A1F">
        <w:rPr>
          <w:szCs w:val="24"/>
        </w:rPr>
        <w:t xml:space="preserve">All tables and figures </w:t>
      </w:r>
      <w:proofErr w:type="gramStart"/>
      <w:r w:rsidRPr="00C24A1F">
        <w:rPr>
          <w:szCs w:val="24"/>
        </w:rPr>
        <w:t>should be listed</w:t>
      </w:r>
      <w:proofErr w:type="gramEnd"/>
      <w:r w:rsidRPr="00C24A1F">
        <w:rPr>
          <w:szCs w:val="24"/>
        </w:rPr>
        <w:t xml:space="preserve"> near their</w:t>
      </w:r>
      <w:r w:rsidR="00BB0586" w:rsidRPr="00C24A1F">
        <w:rPr>
          <w:szCs w:val="24"/>
        </w:rPr>
        <w:t xml:space="preserve"> callouts in the main</w:t>
      </w:r>
      <w:r w:rsidRPr="00C24A1F">
        <w:rPr>
          <w:szCs w:val="24"/>
        </w:rPr>
        <w:t xml:space="preserve"> document on submission. </w:t>
      </w:r>
      <w:r w:rsidR="00BB0586" w:rsidRPr="00C24A1F">
        <w:rPr>
          <w:szCs w:val="24"/>
        </w:rPr>
        <w:t xml:space="preserve">All tables </w:t>
      </w:r>
      <w:proofErr w:type="gramStart"/>
      <w:r w:rsidR="00BB0586" w:rsidRPr="00C24A1F">
        <w:rPr>
          <w:szCs w:val="24"/>
        </w:rPr>
        <w:t>must be created</w:t>
      </w:r>
      <w:proofErr w:type="gramEnd"/>
      <w:r w:rsidR="00BB0586" w:rsidRPr="00C24A1F">
        <w:rPr>
          <w:szCs w:val="24"/>
        </w:rPr>
        <w:t xml:space="preserve"> using the table feature in word, not using tabs and spaces. Please do not insert blank columns or rows. </w:t>
      </w:r>
      <w:r w:rsidR="004451A7" w:rsidRPr="00C24A1F">
        <w:rPr>
          <w:szCs w:val="24"/>
        </w:rPr>
        <w:t xml:space="preserve">Please put all units of measure together in a separate row. </w:t>
      </w:r>
      <w:r w:rsidR="00BB0586" w:rsidRPr="00C24A1F">
        <w:rPr>
          <w:szCs w:val="24"/>
        </w:rPr>
        <w:t>For more information about figure and table formatting, please see chapter 5 of our style guide.</w:t>
      </w:r>
    </w:p>
    <w:p w14:paraId="1C0138C2" w14:textId="77777777" w:rsidR="00BB0586" w:rsidRPr="00C24A1F" w:rsidRDefault="00597109" w:rsidP="00DD0244">
      <w:pPr>
        <w:pStyle w:val="FigureLegend"/>
        <w:spacing w:line="480" w:lineRule="auto"/>
        <w:rPr>
          <w:szCs w:val="24"/>
        </w:rPr>
      </w:pPr>
      <w:r w:rsidRPr="00C24A1F">
        <w:rPr>
          <w:szCs w:val="24"/>
        </w:rPr>
        <w:t xml:space="preserve">Figure 1. </w:t>
      </w:r>
      <w:r w:rsidR="00BB0586" w:rsidRPr="00C24A1F">
        <w:rPr>
          <w:szCs w:val="24"/>
        </w:rPr>
        <w:t>This is an example figure legend.</w:t>
      </w:r>
    </w:p>
    <w:p w14:paraId="75EB37F3" w14:textId="77777777" w:rsidR="00AE1D24" w:rsidRPr="00C24A1F" w:rsidRDefault="00AE1D24" w:rsidP="00DD0244">
      <w:pPr>
        <w:pStyle w:val="TableTitle"/>
        <w:spacing w:line="480" w:lineRule="auto"/>
        <w:rPr>
          <w:sz w:val="24"/>
          <w:szCs w:val="24"/>
        </w:rPr>
      </w:pPr>
      <w:r w:rsidRPr="00C24A1F">
        <w:rPr>
          <w:sz w:val="24"/>
          <w:szCs w:val="24"/>
        </w:rPr>
        <w:t xml:space="preserve">Table 1. </w:t>
      </w:r>
      <w:r w:rsidR="00F321AF" w:rsidRPr="00C24A1F">
        <w:rPr>
          <w:sz w:val="24"/>
          <w:szCs w:val="24"/>
        </w:rPr>
        <w:t>This is an example table.</w:t>
      </w:r>
    </w:p>
    <w:tbl>
      <w:tblPr>
        <w:tblStyle w:val="TableGrid"/>
        <w:tblW w:w="5000" w:type="pct"/>
        <w:tblBorders>
          <w:insideH w:val="single" w:sz="6" w:space="0" w:color="auto"/>
          <w:insideV w:val="single" w:sz="6" w:space="0" w:color="auto"/>
        </w:tblBorders>
        <w:tblLook w:val="04A0" w:firstRow="1" w:lastRow="0" w:firstColumn="1" w:lastColumn="0" w:noHBand="0" w:noVBand="1"/>
      </w:tblPr>
      <w:tblGrid>
        <w:gridCol w:w="1867"/>
        <w:gridCol w:w="1872"/>
        <w:gridCol w:w="1869"/>
        <w:gridCol w:w="1864"/>
        <w:gridCol w:w="1878"/>
      </w:tblGrid>
      <w:tr w:rsidR="00AE1D24" w:rsidRPr="00C24A1F" w14:paraId="13A761EA" w14:textId="77777777" w:rsidTr="00073D91">
        <w:tc>
          <w:tcPr>
            <w:tcW w:w="1915" w:type="dxa"/>
          </w:tcPr>
          <w:p w14:paraId="5BCE5E6F" w14:textId="77777777" w:rsidR="00AE1D24" w:rsidRPr="00C24A1F" w:rsidRDefault="004157FF" w:rsidP="00DD0244">
            <w:pPr>
              <w:pStyle w:val="TableHead"/>
              <w:spacing w:line="480" w:lineRule="auto"/>
              <w:rPr>
                <w:sz w:val="24"/>
                <w:szCs w:val="24"/>
              </w:rPr>
            </w:pPr>
            <w:r w:rsidRPr="00C24A1F">
              <w:rPr>
                <w:sz w:val="24"/>
                <w:szCs w:val="24"/>
              </w:rPr>
              <w:t>A†</w:t>
            </w:r>
          </w:p>
        </w:tc>
        <w:tc>
          <w:tcPr>
            <w:tcW w:w="1915" w:type="dxa"/>
          </w:tcPr>
          <w:p w14:paraId="1709BD97" w14:textId="77777777" w:rsidR="00AE1D24" w:rsidRPr="00C24A1F" w:rsidRDefault="00AE1D24" w:rsidP="00DD0244">
            <w:pPr>
              <w:pStyle w:val="TableHead"/>
              <w:spacing w:line="480" w:lineRule="auto"/>
              <w:rPr>
                <w:sz w:val="24"/>
                <w:szCs w:val="24"/>
              </w:rPr>
            </w:pPr>
            <w:r w:rsidRPr="00C24A1F">
              <w:rPr>
                <w:sz w:val="24"/>
                <w:szCs w:val="24"/>
              </w:rPr>
              <w:t>B</w:t>
            </w:r>
          </w:p>
        </w:tc>
        <w:tc>
          <w:tcPr>
            <w:tcW w:w="1915" w:type="dxa"/>
          </w:tcPr>
          <w:p w14:paraId="6BBB0798" w14:textId="77777777" w:rsidR="00AE1D24" w:rsidRPr="00C24A1F" w:rsidRDefault="00AE1D24" w:rsidP="00DD0244">
            <w:pPr>
              <w:pStyle w:val="TableHead"/>
              <w:spacing w:line="480" w:lineRule="auto"/>
              <w:rPr>
                <w:sz w:val="24"/>
                <w:szCs w:val="24"/>
              </w:rPr>
            </w:pPr>
            <w:r w:rsidRPr="00C24A1F">
              <w:rPr>
                <w:sz w:val="24"/>
                <w:szCs w:val="24"/>
              </w:rPr>
              <w:t>C</w:t>
            </w:r>
          </w:p>
        </w:tc>
        <w:tc>
          <w:tcPr>
            <w:tcW w:w="1915" w:type="dxa"/>
          </w:tcPr>
          <w:p w14:paraId="011F45D6" w14:textId="77777777" w:rsidR="00AE1D24" w:rsidRPr="00C24A1F" w:rsidRDefault="00AE1D24" w:rsidP="00DD0244">
            <w:pPr>
              <w:pStyle w:val="TableHead"/>
              <w:spacing w:line="480" w:lineRule="auto"/>
              <w:rPr>
                <w:sz w:val="24"/>
                <w:szCs w:val="24"/>
              </w:rPr>
            </w:pPr>
            <w:r w:rsidRPr="00C24A1F">
              <w:rPr>
                <w:sz w:val="24"/>
                <w:szCs w:val="24"/>
              </w:rPr>
              <w:t>D</w:t>
            </w:r>
          </w:p>
        </w:tc>
        <w:tc>
          <w:tcPr>
            <w:tcW w:w="1916" w:type="dxa"/>
          </w:tcPr>
          <w:p w14:paraId="27C6E0B6" w14:textId="77777777" w:rsidR="00AE1D24" w:rsidRPr="00C24A1F" w:rsidRDefault="004451A7" w:rsidP="00DD0244">
            <w:pPr>
              <w:pStyle w:val="TableHead"/>
              <w:tabs>
                <w:tab w:val="left" w:pos="338"/>
                <w:tab w:val="center" w:pos="850"/>
              </w:tabs>
              <w:spacing w:line="480" w:lineRule="auto"/>
              <w:jc w:val="left"/>
              <w:rPr>
                <w:sz w:val="24"/>
                <w:szCs w:val="24"/>
              </w:rPr>
            </w:pPr>
            <w:r w:rsidRPr="00C24A1F">
              <w:rPr>
                <w:sz w:val="24"/>
                <w:szCs w:val="24"/>
              </w:rPr>
              <w:tab/>
            </w:r>
            <w:r w:rsidRPr="00C24A1F">
              <w:rPr>
                <w:sz w:val="24"/>
                <w:szCs w:val="24"/>
              </w:rPr>
              <w:tab/>
            </w:r>
            <w:r w:rsidR="00AE1D24" w:rsidRPr="00C24A1F">
              <w:rPr>
                <w:sz w:val="24"/>
                <w:szCs w:val="24"/>
              </w:rPr>
              <w:t>E</w:t>
            </w:r>
          </w:p>
        </w:tc>
      </w:tr>
      <w:tr w:rsidR="004451A7" w:rsidRPr="00C24A1F" w14:paraId="5A0014FC" w14:textId="77777777" w:rsidTr="00073D91">
        <w:tc>
          <w:tcPr>
            <w:tcW w:w="1915" w:type="dxa"/>
          </w:tcPr>
          <w:p w14:paraId="17640B0A" w14:textId="77777777" w:rsidR="004451A7" w:rsidRPr="00C24A1F" w:rsidRDefault="004451A7" w:rsidP="00DD0244">
            <w:pPr>
              <w:pStyle w:val="TableBody"/>
              <w:spacing w:line="480" w:lineRule="auto"/>
              <w:rPr>
                <w:sz w:val="24"/>
                <w:szCs w:val="24"/>
              </w:rPr>
            </w:pPr>
          </w:p>
        </w:tc>
        <w:tc>
          <w:tcPr>
            <w:tcW w:w="3830" w:type="dxa"/>
            <w:gridSpan w:val="2"/>
          </w:tcPr>
          <w:p w14:paraId="7408433A" w14:textId="77777777" w:rsidR="004451A7" w:rsidRPr="00C24A1F" w:rsidRDefault="004451A7" w:rsidP="00DD0244">
            <w:pPr>
              <w:pStyle w:val="TableBody"/>
              <w:spacing w:line="480" w:lineRule="auto"/>
              <w:rPr>
                <w:sz w:val="24"/>
                <w:szCs w:val="24"/>
              </w:rPr>
            </w:pPr>
            <w:r w:rsidRPr="00C24A1F">
              <w:rPr>
                <w:sz w:val="24"/>
                <w:szCs w:val="24"/>
              </w:rPr>
              <w:t>kg ha</w:t>
            </w:r>
            <w:r w:rsidRPr="00C24A1F">
              <w:rPr>
                <w:sz w:val="24"/>
                <w:szCs w:val="24"/>
                <w:vertAlign w:val="superscript"/>
              </w:rPr>
              <w:t>-1</w:t>
            </w:r>
          </w:p>
        </w:tc>
        <w:tc>
          <w:tcPr>
            <w:tcW w:w="3831" w:type="dxa"/>
            <w:gridSpan w:val="2"/>
          </w:tcPr>
          <w:p w14:paraId="7C08004A" w14:textId="77777777" w:rsidR="004451A7" w:rsidRPr="00C24A1F" w:rsidRDefault="004451A7" w:rsidP="00DD0244">
            <w:pPr>
              <w:pStyle w:val="TableBody"/>
              <w:spacing w:line="480" w:lineRule="auto"/>
              <w:rPr>
                <w:sz w:val="24"/>
                <w:szCs w:val="24"/>
              </w:rPr>
            </w:pPr>
            <w:r w:rsidRPr="00C24A1F">
              <w:rPr>
                <w:sz w:val="24"/>
                <w:szCs w:val="24"/>
              </w:rPr>
              <w:t>mg</w:t>
            </w:r>
          </w:p>
        </w:tc>
      </w:tr>
      <w:tr w:rsidR="00AE1D24" w:rsidRPr="00C24A1F" w14:paraId="6126680D" w14:textId="77777777" w:rsidTr="00073D91">
        <w:tc>
          <w:tcPr>
            <w:tcW w:w="1915" w:type="dxa"/>
          </w:tcPr>
          <w:p w14:paraId="5031FC5C" w14:textId="77777777" w:rsidR="00AE1D24" w:rsidRPr="00C24A1F" w:rsidRDefault="00AE1D24" w:rsidP="00DD0244">
            <w:pPr>
              <w:pStyle w:val="TableBody"/>
              <w:spacing w:line="480" w:lineRule="auto"/>
              <w:rPr>
                <w:sz w:val="24"/>
                <w:szCs w:val="24"/>
              </w:rPr>
            </w:pPr>
            <w:r w:rsidRPr="00C24A1F">
              <w:rPr>
                <w:sz w:val="24"/>
                <w:szCs w:val="24"/>
              </w:rPr>
              <w:t>1</w:t>
            </w:r>
          </w:p>
        </w:tc>
        <w:tc>
          <w:tcPr>
            <w:tcW w:w="1915" w:type="dxa"/>
          </w:tcPr>
          <w:p w14:paraId="28AB3615" w14:textId="77777777" w:rsidR="00AE1D24" w:rsidRPr="00C24A1F" w:rsidRDefault="00AE1D24" w:rsidP="00DD0244">
            <w:pPr>
              <w:pStyle w:val="TableBody"/>
              <w:spacing w:line="480" w:lineRule="auto"/>
              <w:rPr>
                <w:sz w:val="24"/>
                <w:szCs w:val="24"/>
              </w:rPr>
            </w:pPr>
            <w:proofErr w:type="spellStart"/>
            <w:r w:rsidRPr="00C24A1F">
              <w:rPr>
                <w:sz w:val="24"/>
                <w:szCs w:val="24"/>
              </w:rPr>
              <w:t>Asdf</w:t>
            </w:r>
            <w:proofErr w:type="spellEnd"/>
          </w:p>
        </w:tc>
        <w:tc>
          <w:tcPr>
            <w:tcW w:w="1915" w:type="dxa"/>
          </w:tcPr>
          <w:p w14:paraId="4B46833E" w14:textId="77777777" w:rsidR="00AE1D24" w:rsidRPr="00C24A1F" w:rsidRDefault="00AE1D24" w:rsidP="00DD0244">
            <w:pPr>
              <w:pStyle w:val="TableBody"/>
              <w:spacing w:line="480" w:lineRule="auto"/>
              <w:rPr>
                <w:sz w:val="24"/>
                <w:szCs w:val="24"/>
              </w:rPr>
            </w:pPr>
            <w:r w:rsidRPr="00C24A1F">
              <w:rPr>
                <w:sz w:val="24"/>
                <w:szCs w:val="24"/>
              </w:rPr>
              <w:t>Yes</w:t>
            </w:r>
          </w:p>
        </w:tc>
        <w:tc>
          <w:tcPr>
            <w:tcW w:w="1915" w:type="dxa"/>
          </w:tcPr>
          <w:p w14:paraId="6B25C387" w14:textId="77777777" w:rsidR="00AE1D24" w:rsidRPr="00C24A1F" w:rsidRDefault="00AE1D24" w:rsidP="00DD0244">
            <w:pPr>
              <w:pStyle w:val="TableBody"/>
              <w:spacing w:line="480" w:lineRule="auto"/>
              <w:rPr>
                <w:sz w:val="24"/>
                <w:szCs w:val="24"/>
              </w:rPr>
            </w:pPr>
            <w:r w:rsidRPr="00C24A1F">
              <w:rPr>
                <w:sz w:val="24"/>
                <w:szCs w:val="24"/>
              </w:rPr>
              <w:t>12</w:t>
            </w:r>
          </w:p>
        </w:tc>
        <w:tc>
          <w:tcPr>
            <w:tcW w:w="1916" w:type="dxa"/>
          </w:tcPr>
          <w:p w14:paraId="22CB025D" w14:textId="77777777" w:rsidR="00AE1D24" w:rsidRPr="00C24A1F" w:rsidRDefault="00AE1D24" w:rsidP="00DD0244">
            <w:pPr>
              <w:pStyle w:val="TableBody"/>
              <w:spacing w:line="480" w:lineRule="auto"/>
              <w:rPr>
                <w:sz w:val="24"/>
                <w:szCs w:val="24"/>
              </w:rPr>
            </w:pPr>
            <w:r w:rsidRPr="00C24A1F">
              <w:rPr>
                <w:sz w:val="24"/>
                <w:szCs w:val="24"/>
              </w:rPr>
              <w:t>Data</w:t>
            </w:r>
          </w:p>
        </w:tc>
      </w:tr>
      <w:tr w:rsidR="00AE1D24" w:rsidRPr="00C24A1F" w14:paraId="67D3AA07" w14:textId="77777777" w:rsidTr="00073D91">
        <w:tc>
          <w:tcPr>
            <w:tcW w:w="1915" w:type="dxa"/>
          </w:tcPr>
          <w:p w14:paraId="19729264" w14:textId="77777777" w:rsidR="00AE1D24" w:rsidRPr="00C24A1F" w:rsidRDefault="00AE1D24" w:rsidP="00DD0244">
            <w:pPr>
              <w:pStyle w:val="TableBody"/>
              <w:spacing w:line="480" w:lineRule="auto"/>
              <w:rPr>
                <w:sz w:val="24"/>
                <w:szCs w:val="24"/>
              </w:rPr>
            </w:pPr>
            <w:r w:rsidRPr="00C24A1F">
              <w:rPr>
                <w:sz w:val="24"/>
                <w:szCs w:val="24"/>
              </w:rPr>
              <w:t>2</w:t>
            </w:r>
          </w:p>
        </w:tc>
        <w:tc>
          <w:tcPr>
            <w:tcW w:w="1915" w:type="dxa"/>
          </w:tcPr>
          <w:p w14:paraId="5B66CDBC" w14:textId="77777777" w:rsidR="00AE1D24" w:rsidRPr="00C24A1F" w:rsidRDefault="00AE1D24" w:rsidP="00DD0244">
            <w:pPr>
              <w:pStyle w:val="TableBody"/>
              <w:spacing w:line="480" w:lineRule="auto"/>
              <w:rPr>
                <w:sz w:val="24"/>
                <w:szCs w:val="24"/>
              </w:rPr>
            </w:pPr>
            <w:proofErr w:type="spellStart"/>
            <w:r w:rsidRPr="00C24A1F">
              <w:rPr>
                <w:sz w:val="24"/>
                <w:szCs w:val="24"/>
              </w:rPr>
              <w:t>Asdf</w:t>
            </w:r>
            <w:proofErr w:type="spellEnd"/>
          </w:p>
        </w:tc>
        <w:tc>
          <w:tcPr>
            <w:tcW w:w="1915" w:type="dxa"/>
          </w:tcPr>
          <w:p w14:paraId="11EF831C" w14:textId="77777777" w:rsidR="00AE1D24" w:rsidRPr="00C24A1F" w:rsidRDefault="00AE1D24" w:rsidP="00DD0244">
            <w:pPr>
              <w:pStyle w:val="TableBody"/>
              <w:spacing w:line="480" w:lineRule="auto"/>
              <w:rPr>
                <w:sz w:val="24"/>
                <w:szCs w:val="24"/>
              </w:rPr>
            </w:pPr>
            <w:r w:rsidRPr="00C24A1F">
              <w:rPr>
                <w:sz w:val="24"/>
                <w:szCs w:val="24"/>
              </w:rPr>
              <w:t>Yes</w:t>
            </w:r>
          </w:p>
        </w:tc>
        <w:tc>
          <w:tcPr>
            <w:tcW w:w="1915" w:type="dxa"/>
          </w:tcPr>
          <w:p w14:paraId="2C858C89" w14:textId="77777777" w:rsidR="00AE1D24" w:rsidRPr="00C24A1F" w:rsidRDefault="00AE1D24" w:rsidP="00DD0244">
            <w:pPr>
              <w:pStyle w:val="TableBody"/>
              <w:spacing w:line="480" w:lineRule="auto"/>
              <w:rPr>
                <w:sz w:val="24"/>
                <w:szCs w:val="24"/>
              </w:rPr>
            </w:pPr>
            <w:r w:rsidRPr="00C24A1F">
              <w:rPr>
                <w:sz w:val="24"/>
                <w:szCs w:val="24"/>
              </w:rPr>
              <w:t>34</w:t>
            </w:r>
          </w:p>
        </w:tc>
        <w:tc>
          <w:tcPr>
            <w:tcW w:w="1916" w:type="dxa"/>
          </w:tcPr>
          <w:p w14:paraId="1A6D2290" w14:textId="77777777" w:rsidR="00AE1D24" w:rsidRPr="00C24A1F" w:rsidRDefault="00AE1D24" w:rsidP="00DD0244">
            <w:pPr>
              <w:pStyle w:val="TableBody"/>
              <w:spacing w:line="480" w:lineRule="auto"/>
              <w:rPr>
                <w:sz w:val="24"/>
                <w:szCs w:val="24"/>
              </w:rPr>
            </w:pPr>
            <w:r w:rsidRPr="00C24A1F">
              <w:rPr>
                <w:sz w:val="24"/>
                <w:szCs w:val="24"/>
              </w:rPr>
              <w:t>Data</w:t>
            </w:r>
          </w:p>
        </w:tc>
      </w:tr>
      <w:tr w:rsidR="00AE1D24" w:rsidRPr="00C24A1F" w14:paraId="2BD165E9" w14:textId="77777777" w:rsidTr="00073D91">
        <w:tc>
          <w:tcPr>
            <w:tcW w:w="1915" w:type="dxa"/>
          </w:tcPr>
          <w:p w14:paraId="3E2EC5D4" w14:textId="77777777" w:rsidR="00AE1D24" w:rsidRPr="00C24A1F" w:rsidRDefault="00AE1D24" w:rsidP="00DD0244">
            <w:pPr>
              <w:pStyle w:val="TableBody"/>
              <w:spacing w:line="480" w:lineRule="auto"/>
              <w:rPr>
                <w:sz w:val="24"/>
                <w:szCs w:val="24"/>
              </w:rPr>
            </w:pPr>
            <w:r w:rsidRPr="00C24A1F">
              <w:rPr>
                <w:sz w:val="24"/>
                <w:szCs w:val="24"/>
              </w:rPr>
              <w:t>3</w:t>
            </w:r>
          </w:p>
        </w:tc>
        <w:tc>
          <w:tcPr>
            <w:tcW w:w="1915" w:type="dxa"/>
          </w:tcPr>
          <w:p w14:paraId="23683673" w14:textId="77777777" w:rsidR="00AE1D24" w:rsidRPr="00C24A1F" w:rsidRDefault="00AE1D24" w:rsidP="00DD0244">
            <w:pPr>
              <w:pStyle w:val="TableBody"/>
              <w:spacing w:line="480" w:lineRule="auto"/>
              <w:rPr>
                <w:sz w:val="24"/>
                <w:szCs w:val="24"/>
              </w:rPr>
            </w:pPr>
            <w:proofErr w:type="spellStart"/>
            <w:r w:rsidRPr="00C24A1F">
              <w:rPr>
                <w:sz w:val="24"/>
                <w:szCs w:val="24"/>
              </w:rPr>
              <w:t>Asdf</w:t>
            </w:r>
            <w:proofErr w:type="spellEnd"/>
          </w:p>
        </w:tc>
        <w:tc>
          <w:tcPr>
            <w:tcW w:w="1915" w:type="dxa"/>
          </w:tcPr>
          <w:p w14:paraId="6FFDAAD9" w14:textId="77777777" w:rsidR="00AE1D24" w:rsidRPr="00C24A1F" w:rsidRDefault="00AE1D24" w:rsidP="00DD0244">
            <w:pPr>
              <w:pStyle w:val="TableBody"/>
              <w:spacing w:line="480" w:lineRule="auto"/>
              <w:rPr>
                <w:sz w:val="24"/>
                <w:szCs w:val="24"/>
              </w:rPr>
            </w:pPr>
            <w:r w:rsidRPr="00C24A1F">
              <w:rPr>
                <w:sz w:val="24"/>
                <w:szCs w:val="24"/>
              </w:rPr>
              <w:t>No</w:t>
            </w:r>
          </w:p>
        </w:tc>
        <w:tc>
          <w:tcPr>
            <w:tcW w:w="1915" w:type="dxa"/>
          </w:tcPr>
          <w:p w14:paraId="71903533" w14:textId="77777777" w:rsidR="00AE1D24" w:rsidRPr="00C24A1F" w:rsidRDefault="00AE1D24" w:rsidP="00DD0244">
            <w:pPr>
              <w:pStyle w:val="TableBody"/>
              <w:spacing w:line="480" w:lineRule="auto"/>
              <w:rPr>
                <w:sz w:val="24"/>
                <w:szCs w:val="24"/>
              </w:rPr>
            </w:pPr>
            <w:r w:rsidRPr="00C24A1F">
              <w:rPr>
                <w:sz w:val="24"/>
                <w:szCs w:val="24"/>
              </w:rPr>
              <w:t>56</w:t>
            </w:r>
          </w:p>
        </w:tc>
        <w:tc>
          <w:tcPr>
            <w:tcW w:w="1916" w:type="dxa"/>
          </w:tcPr>
          <w:p w14:paraId="4455D4CC" w14:textId="77777777" w:rsidR="00AE1D24" w:rsidRPr="00C24A1F" w:rsidRDefault="00AE1D24" w:rsidP="00DD0244">
            <w:pPr>
              <w:pStyle w:val="TableBody"/>
              <w:spacing w:line="480" w:lineRule="auto"/>
              <w:rPr>
                <w:sz w:val="24"/>
                <w:szCs w:val="24"/>
              </w:rPr>
            </w:pPr>
            <w:r w:rsidRPr="00C24A1F">
              <w:rPr>
                <w:sz w:val="24"/>
                <w:szCs w:val="24"/>
              </w:rPr>
              <w:t>Data</w:t>
            </w:r>
          </w:p>
        </w:tc>
      </w:tr>
    </w:tbl>
    <w:p w14:paraId="1B3F6048" w14:textId="04F2DB30" w:rsidR="0041501B" w:rsidRDefault="004157FF" w:rsidP="00DD0244">
      <w:pPr>
        <w:pStyle w:val="TableFootnote"/>
        <w:spacing w:line="480" w:lineRule="auto"/>
        <w:rPr>
          <w:sz w:val="24"/>
          <w:szCs w:val="24"/>
        </w:rPr>
      </w:pPr>
      <w:r w:rsidRPr="00C24A1F">
        <w:rPr>
          <w:sz w:val="24"/>
          <w:szCs w:val="24"/>
        </w:rPr>
        <w:lastRenderedPageBreak/>
        <w:t>†</w:t>
      </w:r>
      <w:r w:rsidR="0041501B" w:rsidRPr="00C24A1F">
        <w:rPr>
          <w:sz w:val="24"/>
          <w:szCs w:val="24"/>
        </w:rPr>
        <w:t>Table footnote</w:t>
      </w:r>
    </w:p>
    <w:p w14:paraId="73CF7196" w14:textId="476C78D5" w:rsidR="004541CA" w:rsidRDefault="004541CA" w:rsidP="00DD0244">
      <w:pPr>
        <w:pStyle w:val="TableFootnote"/>
        <w:spacing w:line="480" w:lineRule="auto"/>
        <w:rPr>
          <w:sz w:val="24"/>
          <w:szCs w:val="24"/>
        </w:rPr>
      </w:pPr>
    </w:p>
    <w:p w14:paraId="27644C10" w14:textId="5BEFAFC8" w:rsidR="004541CA" w:rsidRDefault="004541CA" w:rsidP="00DD0244">
      <w:pPr>
        <w:pStyle w:val="TableFootnote"/>
        <w:spacing w:line="480" w:lineRule="auto"/>
        <w:rPr>
          <w:sz w:val="24"/>
          <w:szCs w:val="24"/>
        </w:rPr>
      </w:pPr>
      <w:r>
        <w:rPr>
          <w:sz w:val="24"/>
          <w:szCs w:val="24"/>
        </w:rPr>
        <w:t>Ramblings</w:t>
      </w:r>
    </w:p>
    <w:p w14:paraId="7A93491C" w14:textId="77777777" w:rsidR="004541CA" w:rsidRDefault="004541CA" w:rsidP="00DD0244">
      <w:pPr>
        <w:spacing w:line="480" w:lineRule="auto"/>
      </w:pPr>
    </w:p>
    <w:p w14:paraId="7F689DAC" w14:textId="77777777" w:rsidR="004541CA" w:rsidRPr="00992B43" w:rsidRDefault="004541CA" w:rsidP="00DD0244">
      <w:pPr>
        <w:spacing w:line="480" w:lineRule="auto"/>
      </w:pPr>
    </w:p>
    <w:p w14:paraId="6B75BBE7" w14:textId="77777777" w:rsidR="004541CA" w:rsidRDefault="004541CA" w:rsidP="00DD0244">
      <w:pPr>
        <w:spacing w:line="480" w:lineRule="auto"/>
      </w:pPr>
      <w:r>
        <w:t xml:space="preserve">Cover crops may improve crop-water relationships through increased soil water-holding capacity, faster infiltration, and mulching effects (Unger and Vigil 1998), which in theory could lead to more stable crop yields with the use of cover crops. </w:t>
      </w:r>
      <w:proofErr w:type="gramStart"/>
      <w:r>
        <w:t>Short term</w:t>
      </w:r>
      <w:proofErr w:type="gramEnd"/>
      <w:r>
        <w:t xml:space="preserve"> use of rye cover crops has, on average, a neutral effect on crop yields (</w:t>
      </w:r>
      <w:proofErr w:type="spellStart"/>
      <w:r>
        <w:t>Maricllo</w:t>
      </w:r>
      <w:proofErr w:type="spellEnd"/>
      <w:r>
        <w:t xml:space="preserve"> and </w:t>
      </w:r>
      <w:proofErr w:type="spellStart"/>
      <w:r>
        <w:t>Miguez</w:t>
      </w:r>
      <w:proofErr w:type="spellEnd"/>
      <w:r>
        <w:t xml:space="preserve"> 2017), </w:t>
      </w:r>
    </w:p>
    <w:p w14:paraId="1EB686D4" w14:textId="77777777" w:rsidR="004541CA" w:rsidRDefault="004541CA" w:rsidP="00DD0244">
      <w:pPr>
        <w:spacing w:line="480" w:lineRule="auto"/>
      </w:pPr>
      <w:r>
        <w:t>The effects after long-term use, as well as in stress-years is less clear. Recent field studies have shown mixed results with respect to cover crops and drought, with cover crops exacerbating drought effects (Martinez-Feria et al. 2016), having no effect (Hunter et al. 2021), or only stabilizing maize yields in certain landscape positions (Leuthold et al. 2021). The confounding of mulching and cover crop effects on soil structure make it difficult to understand, and thus maximize cover crops ….</w:t>
      </w:r>
    </w:p>
    <w:p w14:paraId="5B5F3ADF" w14:textId="77777777" w:rsidR="004541CA" w:rsidRDefault="004541CA" w:rsidP="00DD0244">
      <w:pPr>
        <w:spacing w:line="480" w:lineRule="auto"/>
      </w:pPr>
      <w:proofErr w:type="gramStart"/>
      <w:r>
        <w:t>isolate</w:t>
      </w:r>
      <w:proofErr w:type="gramEnd"/>
      <w:r>
        <w:t xml:space="preserve"> the impacts of cover crops on soil-related impacts from yield studies alone (</w:t>
      </w:r>
      <w:proofErr w:type="spellStart"/>
      <w:r>
        <w:t>Daigh</w:t>
      </w:r>
      <w:proofErr w:type="spellEnd"/>
      <w:r>
        <w:t xml:space="preserve"> et al. 2014, Leuthold et al. 2021),. </w:t>
      </w:r>
    </w:p>
    <w:p w14:paraId="6F625E44" w14:textId="77777777" w:rsidR="004541CA" w:rsidRDefault="004541CA" w:rsidP="00DD0244">
      <w:pPr>
        <w:spacing w:line="480" w:lineRule="auto"/>
      </w:pPr>
    </w:p>
    <w:p w14:paraId="2BC74E11" w14:textId="77777777" w:rsidR="004541CA" w:rsidRDefault="004541CA" w:rsidP="00DD0244">
      <w:pPr>
        <w:spacing w:line="480" w:lineRule="auto"/>
      </w:pPr>
      <w:r>
        <w:t xml:space="preserve">Measuring soil properties directly related to soil water in replicated trials with cover cropping compared to a control can aid in understanding these complex interactions, allowing researchers to draw </w:t>
      </w:r>
      <w:proofErr w:type="gramStart"/>
      <w:r>
        <w:t>more direct links</w:t>
      </w:r>
      <w:proofErr w:type="gramEnd"/>
      <w:r>
        <w:t xml:space="preserve"> between cover crops and crop yields.</w:t>
      </w:r>
    </w:p>
    <w:p w14:paraId="180AA34B" w14:textId="77777777" w:rsidR="004541CA" w:rsidRDefault="004541CA" w:rsidP="00DD0244">
      <w:pPr>
        <w:spacing w:line="480" w:lineRule="auto"/>
      </w:pPr>
      <w:r>
        <w:lastRenderedPageBreak/>
        <w:t>In some circumstances, cover crops may increase soil carbon, water stable aggregate size, and soil porosity (</w:t>
      </w:r>
      <w:proofErr w:type="spellStart"/>
      <w:r>
        <w:t>Villamil</w:t>
      </w:r>
      <w:proofErr w:type="spellEnd"/>
      <w:r>
        <w:t xml:space="preserve"> et al. 2006, Moore et al. 2014, </w:t>
      </w:r>
      <w:proofErr w:type="spellStart"/>
      <w:r>
        <w:t>Rorick</w:t>
      </w:r>
      <w:proofErr w:type="spellEnd"/>
      <w:r>
        <w:t xml:space="preserve"> and </w:t>
      </w:r>
      <w:proofErr w:type="spellStart"/>
      <w:r>
        <w:t>Kladivko</w:t>
      </w:r>
      <w:proofErr w:type="spellEnd"/>
      <w:r>
        <w:t xml:space="preserve"> 2017) which in theory could promote more stable crop yields during years with extreme precipitation. For example, one of the main purported benefits of increased soil organic matter is the increased capacity for the soil to hold and supply water for the crop to use in the absence of rain or irrigation ( \).</w:t>
      </w:r>
    </w:p>
    <w:p w14:paraId="6B2721CD" w14:textId="77777777" w:rsidR="004541CA" w:rsidRDefault="004541CA" w:rsidP="00DD0244">
      <w:pPr>
        <w:spacing w:line="480" w:lineRule="auto"/>
      </w:pPr>
    </w:p>
    <w:p w14:paraId="5748A018" w14:textId="77777777" w:rsidR="004541CA" w:rsidRDefault="004541CA" w:rsidP="00DD0244">
      <w:pPr>
        <w:spacing w:line="480" w:lineRule="auto"/>
      </w:pPr>
      <w:r>
        <w:t xml:space="preserve">The casual link between cover crops and soil water-holding capacity is </w:t>
      </w:r>
      <w:proofErr w:type="gramStart"/>
      <w:r>
        <w:t>in-direct</w:t>
      </w:r>
      <w:proofErr w:type="gramEnd"/>
      <w:r>
        <w:t xml:space="preserve">, and to our knowledge has not been explicitly explored. It may be mediated through pathways such as increased soil organic matter or promotion of </w:t>
      </w:r>
      <w:proofErr w:type="spellStart"/>
      <w:r>
        <w:t>macropores</w:t>
      </w:r>
      <w:proofErr w:type="spellEnd"/>
      <w:r>
        <w:t xml:space="preserve"> through enhanced soil biology (CITE). Without the ability to visualize these causal connections, it can be difficult to identify when and where cover crops will be most effective. </w:t>
      </w:r>
    </w:p>
    <w:p w14:paraId="1832A4D8" w14:textId="77777777" w:rsidR="004541CA" w:rsidRDefault="004541CA" w:rsidP="00DD0244">
      <w:pPr>
        <w:spacing w:line="480" w:lineRule="auto"/>
      </w:pPr>
      <w:r>
        <w:t>In a global meta-analysis, the authors found cover crops increase the amount of water stored at field capacity and soil porosity compared to no-cover controls (</w:t>
      </w:r>
      <w:proofErr w:type="spellStart"/>
      <w:r>
        <w:t>Basche</w:t>
      </w:r>
      <w:proofErr w:type="spellEnd"/>
      <w:r>
        <w:t xml:space="preserve"> and </w:t>
      </w:r>
      <w:proofErr w:type="spellStart"/>
      <w:r>
        <w:t>DeLonge</w:t>
      </w:r>
      <w:proofErr w:type="spellEnd"/>
      <w:r>
        <w:t xml:space="preserve"> 2017). However, that dataset included only one study from a winter cover crop in a Midwestern row crop system (</w:t>
      </w:r>
      <w:proofErr w:type="spellStart"/>
      <w:r>
        <w:t>Basche</w:t>
      </w:r>
      <w:proofErr w:type="spellEnd"/>
      <w:r>
        <w:t xml:space="preserve"> et al. 2016), and to our knowledge there are few additional studies from this region. </w:t>
      </w:r>
    </w:p>
    <w:p w14:paraId="69EAAA10" w14:textId="77777777" w:rsidR="004541CA" w:rsidRDefault="004541CA" w:rsidP="00DD0244">
      <w:pPr>
        <w:spacing w:line="480" w:lineRule="auto"/>
      </w:pPr>
    </w:p>
    <w:p w14:paraId="6A8B1F79" w14:textId="77777777" w:rsidR="004541CA" w:rsidRDefault="004541CA" w:rsidP="00DD0244">
      <w:pPr>
        <w:spacing w:line="480" w:lineRule="auto"/>
      </w:pPr>
      <w:r>
        <w:t>Old text</w:t>
      </w:r>
    </w:p>
    <w:p w14:paraId="764341DD" w14:textId="77777777" w:rsidR="004541CA" w:rsidRPr="00F91F77" w:rsidRDefault="004541CA" w:rsidP="00DD0244">
      <w:pPr>
        <w:spacing w:line="480" w:lineRule="auto"/>
      </w:pPr>
      <w:r>
        <w:rPr>
          <w:bCs/>
        </w:rPr>
        <w:t xml:space="preserve">Cover cropping can significantly reduce </w:t>
      </w:r>
      <w:r>
        <w:t>soil erosion and nitrate leaching from Midwestern cropping systems, thus reducing the negative environmental impacts of annual cropping (</w:t>
      </w:r>
      <w:proofErr w:type="spellStart"/>
      <w:ins w:id="18" w:author="Moore, Eric B [AGRON]" w:date="2021-04-05T16:10:00Z">
        <w:r>
          <w:t>Kaspar</w:t>
        </w:r>
        <w:proofErr w:type="spellEnd"/>
        <w:r>
          <w:t xml:space="preserve"> et al. 2001, </w:t>
        </w:r>
        <w:proofErr w:type="spellStart"/>
        <w:r>
          <w:t>Kaspar</w:t>
        </w:r>
        <w:proofErr w:type="spellEnd"/>
        <w:r>
          <w:t xml:space="preserve"> et al. 2007</w:t>
        </w:r>
      </w:ins>
      <w:r>
        <w:t xml:space="preserve">, </w:t>
      </w:r>
      <w:proofErr w:type="spellStart"/>
      <w:r>
        <w:t>Kladivko</w:t>
      </w:r>
      <w:proofErr w:type="spellEnd"/>
      <w:r>
        <w:t xml:space="preserve"> et al. 2014). The effects of cover cropping on crop yields is less straightforward.</w:t>
      </w:r>
    </w:p>
    <w:p w14:paraId="1537723C" w14:textId="77777777" w:rsidR="004541CA" w:rsidRPr="00C24A1F" w:rsidRDefault="004541CA" w:rsidP="00DD0244">
      <w:pPr>
        <w:pStyle w:val="TableFootnote"/>
        <w:spacing w:line="480" w:lineRule="auto"/>
        <w:rPr>
          <w:sz w:val="24"/>
          <w:szCs w:val="24"/>
        </w:rPr>
      </w:pPr>
    </w:p>
    <w:sectPr w:rsidR="004541CA" w:rsidRPr="00C24A1F" w:rsidSect="007D4C1F">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oore, Eric B [AGRON]" w:date="2021-04-05T16:41:00Z" w:initials="MEB[">
    <w:p w14:paraId="61C00A13" w14:textId="77777777" w:rsidR="00FC4C2C" w:rsidRDefault="00FC4C2C" w:rsidP="00FC4C2C">
      <w:pPr>
        <w:pStyle w:val="CommentText"/>
      </w:pPr>
      <w:r>
        <w:rPr>
          <w:rStyle w:val="CommentReference"/>
        </w:rPr>
        <w:annotationRef/>
      </w:r>
      <w:r>
        <w:t>We define FC and state our chosen value explicitly along with our rationale. I can add this part later if you like.</w:t>
      </w:r>
    </w:p>
  </w:comment>
  <w:comment w:id="8" w:author="Moore, Eric B [AGRON]" w:date="2021-04-05T16:47:00Z" w:initials="MEB[">
    <w:p w14:paraId="2E77C059" w14:textId="77777777" w:rsidR="00DD0244" w:rsidRDefault="00DD0244" w:rsidP="00DD0244">
      <w:pPr>
        <w:pStyle w:val="CommentText"/>
      </w:pPr>
      <w:r>
        <w:rPr>
          <w:rStyle w:val="CommentReference"/>
        </w:rPr>
        <w:annotationRef/>
      </w:r>
      <w:r>
        <w:t xml:space="preserve">I have references that I can provide for either loss-on-ignition, or dry combustion elemental analysis, just let me know which technique was used. </w:t>
      </w:r>
    </w:p>
  </w:comment>
  <w:comment w:id="16" w:author="Moore, Eric B [AGRON]" w:date="2021-04-05T17:02:00Z" w:initials="MEB[">
    <w:p w14:paraId="5506E64C" w14:textId="77777777" w:rsidR="00D17F40" w:rsidRDefault="00D17F40" w:rsidP="00D17F40">
      <w:pPr>
        <w:pStyle w:val="CommentText"/>
      </w:pPr>
      <w:r>
        <w:rPr>
          <w:rStyle w:val="CommentReference"/>
        </w:rPr>
        <w:annotationRef/>
      </w:r>
      <w:r>
        <w:t xml:space="preserve">I think that for </w:t>
      </w:r>
      <w:proofErr w:type="spellStart"/>
      <w:r>
        <w:t>consistantcy</w:t>
      </w:r>
      <w:proofErr w:type="spellEnd"/>
      <w:r>
        <w:t xml:space="preserve"> we should express all pressures in cmH2O instead of switching to </w:t>
      </w:r>
      <w:proofErr w:type="spellStart"/>
      <w:r>
        <w:t>kPA</w:t>
      </w:r>
      <w:proofErr w:type="spellEnd"/>
      <w:r>
        <w:t xml:space="preserve">. </w:t>
      </w:r>
    </w:p>
    <w:p w14:paraId="04BDC5D5" w14:textId="77777777" w:rsidR="00D17F40" w:rsidRDefault="00D17F40" w:rsidP="00D17F40">
      <w:pPr>
        <w:pStyle w:val="CommentText"/>
      </w:pPr>
    </w:p>
    <w:p w14:paraId="7F5B3625" w14:textId="77777777" w:rsidR="00D17F40" w:rsidRDefault="00D17F40" w:rsidP="00D17F40">
      <w:pPr>
        <w:pStyle w:val="CommentText"/>
      </w:pPr>
      <w:r>
        <w:t xml:space="preserve">Also this log-scale schema may make it difficult to clearly identify air-entry and FC. It might be worthwhile to consider another representation of the x-axis. </w:t>
      </w:r>
    </w:p>
  </w:comment>
  <w:comment w:id="17" w:author="Moore, Eric B [AGRON]" w:date="2021-04-05T17:04:00Z" w:initials="MEB[">
    <w:p w14:paraId="69392B5D" w14:textId="77777777" w:rsidR="00D17F40" w:rsidRDefault="00D17F40" w:rsidP="00D17F40">
      <w:pPr>
        <w:pStyle w:val="CommentText"/>
      </w:pPr>
      <w:r>
        <w:rPr>
          <w:rStyle w:val="CommentReference"/>
        </w:rPr>
        <w:annotationRef/>
      </w:r>
      <w:r>
        <w:t xml:space="preserve">SOM is also less dense than soil particles and can therefore directly reduce bulk density.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C00A13" w15:done="1"/>
  <w15:commentEx w15:paraId="2E77C059" w15:done="0"/>
  <w15:commentEx w15:paraId="7F5B3625" w15:done="0"/>
  <w15:commentEx w15:paraId="69392B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0232D4" w16cid:durableId="241EF2AC"/>
  <w16cid:commentId w16cid:paraId="3164C496" w16cid:durableId="2444D689"/>
  <w16cid:commentId w16cid:paraId="01D67E1C" w16cid:durableId="241EF2AD"/>
  <w16cid:commentId w16cid:paraId="1CB09835" w16cid:durableId="2444D68B"/>
  <w16cid:commentId w16cid:paraId="61C00A13" w16cid:durableId="241EF2AE"/>
  <w16cid:commentId w16cid:paraId="3E2F0FA3" w16cid:durableId="241EF2AF"/>
  <w16cid:commentId w16cid:paraId="2E77C059" w16cid:durableId="241EF2B0"/>
  <w16cid:commentId w16cid:paraId="431AF1E5" w16cid:durableId="241EF2B1"/>
  <w16cid:commentId w16cid:paraId="7BBEB6AE" w16cid:durableId="241EF2B2"/>
  <w16cid:commentId w16cid:paraId="5E731EE8" w16cid:durableId="241EF2B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8A8117" w14:textId="77777777" w:rsidR="00D34018" w:rsidRDefault="00D34018">
      <w:pPr>
        <w:spacing w:after="0" w:line="240" w:lineRule="auto"/>
      </w:pPr>
      <w:r>
        <w:separator/>
      </w:r>
    </w:p>
  </w:endnote>
  <w:endnote w:type="continuationSeparator" w:id="0">
    <w:p w14:paraId="2D2C30D0" w14:textId="77777777" w:rsidR="00D34018" w:rsidRDefault="00D34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A8F62"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F28EA" w14:textId="77777777" w:rsidR="00E60724" w:rsidRPr="00E60724" w:rsidRDefault="00D34018" w:rsidP="00E60724">
    <w:pP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CAB97"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656464" w14:textId="77777777" w:rsidR="00D34018" w:rsidRDefault="00D34018">
      <w:pPr>
        <w:spacing w:after="0" w:line="240" w:lineRule="auto"/>
      </w:pPr>
      <w:r>
        <w:separator/>
      </w:r>
    </w:p>
  </w:footnote>
  <w:footnote w:type="continuationSeparator" w:id="0">
    <w:p w14:paraId="0B8C7187" w14:textId="77777777" w:rsidR="00D34018" w:rsidRDefault="00D340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46A5D" w14:textId="77777777" w:rsidR="00E60724" w:rsidRPr="00E60724" w:rsidRDefault="002356C4" w:rsidP="00E60724">
    <w:pPr>
      <w:jc w:val="center"/>
    </w:pPr>
    <w:r w:rsidRPr="00E60724">
      <w:t xml:space="preserve">Publisher: AGRONOMY; Journal: </w:t>
    </w:r>
    <w:proofErr w:type="spellStart"/>
    <w:r w:rsidRPr="00E60724">
      <w:t>AGROJNL</w:t>
    </w:r>
    <w:proofErr w:type="gramStart"/>
    <w:r w:rsidRPr="00E60724">
      <w:t>:Agronomy</w:t>
    </w:r>
    <w:proofErr w:type="spellEnd"/>
    <w:proofErr w:type="gramEnd"/>
    <w:r w:rsidRPr="00E60724">
      <w:t xml:space="preserve"> Journal; Copyright: Will notify...</w:t>
    </w:r>
  </w:p>
  <w:p w14:paraId="2A914C3A" w14:textId="77777777"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232609C4" w14:textId="77777777"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B375A" w14:textId="77777777" w:rsidR="00E60724" w:rsidRPr="00E60724" w:rsidRDefault="00D34018" w:rsidP="00E60724">
    <w:pPr>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5A5AD" w14:textId="77777777" w:rsidR="00E60724" w:rsidRPr="00E60724" w:rsidRDefault="002356C4" w:rsidP="00E60724">
    <w:pPr>
      <w:jc w:val="center"/>
    </w:pPr>
    <w:r w:rsidRPr="00E60724">
      <w:t xml:space="preserve">Publisher: AGRONOMY; Journal: </w:t>
    </w:r>
    <w:proofErr w:type="spellStart"/>
    <w:r w:rsidRPr="00E60724">
      <w:t>AGROJNL</w:t>
    </w:r>
    <w:proofErr w:type="gramStart"/>
    <w:r w:rsidRPr="00E60724">
      <w:t>:Agronomy</w:t>
    </w:r>
    <w:proofErr w:type="spellEnd"/>
    <w:proofErr w:type="gramEnd"/>
    <w:r w:rsidRPr="00E60724">
      <w:t xml:space="preserve"> Journal; Copyright: Will notify...</w:t>
    </w:r>
  </w:p>
  <w:p w14:paraId="3DA1D762" w14:textId="77777777"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04D0960F" w14:textId="77777777"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hols, Virginia A [AGRON]">
    <w15:presenceInfo w15:providerId="None" w15:userId="Nichols, Virginia A [AGRON]"/>
  </w15:person>
  <w15:person w15:author="Moore, Eric B [AGRON]">
    <w15:presenceInfo w15:providerId="None" w15:userId="Moore, Eric B [AG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D24"/>
    <w:rsid w:val="000354E8"/>
    <w:rsid w:val="00036088"/>
    <w:rsid w:val="00042B12"/>
    <w:rsid w:val="00073D91"/>
    <w:rsid w:val="0009397B"/>
    <w:rsid w:val="0018033B"/>
    <w:rsid w:val="001F39F8"/>
    <w:rsid w:val="002251BF"/>
    <w:rsid w:val="002356C4"/>
    <w:rsid w:val="00244195"/>
    <w:rsid w:val="00294C3A"/>
    <w:rsid w:val="00394817"/>
    <w:rsid w:val="003E7703"/>
    <w:rsid w:val="0041501B"/>
    <w:rsid w:val="004157FF"/>
    <w:rsid w:val="00426094"/>
    <w:rsid w:val="00433191"/>
    <w:rsid w:val="004451A7"/>
    <w:rsid w:val="004509F1"/>
    <w:rsid w:val="004541CA"/>
    <w:rsid w:val="00476053"/>
    <w:rsid w:val="00485002"/>
    <w:rsid w:val="004877C3"/>
    <w:rsid w:val="004C2555"/>
    <w:rsid w:val="004E3968"/>
    <w:rsid w:val="00533091"/>
    <w:rsid w:val="005832C4"/>
    <w:rsid w:val="00597109"/>
    <w:rsid w:val="00630237"/>
    <w:rsid w:val="00632BCA"/>
    <w:rsid w:val="006852A1"/>
    <w:rsid w:val="006D587B"/>
    <w:rsid w:val="007D3B20"/>
    <w:rsid w:val="007D4C1F"/>
    <w:rsid w:val="007F1996"/>
    <w:rsid w:val="007F6715"/>
    <w:rsid w:val="00810F19"/>
    <w:rsid w:val="0084698D"/>
    <w:rsid w:val="00857930"/>
    <w:rsid w:val="00870683"/>
    <w:rsid w:val="00877B03"/>
    <w:rsid w:val="008E3D4B"/>
    <w:rsid w:val="0091745B"/>
    <w:rsid w:val="00972BBC"/>
    <w:rsid w:val="009C53F2"/>
    <w:rsid w:val="00A26633"/>
    <w:rsid w:val="00A70040"/>
    <w:rsid w:val="00AE1D24"/>
    <w:rsid w:val="00AF2B0E"/>
    <w:rsid w:val="00B2027B"/>
    <w:rsid w:val="00B40F44"/>
    <w:rsid w:val="00B83118"/>
    <w:rsid w:val="00BB0586"/>
    <w:rsid w:val="00BC0159"/>
    <w:rsid w:val="00C24A1F"/>
    <w:rsid w:val="00C36480"/>
    <w:rsid w:val="00D068E0"/>
    <w:rsid w:val="00D17F40"/>
    <w:rsid w:val="00D26F68"/>
    <w:rsid w:val="00D34018"/>
    <w:rsid w:val="00D35495"/>
    <w:rsid w:val="00D446D7"/>
    <w:rsid w:val="00D63017"/>
    <w:rsid w:val="00DC1010"/>
    <w:rsid w:val="00DD0244"/>
    <w:rsid w:val="00DF446A"/>
    <w:rsid w:val="00E0105B"/>
    <w:rsid w:val="00E048A2"/>
    <w:rsid w:val="00E42200"/>
    <w:rsid w:val="00E6641B"/>
    <w:rsid w:val="00EB61BE"/>
    <w:rsid w:val="00EB6D44"/>
    <w:rsid w:val="00EE549A"/>
    <w:rsid w:val="00F321AF"/>
    <w:rsid w:val="00F54BE2"/>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pPr>
      <w:numPr>
        <w:numId w:val="2"/>
      </w:numPr>
    </w:pPr>
  </w:style>
  <w:style w:type="paragraph" w:styleId="ListParagraph">
    <w:name w:val="List Paragraph"/>
    <w:basedOn w:val="Normal"/>
    <w:uiPriority w:val="34"/>
    <w:qFormat/>
    <w:rsid w:val="00DD0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sciencesocieties.org/publications/style/" TargetMode="External"/><Relationship Id="rId13" Type="http://schemas.openxmlformats.org/officeDocument/2006/relationships/image" Target="media/image2.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eader" Target="header3.xml"/><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11544-3277-4B1E-8114-5DF57BF7C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21</Pages>
  <Words>4445</Words>
  <Characters>25337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eXtyles Citation Match Check</dc:creator>
  <cp:lastModifiedBy>Nichols, Virginia A</cp:lastModifiedBy>
  <cp:revision>4</cp:revision>
  <dcterms:created xsi:type="dcterms:W3CDTF">2021-05-19T00:23:00Z</dcterms:created>
  <dcterms:modified xsi:type="dcterms:W3CDTF">2021-05-19T22:50:00Z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