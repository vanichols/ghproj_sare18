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bookmarkStart w:id="0" w:name="_GoBack"/>
      <w:bookmarkEnd w:id="0"/>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004F7764"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ins w:id="1" w:author="Liebman, Matthew Z [AGRON]" w:date="2021-09-28T09:23:00Z">
        <w:r w:rsidR="00482C65">
          <w:rPr>
            <w:szCs w:val="24"/>
          </w:rPr>
          <w:t>.</w:t>
        </w:r>
      </w:ins>
      <w:r w:rsidRPr="006A68EC">
        <w:rPr>
          <w:szCs w:val="24"/>
        </w:rPr>
        <w:t xml:space="preserve"> Gailans</w:t>
      </w:r>
      <w:r w:rsidR="00A90418" w:rsidRPr="00A90418">
        <w:rPr>
          <w:color w:val="FF0000"/>
          <w:szCs w:val="24"/>
          <w:vertAlign w:val="superscript"/>
        </w:rPr>
        <w:t>3</w:t>
      </w:r>
      <w:r w:rsidRPr="006A68EC">
        <w:rPr>
          <w:szCs w:val="24"/>
        </w:rPr>
        <w:t>, M</w:t>
      </w:r>
      <w:ins w:id="2" w:author="Liebman, Matthew Z [AGRON]" w:date="2021-09-28T09:24:00Z">
        <w:r w:rsidR="00482C65">
          <w:rPr>
            <w:szCs w:val="24"/>
          </w:rPr>
          <w:t>.</w:t>
        </w:r>
      </w:ins>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1BC9A5FC"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del w:id="3" w:author="Liebman, Matthew Z [AGRON]" w:date="2021-09-28T09:24:00Z">
        <w:r w:rsidR="006852A1" w:rsidRPr="006A68EC" w:rsidDel="00482C65">
          <w:rPr>
            <w:szCs w:val="24"/>
          </w:rPr>
          <w:delText xml:space="preserve">cm </w:delText>
        </w:r>
      </w:del>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34158746"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r w:rsidRPr="006A68EC">
        <w:rPr>
          <w:rFonts w:ascii="Times New Roman" w:eastAsia="Times New Roman" w:hAnsi="Times New Roman" w:cs="Times New Roman"/>
          <w:i/>
          <w:iCs/>
          <w:sz w:val="24"/>
          <w:szCs w:val="24"/>
        </w:rPr>
        <w:t>Zea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w:t>
      </w:r>
      <w:ins w:id="4" w:author="Liebman, Matthew Z [AGRON]" w:date="2021-09-28T09:25:00Z">
        <w:r w:rsidR="00482C65">
          <w:rPr>
            <w:rFonts w:ascii="Times New Roman" w:eastAsia="Times New Roman" w:hAnsi="Times New Roman" w:cs="Times New Roman"/>
            <w:sz w:val="24"/>
            <w:szCs w:val="24"/>
          </w:rPr>
          <w:t xml:space="preserve">of this practice </w:t>
        </w:r>
      </w:ins>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w:t>
      </w:r>
      <w:del w:id="5" w:author="Liebman, Matthew Z [AGRON]" w:date="2021-09-28T09:26:00Z">
        <w:r w:rsidRPr="006A68EC" w:rsidDel="00482C65">
          <w:rPr>
            <w:rFonts w:ascii="Times New Roman" w:eastAsia="Times New Roman" w:hAnsi="Times New Roman" w:cs="Times New Roman"/>
            <w:sz w:val="24"/>
            <w:szCs w:val="24"/>
          </w:rPr>
          <w:delText xml:space="preserve">no-till </w:delText>
        </w:r>
      </w:del>
      <w:r w:rsidRPr="006A68EC">
        <w:rPr>
          <w:rFonts w:ascii="Times New Roman" w:eastAsia="Times New Roman" w:hAnsi="Times New Roman" w:cs="Times New Roman"/>
          <w:sz w:val="24"/>
          <w:szCs w:val="24"/>
        </w:rPr>
        <w:t xml:space="preserve">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 Merr</w:t>
      </w:r>
      <w:r w:rsidRPr="00785757">
        <w:rPr>
          <w:rFonts w:ascii="Times New Roman" w:eastAsia="Times New Roman" w:hAnsi="Times New Roman" w:cs="Times New Roman"/>
          <w:sz w:val="24"/>
          <w:szCs w:val="24"/>
        </w:rPr>
        <w:t>)</w:t>
      </w:r>
      <w:ins w:id="6" w:author="Liebman, Matthew Z [AGRON]" w:date="2021-09-28T09:26:00Z">
        <w:r w:rsidR="00482C65">
          <w:rPr>
            <w:rFonts w:ascii="Times New Roman" w:eastAsia="Times New Roman" w:hAnsi="Times New Roman" w:cs="Times New Roman"/>
            <w:sz w:val="24"/>
            <w:szCs w:val="24"/>
          </w:rPr>
          <w:t>, both grown without tillage</w:t>
        </w:r>
      </w:ins>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del w:id="7" w:author="Liebman, Matthew Z [AGRON]" w:date="2021-09-28T09:27:00Z">
        <w:r w:rsidRPr="006A68EC" w:rsidDel="00482C65">
          <w:rPr>
            <w:rFonts w:ascii="Times New Roman" w:eastAsia="Times New Roman" w:hAnsi="Times New Roman" w:cs="Times New Roman"/>
            <w:sz w:val="24"/>
            <w:szCs w:val="24"/>
          </w:rPr>
          <w:delText xml:space="preserve">soil </w:delText>
        </w:r>
      </w:del>
      <w:r w:rsidRPr="006A68EC">
        <w:rPr>
          <w:rFonts w:ascii="Times New Roman" w:eastAsia="Times New Roman" w:hAnsi="Times New Roman" w:cs="Times New Roman"/>
          <w:sz w:val="24"/>
          <w:szCs w:val="24"/>
        </w:rPr>
        <w:t>textur</w:t>
      </w:r>
      <w:ins w:id="8" w:author="Liebman, Matthew Z [AGRON]" w:date="2021-09-28T09:27:00Z">
        <w:r w:rsidR="00482C65">
          <w:rPr>
            <w:rFonts w:ascii="Times New Roman" w:eastAsia="Times New Roman" w:hAnsi="Times New Roman" w:cs="Times New Roman"/>
            <w:sz w:val="24"/>
            <w:szCs w:val="24"/>
          </w:rPr>
          <w:t>al composition</w:t>
        </w:r>
      </w:ins>
      <w:del w:id="9" w:author="Liebman, Matthew Z [AGRON]" w:date="2021-09-28T09:27:00Z">
        <w:r w:rsidRPr="006A68EC" w:rsidDel="00482C65">
          <w:rPr>
            <w:rFonts w:ascii="Times New Roman" w:eastAsia="Times New Roman" w:hAnsi="Times New Roman" w:cs="Times New Roman"/>
            <w:sz w:val="24"/>
            <w:szCs w:val="24"/>
          </w:rPr>
          <w:delText>e</w:delText>
        </w:r>
      </w:del>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ins w:id="10" w:author="Liebman, Matthew Z [AGRON]" w:date="2021-09-28T09:27:00Z">
        <w:r w:rsidR="00482C65">
          <w:rPr>
            <w:rFonts w:ascii="Times New Roman" w:eastAsia="Times New Roman" w:hAnsi="Times New Roman" w:cs="Times New Roman"/>
            <w:sz w:val="24"/>
            <w:szCs w:val="24"/>
          </w:rPr>
          <w:t xml:space="preserve">soil </w:t>
        </w:r>
      </w:ins>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ins w:id="11" w:author="Liebman, Matthew Z [AGRON]" w:date="2021-09-28T09:28:00Z">
        <w:r w:rsidR="00482C65">
          <w:rPr>
            <w:rFonts w:ascii="Times New Roman" w:eastAsia="Times New Roman" w:hAnsi="Times New Roman" w:cs="Times New Roman"/>
            <w:color w:val="FF0000"/>
            <w:sz w:val="24"/>
            <w:szCs w:val="24"/>
          </w:rPr>
          <w:t>µ</w:t>
        </w:r>
      </w:ins>
      <w:del w:id="12" w:author="Liebman, Matthew Z [AGRON]" w:date="2021-09-28T09:28:00Z">
        <w:r w:rsidR="002C1BF2" w:rsidRPr="002C1BF2" w:rsidDel="00482C65">
          <w:rPr>
            <w:rFonts w:ascii="Times New Roman" w:eastAsia="Times New Roman" w:hAnsi="Times New Roman" w:cs="Times New Roman"/>
            <w:color w:val="FF0000"/>
            <w:sz w:val="24"/>
            <w:szCs w:val="24"/>
          </w:rPr>
          <w:delText>u</w:delText>
        </w:r>
      </w:del>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del w:id="13" w:author="Liebman, Matthew Z [AGRON]" w:date="2021-09-28T09:29:00Z">
        <w:r w:rsidR="00F057B2" w:rsidDel="00482C65">
          <w:rPr>
            <w:rFonts w:ascii="Times New Roman" w:hAnsi="Times New Roman" w:cs="Times New Roman"/>
            <w:color w:val="FF0000"/>
            <w:sz w:val="24"/>
          </w:rPr>
          <w:delText>,</w:delText>
        </w:r>
      </w:del>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w:t>
      </w:r>
      <w:r w:rsidRPr="006A68EC">
        <w:rPr>
          <w:rFonts w:ascii="Times New Roman" w:eastAsia="Times New Roman" w:hAnsi="Times New Roman" w:cs="Times New Roman"/>
          <w:sz w:val="24"/>
          <w:szCs w:val="24"/>
        </w:rPr>
        <w:lastRenderedPageBreak/>
        <w:t>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49FDD098"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r w:rsidRPr="006A68EC">
        <w:rPr>
          <w:rFonts w:ascii="Times New Roman" w:hAnsi="Times New Roman" w:cs="Times New Roman"/>
          <w:i/>
          <w:iCs/>
        </w:rPr>
        <w:t>Zea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(Strock et al., 2004; Kaspar et al., 2007; Kaspar and Singer, 2011; Kladivko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(Marcillo and Miguez,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del w:id="14" w:author="Liebman, Matthew Z [AGRON]" w:date="2021-09-28T09:30:00Z">
        <w:r w:rsidR="00277A2B" w:rsidRPr="006A68EC" w:rsidDel="00482C65">
          <w:rPr>
            <w:rFonts w:ascii="Times New Roman" w:hAnsi="Times New Roman" w:cs="Times New Roman"/>
          </w:rPr>
          <w:delText>long-term cover crop</w:delText>
        </w:r>
      </w:del>
      <w:ins w:id="15" w:author="Liebman, Matthew Z [AGRON]" w:date="2021-09-28T09:30:00Z">
        <w:r w:rsidR="00482C65">
          <w:rPr>
            <w:rFonts w:ascii="Times New Roman" w:hAnsi="Times New Roman" w:cs="Times New Roman"/>
          </w:rPr>
          <w:t xml:space="preserve">repeated use of </w:t>
        </w:r>
      </w:ins>
      <w:ins w:id="16" w:author="Liebman, Matthew Z [AGRON]" w:date="2021-09-28T09:31:00Z">
        <w:r w:rsidR="00482C65">
          <w:rPr>
            <w:rFonts w:ascii="Times New Roman" w:hAnsi="Times New Roman" w:cs="Times New Roman"/>
          </w:rPr>
          <w:t>CC</w:t>
        </w:r>
      </w:ins>
      <w:ins w:id="17" w:author="Liebman, Matthew Z [AGRON]" w:date="2021-09-28T09:30:00Z">
        <w:r w:rsidR="00482C65">
          <w:rPr>
            <w:rFonts w:ascii="Times New Roman" w:hAnsi="Times New Roman" w:cs="Times New Roman"/>
          </w:rPr>
          <w:t>s</w:t>
        </w:r>
      </w:ins>
      <w:ins w:id="18" w:author="Liebman, Matthew Z [AGRON]" w:date="2021-09-28T09:31:00Z">
        <w:r w:rsidR="00482C65">
          <w:rPr>
            <w:rFonts w:ascii="Times New Roman" w:hAnsi="Times New Roman" w:cs="Times New Roman"/>
          </w:rPr>
          <w:t xml:space="preserve"> </w:t>
        </w:r>
      </w:ins>
      <w:del w:id="19" w:author="Liebman, Matthew Z [AGRON]" w:date="2021-09-28T09:31:00Z">
        <w:r w:rsidR="00277A2B" w:rsidRPr="006A68EC" w:rsidDel="00482C65">
          <w:rPr>
            <w:rFonts w:ascii="Times New Roman" w:hAnsi="Times New Roman" w:cs="Times New Roman"/>
          </w:rPr>
          <w:delText xml:space="preserve">ping </w:delText>
        </w:r>
      </w:del>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ins w:id="20" w:author="Liebman, Matthew Z [AGRON]" w:date="2021-09-28T09:31:00Z">
        <w:r w:rsidR="00482C65">
          <w:rPr>
            <w:rFonts w:ascii="Times New Roman" w:hAnsi="Times New Roman" w:cs="Times New Roman"/>
          </w:rPr>
          <w:t xml:space="preserve">cash </w:t>
        </w:r>
      </w:ins>
      <w:r w:rsidRPr="006A68EC">
        <w:rPr>
          <w:rFonts w:ascii="Times New Roman" w:hAnsi="Times New Roman" w:cs="Times New Roman"/>
        </w:rPr>
        <w:t>crop yields</w:t>
      </w:r>
      <w:r w:rsidR="00F057B2">
        <w:rPr>
          <w:rFonts w:ascii="Times New Roman" w:hAnsi="Times New Roman" w:cs="Times New Roman"/>
        </w:rPr>
        <w:t xml:space="preserve"> over time</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(Hudson, 1994; Minasny and McBratney,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(Basche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del w:id="21" w:author="Liebman, Matthew Z [AGRON]" w:date="2021-09-28T09:32:00Z">
        <w:r w:rsidRPr="006A68EC" w:rsidDel="00482C65">
          <w:rPr>
            <w:rFonts w:ascii="Times New Roman" w:hAnsi="Times New Roman" w:cs="Times New Roman"/>
          </w:rPr>
          <w:delText xml:space="preserve">contradicting </w:delText>
        </w:r>
      </w:del>
      <w:ins w:id="22" w:author="Liebman, Matthew Z [AGRON]" w:date="2021-09-28T09:32:00Z">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ins>
      <w:r w:rsidRPr="006A68EC">
        <w:rPr>
          <w:rFonts w:ascii="Times New Roman" w:hAnsi="Times New Roman" w:cs="Times New Roman"/>
        </w:rPr>
        <w:t xml:space="preserve">results </w:t>
      </w:r>
      <w:r w:rsidR="00764A15" w:rsidRPr="006A68EC">
        <w:rPr>
          <w:rFonts w:ascii="Times New Roman" w:hAnsi="Times New Roman" w:cs="Times New Roman"/>
          <w:color w:val="000000"/>
        </w:rPr>
        <w:t>(Villamil et al., 2006; Haruna and Nkongolo, 2015; Basche et al., 2016; Rorick and Kladivko,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(Strock et al., 2004; Baker and Griffis,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ins w:id="23" w:author="Liebman, Matthew Z [AGRON]" w:date="2021-09-28T09:33:00Z">
        <w:r w:rsidR="00482C65">
          <w:rPr>
            <w:rFonts w:ascii="Times New Roman" w:hAnsi="Times New Roman" w:cs="Times New Roman"/>
            <w:color w:val="FF0000"/>
          </w:rPr>
          <w:t xml:space="preserve">fields of </w:t>
        </w:r>
      </w:ins>
      <w:r w:rsidR="00301380" w:rsidRPr="00841D1C">
        <w:rPr>
          <w:rFonts w:ascii="Times New Roman" w:hAnsi="Times New Roman" w:cs="Times New Roman"/>
          <w:color w:val="FF0000"/>
        </w:rPr>
        <w:lastRenderedPageBreak/>
        <w:t xml:space="preserve">commercial </w:t>
      </w:r>
      <w:ins w:id="24" w:author="Liebman, Matthew Z [AGRON]" w:date="2021-09-28T09:33:00Z">
        <w:r w:rsidR="00482C65">
          <w:rPr>
            <w:rFonts w:ascii="Times New Roman" w:hAnsi="Times New Roman" w:cs="Times New Roman"/>
            <w:color w:val="FF0000"/>
          </w:rPr>
          <w:t>farms</w:t>
        </w:r>
      </w:ins>
      <w:del w:id="25" w:author="Liebman, Matthew Z [AGRON]" w:date="2021-09-28T09:33:00Z">
        <w:r w:rsidR="00301380" w:rsidRPr="00841D1C" w:rsidDel="00482C65">
          <w:rPr>
            <w:rFonts w:ascii="Times New Roman" w:hAnsi="Times New Roman" w:cs="Times New Roman"/>
            <w:color w:val="FF0000"/>
          </w:rPr>
          <w:delText>operations</w:delText>
        </w:r>
      </w:del>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E4DC6F6"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del w:id="26" w:author="Liebman, Matthew Z [AGRON]" w:date="2021-09-28T09:34:00Z">
        <w:r w:rsidR="00426094" w:rsidRPr="006A68EC" w:rsidDel="007D1372">
          <w:rPr>
            <w:rFonts w:ascii="Times New Roman" w:hAnsi="Times New Roman" w:cs="Times New Roman"/>
          </w:rPr>
          <w:delText xml:space="preserve">duration of </w:delText>
        </w:r>
        <w:r w:rsidR="00997DC9" w:rsidRPr="006A68EC" w:rsidDel="007D1372">
          <w:rPr>
            <w:rFonts w:ascii="Times New Roman" w:hAnsi="Times New Roman" w:cs="Times New Roman"/>
          </w:rPr>
          <w:delText>cover cropping</w:delText>
        </w:r>
      </w:del>
      <w:ins w:id="27" w:author="Liebman, Matthew Z [AGRON]" w:date="2021-09-28T09:34:00Z">
        <w:r w:rsidR="007D1372">
          <w:rPr>
            <w:rFonts w:ascii="Times New Roman" w:hAnsi="Times New Roman" w:cs="Times New Roman"/>
          </w:rPr>
          <w:t>number of years that CCs have been used</w:t>
        </w:r>
      </w:ins>
      <w:r w:rsidR="00426094" w:rsidRPr="006A68EC">
        <w:rPr>
          <w:rFonts w:ascii="Times New Roman" w:hAnsi="Times New Roman" w:cs="Times New Roman"/>
        </w:rPr>
        <w:t xml:space="preserve"> </w:t>
      </w:r>
      <w:ins w:id="28" w:author="Liebman, Matthew Z [AGRON]" w:date="2021-09-28T09:34:00Z">
        <w:r w:rsidR="007D1372">
          <w:rPr>
            <w:rFonts w:ascii="Times New Roman" w:hAnsi="Times New Roman" w:cs="Times New Roman"/>
          </w:rPr>
          <w:t xml:space="preserve">in a field </w:t>
        </w:r>
      </w:ins>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ins w:id="29" w:author="Liebman, Matthew Z [AGRON]" w:date="2021-09-28T09:34:00Z">
        <w:r w:rsidR="007D1372">
          <w:rPr>
            <w:rFonts w:ascii="Times New Roman" w:hAnsi="Times New Roman" w:cs="Times New Roman"/>
          </w:rPr>
          <w:t xml:space="preserve">practices </w:t>
        </w:r>
      </w:ins>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(Al-Kaisi et al., 2014; Cusser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67A862CC"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is located in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ins w:id="30" w:author="Liebman, Matthew Z [AGRON]" w:date="2021-09-28T09:35:00Z">
        <w:r w:rsidR="007D1372">
          <w:rPr>
            <w:rFonts w:ascii="Times New Roman" w:hAnsi="Times New Roman" w:cs="Times New Roman"/>
            <w:color w:val="FF0000"/>
          </w:rPr>
          <w:t xml:space="preserve"> </w:t>
        </w:r>
      </w:ins>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ins w:id="31" w:author="Liebman, Matthew Z [AGRON]" w:date="2021-09-28T09:35:00Z">
        <w:r w:rsidR="007D1372">
          <w:rPr>
            <w:rFonts w:ascii="Times New Roman" w:hAnsi="Times New Roman" w:cs="Times New Roman"/>
            <w:color w:val="FF0000"/>
          </w:rPr>
          <w:t xml:space="preserve">soil layers </w:t>
        </w:r>
      </w:ins>
      <w:r w:rsidR="00BE7B19" w:rsidRPr="006B3717">
        <w:rPr>
          <w:rFonts w:ascii="Times New Roman" w:hAnsi="Times New Roman" w:cs="Times New Roman"/>
          <w:color w:val="FF0000"/>
        </w:rPr>
        <w:t>(</w:t>
      </w:r>
      <w:r w:rsidR="00B2636F" w:rsidRPr="006B3717">
        <w:rPr>
          <w:rFonts w:ascii="Times New Roman" w:hAnsi="Times New Roman" w:cs="Times New Roman"/>
          <w:color w:val="FF0000"/>
        </w:rPr>
        <w:t>e.g.</w:t>
      </w:r>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Atwood and Wood, 2021; Kaspar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(Williams et al., 2008; Asbjornsen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del w:id="32" w:author="Liebman, Matthew Z [AGRON]" w:date="2021-09-28T09:36:00Z">
        <w:r w:rsidR="00BE7B19" w:rsidRPr="006B3717" w:rsidDel="007D1372">
          <w:rPr>
            <w:rFonts w:ascii="Times New Roman" w:hAnsi="Times New Roman" w:cs="Times New Roman"/>
            <w:color w:val="FF0000"/>
          </w:rPr>
          <w:delText xml:space="preserve">impact </w:delText>
        </w:r>
      </w:del>
      <w:ins w:id="33" w:author="Liebman, Matthew Z [AGRON]" w:date="2021-09-28T09:36:00Z">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ins>
      <w:r w:rsidR="00BE7B19" w:rsidRPr="006B3717">
        <w:rPr>
          <w:rFonts w:ascii="Times New Roman" w:hAnsi="Times New Roman" w:cs="Times New Roman"/>
          <w:color w:val="FF0000"/>
        </w:rPr>
        <w:t xml:space="preserve">crop yield stability through crop-water relations. </w:t>
      </w:r>
    </w:p>
    <w:p w14:paraId="2EFF8E73" w14:textId="319AEF32"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del w:id="34" w:author="Liebman, Matthew Z [AGRON]" w:date="2021-09-28T09:36:00Z">
        <w:r w:rsidRPr="006A68EC" w:rsidDel="007D1372">
          <w:rPr>
            <w:rFonts w:ascii="Times New Roman" w:hAnsi="Times New Roman" w:cs="Times New Roman"/>
          </w:rPr>
          <w:delText xml:space="preserve">is </w:delText>
        </w:r>
      </w:del>
      <w:ins w:id="35" w:author="Liebman, Matthew Z [AGRON]" w:date="2021-09-28T09:36:00Z">
        <w:r w:rsidR="007D1372">
          <w:rPr>
            <w:rFonts w:ascii="Times New Roman" w:hAnsi="Times New Roman" w:cs="Times New Roman"/>
          </w:rPr>
          <w:t>are</w:t>
        </w:r>
        <w:r w:rsidR="007D1372" w:rsidRPr="006A68EC">
          <w:rPr>
            <w:rFonts w:ascii="Times New Roman" w:hAnsi="Times New Roman" w:cs="Times New Roman"/>
          </w:rPr>
          <w:t xml:space="preserve"> </w:t>
        </w:r>
      </w:ins>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ins w:id="36" w:author="Liebman, Matthew Z [AGRON]" w:date="2021-09-28T09:37:00Z">
        <w:r w:rsidR="007D1372">
          <w:rPr>
            <w:rFonts w:ascii="Times New Roman" w:hAnsi="Times New Roman" w:cs="Times New Roman"/>
          </w:rPr>
          <w:t>u</w:t>
        </w:r>
      </w:ins>
      <w:r w:rsidR="00997DC9" w:rsidRPr="006A68EC">
        <w:rPr>
          <w:rFonts w:ascii="Times New Roman" w:hAnsi="Times New Roman" w:cs="Times New Roman"/>
        </w:rPr>
        <w:t>s</w:t>
      </w:r>
      <w:del w:id="37" w:author="Liebman, Matthew Z [AGRON]" w:date="2021-09-28T09:37:00Z">
        <w:r w:rsidR="00997DC9" w:rsidRPr="006A68EC" w:rsidDel="007D1372">
          <w:rPr>
            <w:rFonts w:ascii="Times New Roman" w:hAnsi="Times New Roman" w:cs="Times New Roman"/>
          </w:rPr>
          <w:delText>u</w:delText>
        </w:r>
      </w:del>
      <w:r w:rsidR="00997DC9" w:rsidRPr="006A68EC">
        <w:rPr>
          <w:rFonts w:ascii="Times New Roman" w:hAnsi="Times New Roman" w:cs="Times New Roman"/>
        </w:rPr>
        <w:t xml:space="preserve">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w:t>
      </w:r>
      <w:del w:id="38" w:author="Liebman, Matthew Z [AGRON]" w:date="2021-09-28T09:37:00Z">
        <w:r w:rsidRPr="006A68EC" w:rsidDel="007D1372">
          <w:rPr>
            <w:rFonts w:ascii="Times New Roman" w:hAnsi="Times New Roman" w:cs="Times New Roman"/>
          </w:rPr>
          <w:delText xml:space="preserve">greatly </w:delText>
        </w:r>
      </w:del>
      <w:r w:rsidRPr="006A68EC">
        <w:rPr>
          <w:rFonts w:ascii="Times New Roman" w:hAnsi="Times New Roman" w:cs="Times New Roman"/>
        </w:rPr>
        <w:t>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lastRenderedPageBreak/>
        <w:t xml:space="preserve">Given </w:t>
      </w:r>
      <w:r w:rsidR="00A40DC1">
        <w:rPr>
          <w:rFonts w:ascii="Times New Roman" w:hAnsi="Times New Roman" w:cs="Times New Roman"/>
        </w:rPr>
        <w:t xml:space="preserve">(i)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B4017D0"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del w:id="39" w:author="Liebman, Matthew Z [AGRON]" w:date="2021-09-28T09:37:00Z">
        <w:r w:rsidDel="007D1372">
          <w:rPr>
            <w:rFonts w:ascii="Times New Roman" w:hAnsi="Times New Roman" w:cs="Times New Roman"/>
            <w:color w:val="FF0000"/>
          </w:rPr>
          <w:delText xml:space="preserve">impact </w:delText>
        </w:r>
      </w:del>
      <w:ins w:id="40" w:author="Liebman, Matthew Z [AGRON]" w:date="2021-09-28T09:37:00Z">
        <w:r w:rsidR="007D1372">
          <w:rPr>
            <w:rFonts w:ascii="Times New Roman" w:hAnsi="Times New Roman" w:cs="Times New Roman"/>
            <w:color w:val="FF0000"/>
          </w:rPr>
          <w:t xml:space="preserve">affect </w:t>
        </w:r>
      </w:ins>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0991503A"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del w:id="41" w:author="Liebman, Matthew Z [AGRON]" w:date="2021-09-28T09:38:00Z">
        <w:r w:rsidR="00FC4C2C" w:rsidRPr="00184B59" w:rsidDel="007D1372">
          <w:rPr>
            <w:rFonts w:ascii="Times New Roman" w:hAnsi="Times New Roman" w:cs="Times New Roman"/>
            <w:color w:val="FF0000"/>
          </w:rPr>
          <w:delText xml:space="preserve">production </w:delText>
        </w:r>
      </w:del>
      <w:ins w:id="42" w:author="Liebman, Matthew Z [AGRON]" w:date="2021-09-28T09:38:00Z">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ins>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del w:id="43" w:author="Liebman, Matthew Z [AGRON]" w:date="2021-09-28T09:38:00Z">
        <w:r w:rsidR="00FC4C2C" w:rsidRPr="006A68EC" w:rsidDel="007D1372">
          <w:rPr>
            <w:rFonts w:ascii="Times New Roman" w:hAnsi="Times New Roman" w:cs="Times New Roman"/>
          </w:rPr>
          <w:delText>,</w:delText>
        </w:r>
        <w:r w:rsidR="00FC4C2C" w:rsidRPr="006A68EC" w:rsidDel="007D1372">
          <w:rPr>
            <w:rFonts w:ascii="Times New Roman" w:hAnsi="Times New Roman" w:cs="Times New Roman"/>
            <w:color w:val="FF0000"/>
          </w:rPr>
          <w:delText xml:space="preserve"> </w:delText>
        </w:r>
      </w:del>
      <w:ins w:id="44" w:author="Liebman, Matthew Z [AGRON]" w:date="2021-09-28T09:38:00Z">
        <w:r w:rsidR="007D1372">
          <w:rPr>
            <w:rFonts w:ascii="Times New Roman" w:hAnsi="Times New Roman" w:cs="Times New Roman"/>
          </w:rPr>
          <w:t>;</w:t>
        </w:r>
        <w:r w:rsidR="007D1372" w:rsidRPr="006A68EC">
          <w:rPr>
            <w:rFonts w:ascii="Times New Roman" w:hAnsi="Times New Roman" w:cs="Times New Roman"/>
            <w:color w:val="FF0000"/>
          </w:rPr>
          <w:t xml:space="preserve"> </w:t>
        </w:r>
      </w:ins>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36F597C6"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w:t>
      </w:r>
      <w:r w:rsidR="00A40DC1" w:rsidRPr="006A68EC">
        <w:rPr>
          <w:rFonts w:ascii="Times New Roman" w:hAnsi="Times New Roman" w:cs="Times New Roman"/>
          <w:szCs w:val="24"/>
        </w:rPr>
        <w:lastRenderedPageBreak/>
        <w:t xml:space="preserve">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(Kaspar et al., 2007, 2012)</w:t>
      </w:r>
      <w:r w:rsidR="00A40DC1" w:rsidRPr="006A68EC">
        <w:rPr>
          <w:rFonts w:ascii="Times New Roman" w:hAnsi="Times New Roman" w:cs="Times New Roman"/>
          <w:szCs w:val="24"/>
        </w:rPr>
        <w:t>. For the present study, only the soybean phase of the USDA site was sampled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ins w:id="45" w:author="Liebman, Matthew Z [AGRON]" w:date="2021-09-28T09:39:00Z">
        <w:r w:rsidR="007D1372">
          <w:rPr>
            <w:rFonts w:ascii="Times New Roman" w:hAnsi="Times New Roman" w:cs="Times New Roman"/>
            <w:szCs w:val="24"/>
          </w:rPr>
          <w:t>prac</w:t>
        </w:r>
      </w:ins>
      <w:ins w:id="46" w:author="Liebman, Matthew Z [AGRON]" w:date="2021-09-28T09:40:00Z">
        <w:r w:rsidR="007D1372">
          <w:rPr>
            <w:rFonts w:ascii="Times New Roman" w:hAnsi="Times New Roman" w:cs="Times New Roman"/>
            <w:szCs w:val="24"/>
          </w:rPr>
          <w:t xml:space="preserve">tices at the sites </w:t>
        </w:r>
      </w:ins>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ins w:id="47" w:author="Liebman, Matthew Z [AGRON]" w:date="2021-09-28T09:40:00Z">
        <w:r w:rsidR="007D1372">
          <w:rPr>
            <w:rFonts w:ascii="Times New Roman" w:hAnsi="Times New Roman" w:cs="Times New Roman"/>
            <w:szCs w:val="24"/>
          </w:rPr>
          <w:t xml:space="preserve">depth </w:t>
        </w:r>
      </w:ins>
      <w:r w:rsidRPr="006A68EC">
        <w:rPr>
          <w:rFonts w:ascii="Times New Roman" w:hAnsi="Times New Roman" w:cs="Times New Roman"/>
          <w:szCs w:val="24"/>
        </w:rPr>
        <w:t xml:space="preserve">and </w:t>
      </w:r>
      <w:del w:id="48" w:author="Liebman, Matthew Z [AGRON]" w:date="2021-09-28T09:40:00Z">
        <w:r w:rsidRPr="006A68EC" w:rsidDel="007D1372">
          <w:rPr>
            <w:rFonts w:ascii="Times New Roman" w:hAnsi="Times New Roman" w:cs="Times New Roman"/>
            <w:szCs w:val="24"/>
          </w:rPr>
          <w:delText xml:space="preserve">were </w:delText>
        </w:r>
      </w:del>
      <w:ins w:id="49" w:author="Liebman, Matthew Z [AGRON]" w:date="2021-09-28T09:40:00Z">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ins>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5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ins w:id="51" w:author="Liebman, Matthew Z [AGRON]" w:date="2021-09-28T09:43:00Z">
              <w:r>
                <w:rPr>
                  <w:rFonts w:ascii="Times New Roman" w:hAnsi="Times New Roman" w:cs="Times New Roman"/>
                  <w:b/>
                  <w:i/>
                  <w:sz w:val="20"/>
                  <w:szCs w:val="20"/>
                </w:rPr>
                <w:t xml:space="preserve">Cumulative </w:t>
              </w:r>
            </w:ins>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Taintor silty clay loam;</w:t>
            </w:r>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3DD05F20"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3C5AFBC9"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953A3D" w:rsidRPr="001C7AB9" w:rsidRDefault="00184B59"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w:t>
            </w:r>
            <w:r w:rsidR="00953A3D">
              <w:rPr>
                <w:rFonts w:ascii="Times New Roman" w:hAnsi="Times New Roman" w:cs="Times New Roman"/>
                <w:i/>
                <w:iCs/>
                <w:color w:val="FF0000"/>
                <w:sz w:val="18"/>
                <w:szCs w:val="20"/>
              </w:rPr>
              <w:t>easurements averaged by trial</w:t>
            </w:r>
            <w:r w:rsidR="00953A3D"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5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(Kaspar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Central-grain, Central-silage) emergence at each site. Sampling was conducted immediately following crop emergence to minimize the effects of live roots in the samples</w:t>
      </w:r>
      <w:del w:id="52" w:author="Liebman, Matthew Z [AGRON]" w:date="2021-09-28T09:46:00Z">
        <w:r w:rsidRPr="006A68EC" w:rsidDel="006A777C">
          <w:rPr>
            <w:rFonts w:ascii="Times New Roman" w:hAnsi="Times New Roman" w:cs="Times New Roman"/>
            <w:szCs w:val="24"/>
          </w:rPr>
          <w:delText>,</w:delText>
        </w:r>
      </w:del>
      <w:r w:rsidRPr="006A68EC">
        <w:rPr>
          <w:rFonts w:ascii="Times New Roman" w:hAnsi="Times New Roman" w:cs="Times New Roman"/>
          <w:szCs w:val="24"/>
        </w:rPr>
        <w:t xml:space="preserve">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(Al-Shammary et al., 2018)</w:t>
      </w:r>
      <w:r w:rsidRPr="006A68EC">
        <w:rPr>
          <w:rFonts w:ascii="Times New Roman" w:hAnsi="Times New Roman" w:cs="Times New Roman"/>
          <w:szCs w:val="24"/>
        </w:rPr>
        <w:t xml:space="preserve">. </w:t>
      </w:r>
    </w:p>
    <w:p w14:paraId="73596E0C" w14:textId="062B57A5"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del w:id="53" w:author="Liebman, Matthew Z [AGRON]" w:date="2021-09-28T09:46:00Z">
        <w:r w:rsidR="00705E75" w:rsidDel="006A777C">
          <w:rPr>
            <w:rFonts w:ascii="Times New Roman" w:hAnsi="Times New Roman" w:cs="Times New Roman"/>
            <w:color w:val="FF0000"/>
            <w:szCs w:val="24"/>
          </w:rPr>
          <w:delText>row</w:delText>
        </w:r>
        <w:r w:rsidR="004E02DA" w:rsidDel="006A777C">
          <w:rPr>
            <w:rFonts w:ascii="Times New Roman" w:hAnsi="Times New Roman" w:cs="Times New Roman"/>
            <w:color w:val="FF0000"/>
            <w:szCs w:val="24"/>
          </w:rPr>
          <w:delText xml:space="preserve"> </w:delText>
        </w:r>
      </w:del>
      <w:ins w:id="54" w:author="Liebman, Matthew Z [AGRON]" w:date="2021-09-28T09:46:00Z">
        <w:r w:rsidR="006A777C">
          <w:rPr>
            <w:rFonts w:ascii="Times New Roman" w:hAnsi="Times New Roman" w:cs="Times New Roman"/>
            <w:color w:val="FF0000"/>
            <w:szCs w:val="24"/>
          </w:rPr>
          <w:t xml:space="preserve">area </w:t>
        </w:r>
      </w:ins>
      <w:r w:rsidR="004E02DA">
        <w:rPr>
          <w:rFonts w:ascii="Times New Roman" w:hAnsi="Times New Roman" w:cs="Times New Roman"/>
          <w:color w:val="FF0000"/>
          <w:szCs w:val="24"/>
        </w:rPr>
        <w:t xml:space="preserve">in order to </w:t>
      </w:r>
      <w:r w:rsidR="00AE134A">
        <w:rPr>
          <w:rFonts w:ascii="Times New Roman" w:hAnsi="Times New Roman" w:cs="Times New Roman"/>
          <w:color w:val="FF0000"/>
          <w:szCs w:val="24"/>
        </w:rPr>
        <w:t>minimize the effects of soil</w:t>
      </w:r>
      <w:del w:id="55" w:author="Liebman, Matthew Z [AGRON]" w:date="2021-09-28T09:46:00Z">
        <w:r w:rsidR="00AE134A" w:rsidDel="006A777C">
          <w:rPr>
            <w:rFonts w:ascii="Times New Roman" w:hAnsi="Times New Roman" w:cs="Times New Roman"/>
            <w:color w:val="FF0000"/>
            <w:szCs w:val="24"/>
          </w:rPr>
          <w:delText>-</w:delText>
        </w:r>
      </w:del>
      <w:ins w:id="56" w:author="Liebman, Matthew Z [AGRON]" w:date="2021-09-28T09:46:00Z">
        <w:r w:rsidR="006A777C">
          <w:rPr>
            <w:rFonts w:ascii="Times New Roman" w:hAnsi="Times New Roman" w:cs="Times New Roman"/>
            <w:color w:val="FF0000"/>
            <w:szCs w:val="24"/>
          </w:rPr>
          <w:t xml:space="preserve"> </w:t>
        </w:r>
      </w:ins>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D529938"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del w:id="57" w:author="Liebman, Matthew Z [AGRON]" w:date="2021-09-28T09:48:00Z">
        <w:r w:rsidRPr="006A68EC" w:rsidDel="006A777C">
          <w:rPr>
            <w:rFonts w:eastAsiaTheme="minorHAnsi"/>
            <w:b w:val="0"/>
            <w:sz w:val="22"/>
          </w:rPr>
          <w:delText xml:space="preserve">statistically </w:delText>
        </w:r>
      </w:del>
      <w:r w:rsidR="00DD0244" w:rsidRPr="006A68EC">
        <w:rPr>
          <w:rFonts w:eastAsiaTheme="minorHAnsi"/>
          <w:b w:val="0"/>
          <w:sz w:val="22"/>
        </w:rPr>
        <w:t xml:space="preserve">included </w:t>
      </w:r>
      <w:ins w:id="58" w:author="Liebman, Matthew Z [AGRON]" w:date="2021-09-28T09:48:00Z">
        <w:r w:rsidR="006A777C" w:rsidRPr="006A68EC">
          <w:rPr>
            <w:rFonts w:eastAsiaTheme="minorHAnsi"/>
            <w:b w:val="0"/>
            <w:sz w:val="22"/>
          </w:rPr>
          <w:t xml:space="preserve">statistically </w:t>
        </w:r>
      </w:ins>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r w:rsidR="00DD0244" w:rsidRPr="00705E75">
        <w:rPr>
          <w:rFonts w:eastAsiaTheme="minorHAnsi"/>
          <w:b w:val="0"/>
          <w:i/>
          <w:sz w:val="22"/>
        </w:rPr>
        <w:t>Ψ</w:t>
      </w:r>
      <w:r w:rsidR="00E11ECE" w:rsidRPr="00705E75">
        <w:rPr>
          <w:rFonts w:eastAsiaTheme="minorHAnsi"/>
          <w:b w:val="0"/>
          <w:i/>
          <w:sz w:val="22"/>
          <w:vertAlign w:val="subscript"/>
        </w:rPr>
        <w:t>m</w:t>
      </w:r>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6C71D8">
        <w:rPr>
          <w:rFonts w:eastAsiaTheme="minorHAnsi"/>
          <w:b w:val="0"/>
          <w:sz w:val="22"/>
          <w:vertAlign w:val="subscript"/>
          <w:rPrChange w:id="59"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r w:rsidR="00DD0244" w:rsidRPr="00705E75">
        <w:rPr>
          <w:rFonts w:eastAsiaTheme="minorHAnsi"/>
          <w:b w:val="0"/>
          <w:i/>
          <w:sz w:val="22"/>
        </w:rPr>
        <w:t>Ψ</w:t>
      </w:r>
      <w:r w:rsidR="00E11ECE" w:rsidRPr="00705E75">
        <w:rPr>
          <w:rFonts w:eastAsiaTheme="minorHAnsi"/>
          <w:b w:val="0"/>
          <w:i/>
          <w:sz w:val="22"/>
          <w:vertAlign w:val="subscript"/>
        </w:rPr>
        <w:t>m</w:t>
      </w:r>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6C71D8">
        <w:rPr>
          <w:rFonts w:eastAsiaTheme="minorHAnsi"/>
          <w:b w:val="0"/>
          <w:sz w:val="22"/>
          <w:vertAlign w:val="subscript"/>
          <w:rPrChange w:id="60"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del w:id="61" w:author="Liebman, Matthew Z [AGRON]" w:date="2021-09-28T09:50:00Z">
        <w:r w:rsidR="008A4212" w:rsidRPr="006A68EC" w:rsidDel="006C71D8">
          <w:rPr>
            <w:rFonts w:eastAsiaTheme="minorHAnsi"/>
            <w:b w:val="0"/>
            <w:sz w:val="22"/>
          </w:rPr>
          <w:delText>visibl</w:delText>
        </w:r>
        <w:r w:rsidR="00E11ECE" w:rsidRPr="006A68EC" w:rsidDel="006C71D8">
          <w:rPr>
            <w:rFonts w:eastAsiaTheme="minorHAnsi"/>
            <w:b w:val="0"/>
            <w:sz w:val="22"/>
          </w:rPr>
          <w:delText>e</w:delText>
        </w:r>
        <w:r w:rsidR="008A4212" w:rsidRPr="006A68EC" w:rsidDel="006C71D8">
          <w:rPr>
            <w:rFonts w:eastAsiaTheme="minorHAnsi"/>
            <w:b w:val="0"/>
            <w:sz w:val="22"/>
          </w:rPr>
          <w:delText xml:space="preserve"> </w:delText>
        </w:r>
      </w:del>
      <w:r w:rsidR="008A4212" w:rsidRPr="006A68EC">
        <w:rPr>
          <w:rFonts w:eastAsiaTheme="minorHAnsi"/>
          <w:b w:val="0"/>
          <w:sz w:val="22"/>
        </w:rPr>
        <w:t xml:space="preserve">hole </w:t>
      </w:r>
      <w:ins w:id="62" w:author="Liebman, Matthew Z [AGRON]" w:date="2021-09-28T09:50:00Z">
        <w:r w:rsidR="006C71D8" w:rsidRPr="006A68EC">
          <w:rPr>
            <w:rFonts w:eastAsiaTheme="minorHAnsi"/>
            <w:b w:val="0"/>
            <w:sz w:val="22"/>
          </w:rPr>
          <w:t xml:space="preserve">visible </w:t>
        </w:r>
      </w:ins>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(Miller and Schaetzl, 2012)</w:t>
      </w:r>
      <w:r w:rsidRPr="006A68EC">
        <w:rPr>
          <w:rFonts w:ascii="Times New Roman" w:hAnsi="Times New Roman" w:cs="Times New Roman"/>
        </w:rPr>
        <w:t xml:space="preserve"> with a Malvern Mastersizer 3000 and a HydroEV attachment (Malvern Panalytical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r w:rsidR="00A6539B" w:rsidRPr="006A68EC">
        <w:rPr>
          <w:rFonts w:ascii="Times New Roman" w:hAnsi="Times New Roman" w:cs="Times New Roman"/>
        </w:rPr>
        <w:t>Agsource</w:t>
      </w:r>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(Hoogsteen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r w:rsidRPr="004A4FFA">
        <w:rPr>
          <w:rFonts w:ascii="Times New Roman" w:hAnsi="Times New Roman" w:cs="Times New Roman"/>
          <w:i/>
        </w:rPr>
        <w:t>tidyverse</w:t>
      </w:r>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r w:rsidRPr="00AE134A">
        <w:rPr>
          <w:rFonts w:ascii="Times New Roman" w:hAnsi="Times New Roman" w:cs="Times New Roman"/>
          <w:i/>
        </w:rPr>
        <w:t xml:space="preserve">nlraa </w:t>
      </w:r>
      <w:r w:rsidR="00764A15" w:rsidRPr="006A68EC">
        <w:rPr>
          <w:rFonts w:ascii="Times New Roman" w:hAnsi="Times New Roman" w:cs="Times New Roman"/>
          <w:color w:val="000000"/>
        </w:rPr>
        <w:t>(Miguez, 2021)</w:t>
      </w:r>
      <w:r w:rsidRPr="006A68EC">
        <w:rPr>
          <w:rFonts w:ascii="Times New Roman" w:hAnsi="Times New Roman" w:cs="Times New Roman"/>
        </w:rPr>
        <w:t xml:space="preserve"> package functionality, with specific equation fits from the </w:t>
      </w:r>
      <w:r w:rsidRPr="004A4FFA">
        <w:rPr>
          <w:rFonts w:ascii="Times New Roman" w:hAnsi="Times New Roman" w:cs="Times New Roman"/>
          <w:i/>
        </w:rPr>
        <w:t>HydroMe</w:t>
      </w:r>
      <w:r w:rsidRPr="006A68EC">
        <w:rPr>
          <w:rFonts w:ascii="Times New Roman" w:hAnsi="Times New Roman" w:cs="Times New Roman"/>
        </w:rPr>
        <w:t xml:space="preserve"> </w:t>
      </w:r>
      <w:r w:rsidR="00764A15" w:rsidRPr="006A68EC">
        <w:rPr>
          <w:rFonts w:ascii="Times New Roman" w:hAnsi="Times New Roman" w:cs="Times New Roman"/>
          <w:color w:val="000000"/>
        </w:rPr>
        <w:t>(Omuto et al., 2021)</w:t>
      </w:r>
      <w:r w:rsidRPr="006A68EC">
        <w:rPr>
          <w:rFonts w:ascii="Times New Roman" w:hAnsi="Times New Roman" w:cs="Times New Roman"/>
        </w:rPr>
        <w:t xml:space="preserve"> and </w:t>
      </w:r>
      <w:r w:rsidRPr="004A4FFA">
        <w:rPr>
          <w:rFonts w:ascii="Times New Roman" w:hAnsi="Times New Roman" w:cs="Times New Roman"/>
          <w:i/>
        </w:rPr>
        <w:t>soilphysics</w:t>
      </w:r>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r w:rsidRPr="004A4FFA">
        <w:rPr>
          <w:rFonts w:ascii="Times New Roman" w:hAnsi="Times New Roman" w:cs="Times New Roman"/>
          <w:i/>
        </w:rPr>
        <w:t>emmeans</w:t>
      </w:r>
      <w:r w:rsidRPr="006A68EC">
        <w:rPr>
          <w:rFonts w:ascii="Times New Roman" w:hAnsi="Times New Roman" w:cs="Times New Roman"/>
        </w:rPr>
        <w:t xml:space="preserve"> </w:t>
      </w:r>
      <w:r w:rsidR="00764A15" w:rsidRPr="006A68EC">
        <w:rPr>
          <w:rFonts w:ascii="Times New Roman" w:hAnsi="Times New Roman" w:cs="Times New Roman"/>
          <w:color w:val="000000"/>
        </w:rPr>
        <w:t>(Lenth et al., 2018)</w:t>
      </w:r>
      <w:r w:rsidRPr="006A68EC">
        <w:rPr>
          <w:rFonts w:ascii="Times New Roman" w:hAnsi="Times New Roman" w:cs="Times New Roman"/>
        </w:rPr>
        <w:t xml:space="preserve"> </w:t>
      </w:r>
      <w:r w:rsidR="00AA4678" w:rsidRPr="006A68EC">
        <w:rPr>
          <w:rFonts w:ascii="Times New Roman" w:hAnsi="Times New Roman" w:cs="Times New Roman"/>
        </w:rPr>
        <w:t>package</w:t>
      </w:r>
      <w:ins w:id="63" w:author="Liebman, Matthew Z [AGRON]" w:date="2021-09-28T09:51:00Z">
        <w:r w:rsidR="00BD3B05">
          <w:rPr>
            <w:rFonts w:ascii="Times New Roman" w:hAnsi="Times New Roman" w:cs="Times New Roman"/>
          </w:rPr>
          <w:t>,</w:t>
        </w:r>
      </w:ins>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Genutchen </w:t>
      </w:r>
      <w:r w:rsidR="00764A15" w:rsidRPr="006A68EC">
        <w:rPr>
          <w:rFonts w:ascii="Times New Roman" w:hAnsi="Times New Roman" w:cs="Times New Roman"/>
          <w:color w:val="000000"/>
        </w:rPr>
        <w:t>(van Genuchten,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D5F6C7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del w:id="64" w:author="Liebman, Matthew Z [AGRON]" w:date="2021-09-28T09:52:00Z">
        <w:r w:rsidR="00A6539B" w:rsidRPr="004E02DA" w:rsidDel="00BD3B05">
          <w:rPr>
            <w:rFonts w:ascii="Times New Roman" w:hAnsi="Times New Roman" w:cs="Times New Roman"/>
            <w:noProof/>
            <w:color w:val="FF0000"/>
          </w:rPr>
          <w:delText xml:space="preserve">, </w:delText>
        </w:r>
      </w:del>
      <w:ins w:id="65" w:author="Liebman, Matthew Z [AGRON]" w:date="2021-09-28T09:52:00Z">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ins>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ins w:id="66" w:author="Liebman, Matthew Z [AGRON]" w:date="2021-09-28T09:52:00Z">
        <w:r w:rsidR="00BD3B05">
          <w:rPr>
            <w:rFonts w:ascii="Times New Roman" w:hAnsi="Times New Roman" w:cs="Times New Roman"/>
            <w:noProof/>
            <w:color w:val="FF0000"/>
          </w:rPr>
          <w:t>;</w:t>
        </w:r>
      </w:ins>
      <w:del w:id="67" w:author="Liebman, Matthew Z [AGRON]" w:date="2021-09-28T09:52:00Z">
        <w:r w:rsidR="00A6539B" w:rsidRPr="004E02DA" w:rsidDel="00BD3B05">
          <w:rPr>
            <w:rFonts w:ascii="Times New Roman" w:hAnsi="Times New Roman" w:cs="Times New Roman"/>
            <w:noProof/>
            <w:color w:val="FF0000"/>
          </w:rPr>
          <w:delText>,</w:delText>
        </w:r>
      </w:del>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BD3B05">
        <w:rPr>
          <w:rFonts w:ascii="Times New Roman" w:hAnsi="Times New Roman" w:cs="Times New Roman"/>
          <w:noProof/>
          <w:color w:val="FF0000"/>
          <w:vertAlign w:val="subscript"/>
          <w:rPrChange w:id="68" w:author="Liebman, Matthew Z [AGRON]" w:date="2021-09-28T09:53:00Z">
            <w:rPr>
              <w:rFonts w:ascii="Times New Roman" w:hAnsi="Times New Roman" w:cs="Times New Roman"/>
              <w:noProof/>
              <w:color w:val="FF0000"/>
            </w:rPr>
          </w:rPrChange>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ins w:id="69" w:author="Liebman, Matthew Z [AGRON]" w:date="2021-09-28T09:54:00Z">
        <w:r w:rsidR="00AB2CD7" w:rsidRPr="00C77C71">
          <w:rPr>
            <w:rFonts w:ascii="Times New Roman" w:hAnsi="Times New Roman" w:cs="Times New Roman"/>
            <w:noProof/>
            <w:color w:val="FF0000"/>
            <w:vertAlign w:val="subscript"/>
          </w:rPr>
          <w:t>2</w:t>
        </w:r>
      </w:ins>
      <w:del w:id="70"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ins w:id="71" w:author="Liebman, Matthew Z [AGRON]" w:date="2021-09-28T09:54:00Z">
        <w:r w:rsidR="00AB2CD7" w:rsidRPr="00C77C71">
          <w:rPr>
            <w:rFonts w:ascii="Times New Roman" w:hAnsi="Times New Roman" w:cs="Times New Roman"/>
            <w:noProof/>
            <w:color w:val="FF0000"/>
            <w:vertAlign w:val="subscript"/>
          </w:rPr>
          <w:t>2</w:t>
        </w:r>
      </w:ins>
      <w:del w:id="72"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DA4321F"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ins w:id="73" w:author="Liebman, Matthew Z [AGRON]" w:date="2021-09-28T09:54:00Z">
        <w:r w:rsidR="000B1288" w:rsidRPr="00C77C71">
          <w:rPr>
            <w:rFonts w:ascii="Times New Roman" w:hAnsi="Times New Roman" w:cs="Times New Roman"/>
            <w:noProof/>
            <w:color w:val="FF0000"/>
            <w:vertAlign w:val="subscript"/>
          </w:rPr>
          <w:t>2</w:t>
        </w:r>
      </w:ins>
      <w:del w:id="74" w:author="Liebman, Matthew Z [AGRON]" w:date="2021-09-28T09:54:00Z">
        <w:r w:rsidR="00711522" w:rsidRPr="006A68EC" w:rsidDel="000B1288">
          <w:rPr>
            <w:rFonts w:ascii="Times New Roman" w:hAnsi="Times New Roman" w:cs="Times New Roman"/>
            <w:noProof/>
          </w:rPr>
          <w:delText>2</w:delText>
        </w:r>
      </w:del>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ins w:id="75" w:author="Liebman, Matthew Z [AGRON]" w:date="2021-09-28T09:55:00Z">
        <w:r w:rsidR="0033630F" w:rsidRPr="00C77C71">
          <w:rPr>
            <w:rFonts w:ascii="Times New Roman" w:hAnsi="Times New Roman" w:cs="Times New Roman"/>
            <w:noProof/>
            <w:color w:val="FF0000"/>
            <w:vertAlign w:val="subscript"/>
          </w:rPr>
          <w:t>2</w:t>
        </w:r>
      </w:ins>
      <w:del w:id="76" w:author="Liebman, Matthew Z [AGRON]" w:date="2021-09-28T09:55:00Z">
        <w:r w:rsidR="00711522" w:rsidRPr="006A68EC" w:rsidDel="0033630F">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oil water retention curve data from Moore (2021)</w:t>
      </w:r>
      <w:del w:id="77" w:author="Liebman, Matthew Z [AGRON]" w:date="2021-09-28T09:55:00Z">
        <w:r w:rsidR="00211CFA" w:rsidRPr="006A68EC" w:rsidDel="0033630F">
          <w:rPr>
            <w:rFonts w:ascii="Times New Roman" w:eastAsia="Times New Roman" w:hAnsi="Times New Roman" w:cs="Times New Roman"/>
          </w:rPr>
          <w:delText>,</w:delText>
        </w:r>
      </w:del>
      <w:r w:rsidR="00211CFA" w:rsidRPr="006A68EC">
        <w:rPr>
          <w:rFonts w:ascii="Times New Roman" w:eastAsia="Times New Roman" w:hAnsi="Times New Roman" w:cs="Times New Roman"/>
        </w:rPr>
        <w:t xml:space="preserve"> suggest</w:t>
      </w:r>
      <w:del w:id="78" w:author="Liebman, Matthew Z [AGRON]" w:date="2021-09-28T09:55:00Z">
        <w:r w:rsidR="00211CFA" w:rsidRPr="006A68EC" w:rsidDel="0033630F">
          <w:rPr>
            <w:rFonts w:ascii="Times New Roman" w:eastAsia="Times New Roman" w:hAnsi="Times New Roman" w:cs="Times New Roman"/>
          </w:rPr>
          <w:delText>s</w:delText>
        </w:r>
      </w:del>
      <w:r w:rsidR="00211CFA" w:rsidRPr="006A68EC">
        <w:rPr>
          <w:rFonts w:ascii="Times New Roman" w:eastAsia="Times New Roman" w:hAnsi="Times New Roman" w:cs="Times New Roman"/>
        </w:rPr>
        <w:t xml:space="preserve"> that -100 </w:t>
      </w:r>
      <w:r w:rsidR="00711522" w:rsidRPr="006A68EC">
        <w:rPr>
          <w:rFonts w:ascii="Times New Roman" w:eastAsia="Times New Roman" w:hAnsi="Times New Roman" w:cs="Times New Roman"/>
        </w:rPr>
        <w:t>cmH</w:t>
      </w:r>
      <w:ins w:id="79" w:author="Liebman, Matthew Z [AGRON]" w:date="2021-09-28T09:55:00Z">
        <w:r w:rsidR="0033630F" w:rsidRPr="00C77C71">
          <w:rPr>
            <w:rFonts w:ascii="Times New Roman" w:hAnsi="Times New Roman" w:cs="Times New Roman"/>
            <w:noProof/>
            <w:color w:val="FF0000"/>
            <w:vertAlign w:val="subscript"/>
          </w:rPr>
          <w:t>2</w:t>
        </w:r>
      </w:ins>
      <w:del w:id="80" w:author="Liebman, Matthew Z [AGRON]" w:date="2021-09-28T09:55:00Z">
        <w:r w:rsidR="00711522" w:rsidRPr="006A68EC" w:rsidDel="0033630F">
          <w:rPr>
            <w:rFonts w:ascii="Times New Roman" w:eastAsia="Times New Roman" w:hAnsi="Times New Roman" w:cs="Times New Roman"/>
          </w:rPr>
          <w:delText>2</w:delText>
        </w:r>
      </w:del>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mollic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3D7A65E9" w:rsidR="001F5562" w:rsidRDefault="001F5562" w:rsidP="00813F82">
      <w:pPr>
        <w:spacing w:line="480" w:lineRule="auto"/>
        <w:rPr>
          <w:rFonts w:ascii="Times New Roman" w:hAnsi="Times New Roman" w:cs="Times New Roman"/>
          <w:noProof/>
          <w:color w:val="FF0000"/>
        </w:rPr>
      </w:pPr>
      <w:commentRangeStart w:id="81"/>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w:t>
      </w:r>
      <w:commentRangeEnd w:id="81"/>
      <w:r w:rsidR="002F5B61">
        <w:rPr>
          <w:rStyle w:val="CommentReference"/>
        </w:rPr>
        <w:commentReference w:id="81"/>
      </w:r>
      <w:r w:rsidR="00AF4C14" w:rsidRPr="00E12294">
        <w:rPr>
          <w:rFonts w:ascii="Times New Roman" w:hAnsi="Times New Roman" w:cs="Times New Roman"/>
          <w:noProof/>
          <w:color w:val="FF0000"/>
        </w:rPr>
        <w:t xml:space="preserve">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del w:id="82" w:author="Liebman, Matthew Z [AGRON]" w:date="2021-09-28T09:56:00Z">
        <w:r w:rsidR="00CA5621" w:rsidDel="0033630F">
          <w:rPr>
            <w:rFonts w:ascii="Times New Roman" w:hAnsi="Times New Roman" w:cs="Times New Roman"/>
            <w:noProof/>
            <w:color w:val="FF0000"/>
          </w:rPr>
          <w:delText xml:space="preserve"> </w:delText>
        </w:r>
      </w:del>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w:t>
      </w:r>
      <w:commentRangeStart w:id="83"/>
      <w:r w:rsidRPr="00E12294">
        <w:rPr>
          <w:rFonts w:ascii="Times New Roman" w:hAnsi="Times New Roman" w:cs="Times New Roman"/>
          <w:noProof/>
          <w:color w:val="FF0000"/>
        </w:rPr>
        <w:t>In fields with a uniform texture gradient perpendicular to the blocking</w:t>
      </w:r>
      <w:commentRangeEnd w:id="83"/>
      <w:r w:rsidR="0033630F">
        <w:rPr>
          <w:rStyle w:val="CommentReference"/>
        </w:rPr>
        <w:commentReference w:id="83"/>
      </w:r>
      <w:r w:rsidRPr="00E12294">
        <w:rPr>
          <w:rFonts w:ascii="Times New Roman" w:hAnsi="Times New Roman" w:cs="Times New Roman"/>
          <w:noProof/>
          <w:color w:val="FF0000"/>
        </w:rPr>
        <w:t>,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w:t>
      </w:r>
      <w:r w:rsidR="00AA3223" w:rsidRPr="00AA3223">
        <w:rPr>
          <w:rFonts w:ascii="Times New Roman" w:hAnsi="Times New Roman" w:cs="Times New Roman"/>
          <w:noProof/>
          <w:color w:val="FF0000"/>
        </w:rPr>
        <w:lastRenderedPageBreak/>
        <w:t xml:space="preserve">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1C275B86"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ins w:id="84" w:author="Liebman, Matthew Z [AGRON]" w:date="2021-09-28T10:13:00Z">
        <w:r w:rsidR="000C5DFA">
          <w:rPr>
            <w:rFonts w:ascii="Times New Roman" w:hAnsi="Times New Roman" w:cs="Times New Roman"/>
            <w:noProof/>
          </w:rPr>
          <w:t xml:space="preserve">that </w:t>
        </w:r>
      </w:ins>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3AC9F8F6"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 xml:space="preserve">There was not a significant interaction between trial and CC treatment for either parameter. While both parameters differed </w:t>
      </w:r>
      <w:del w:id="85" w:author="Liebman, Matthew Z [AGRON]" w:date="2021-09-28T10:14:00Z">
        <w:r w:rsidRPr="00184B59" w:rsidDel="000C5DFA">
          <w:rPr>
            <w:rFonts w:ascii="Times New Roman" w:hAnsi="Times New Roman" w:cs="Times New Roman"/>
            <w:color w:val="FF0000"/>
          </w:rPr>
          <w:delText xml:space="preserve">by </w:delText>
        </w:r>
      </w:del>
      <w:r w:rsidRPr="00184B59">
        <w:rPr>
          <w:rFonts w:ascii="Times New Roman" w:hAnsi="Times New Roman" w:cs="Times New Roman"/>
          <w:color w:val="FF0000"/>
        </w:rPr>
        <w:t>significantly by trial (p&lt;0.001), c</w:t>
      </w:r>
      <w:r w:rsidRPr="00184B59">
        <w:rPr>
          <w:rFonts w:ascii="Times New Roman" w:hAnsi="Times New Roman" w:cs="Times New Roman"/>
          <w:noProof/>
          <w:color w:val="FF0000"/>
        </w:rPr>
        <w:t xml:space="preserve">over cropping did not significantly affect either parameter, with or without a sand </w:t>
      </w:r>
      <w:del w:id="86" w:author="Liebman, Matthew Z [AGRON]" w:date="2021-09-28T10:14:00Z">
        <w:r w:rsidRPr="00184B59" w:rsidDel="000C5DFA">
          <w:rPr>
            <w:rFonts w:ascii="Times New Roman" w:hAnsi="Times New Roman" w:cs="Times New Roman"/>
            <w:noProof/>
            <w:color w:val="FF0000"/>
          </w:rPr>
          <w:delText xml:space="preserve">correction </w:delText>
        </w:r>
      </w:del>
      <w:ins w:id="87" w:author="Liebman, Matthew Z [AGRON]" w:date="2021-09-28T10:14:00Z">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ins>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cmH2O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7E7E72EA" w:rsidR="00B964E8" w:rsidRPr="006A68EC" w:rsidRDefault="00E33416" w:rsidP="00B964E8">
      <w:pPr>
        <w:spacing w:line="480" w:lineRule="auto"/>
        <w:rPr>
          <w:rFonts w:ascii="Times New Roman" w:hAnsi="Times New Roman" w:cs="Times New Roman"/>
          <w:noProof/>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del w:id="88" w:author="Liebman, Matthew Z [AGRON]" w:date="2021-09-28T10:16:00Z">
        <w:r w:rsidR="00561678" w:rsidRPr="006A68EC" w:rsidDel="000C5DFA">
          <w:rPr>
            <w:rFonts w:ascii="Times New Roman" w:hAnsi="Times New Roman" w:cs="Times New Roman"/>
            <w:noProof/>
          </w:rPr>
          <w:delText>correction</w:delText>
        </w:r>
      </w:del>
      <w:ins w:id="89" w:author="Liebman, Matthew Z [AGRON]" w:date="2021-09-28T10:16:00Z">
        <w:r w:rsidR="000C5DFA">
          <w:rPr>
            <w:rFonts w:ascii="Times New Roman" w:hAnsi="Times New Roman" w:cs="Times New Roman"/>
            <w:noProof/>
          </w:rPr>
          <w:t>covariate</w:t>
        </w:r>
      </w:ins>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w:t>
      </w:r>
      <w:del w:id="90" w:author="Liebman, Matthew Z [AGRON]" w:date="2021-09-28T10:18:00Z">
        <w:r w:rsidR="00B964E8" w:rsidRPr="006A68EC" w:rsidDel="000C5DFA">
          <w:rPr>
            <w:rFonts w:ascii="Times New Roman" w:hAnsi="Times New Roman" w:cs="Times New Roman"/>
            <w:noProof/>
          </w:rPr>
          <w:delText xml:space="preserve">to </w:delText>
        </w:r>
      </w:del>
      <w:ins w:id="91" w:author="Liebman, Matthew Z [AGRON]" w:date="2021-09-28T10:18:00Z">
        <w:r w:rsidR="000C5DFA">
          <w:rPr>
            <w:rFonts w:ascii="Times New Roman" w:hAnsi="Times New Roman" w:cs="Times New Roman"/>
            <w:noProof/>
          </w:rPr>
          <w:t>in</w:t>
        </w:r>
        <w:r w:rsidR="000C5DFA"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the amount of water held in a soil at field capacity affect flood incidence and severity would be worth investigating.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08979C58"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 xml:space="preserve">no pattern between soil textural </w:t>
      </w:r>
      <w:del w:id="92" w:author="Liebman, Matthew Z [AGRON]" w:date="2021-09-28T10:20:00Z">
        <w:r w:rsidR="00D5283D" w:rsidRPr="006A68EC" w:rsidDel="00A12AB6">
          <w:rPr>
            <w:rFonts w:ascii="Times New Roman" w:hAnsi="Times New Roman" w:cs="Times New Roman"/>
            <w:noProof/>
          </w:rPr>
          <w:delText>characteristitcs</w:delText>
        </w:r>
        <w:r w:rsidR="00BF4457" w:rsidRPr="006A68EC" w:rsidDel="00A12AB6">
          <w:rPr>
            <w:rFonts w:ascii="Times New Roman" w:hAnsi="Times New Roman" w:cs="Times New Roman"/>
            <w:noProof/>
          </w:rPr>
          <w:delText xml:space="preserve"> </w:delText>
        </w:r>
      </w:del>
      <w:ins w:id="93" w:author="Liebman, Matthew Z [AGRON]" w:date="2021-09-28T10:20:00Z">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ins>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0C7919"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ins w:id="94" w:author="Liebman, Matthew Z [AGRON]" w:date="2021-09-28T10:21:00Z">
        <w:r w:rsidR="004B5FA4">
          <w:rPr>
            <w:rFonts w:ascii="Times New Roman" w:hAnsi="Times New Roman" w:cs="Times New Roman"/>
            <w:noProof/>
            <w:color w:val="FF0000"/>
          </w:rPr>
          <w:t>d</w:t>
        </w:r>
      </w:ins>
      <w:r w:rsidR="00D74B87" w:rsidRPr="00184B59">
        <w:rPr>
          <w:rFonts w:ascii="Times New Roman" w:hAnsi="Times New Roman" w:cs="Times New Roman"/>
          <w:noProof/>
          <w:color w:val="FF0000"/>
        </w:rPr>
        <w:t xml:space="preserve"> potential causes for our variable results and identif</w:t>
      </w:r>
      <w:ins w:id="95" w:author="Liebman, Matthew Z [AGRON]" w:date="2021-09-28T10:21:00Z">
        <w:r w:rsidR="004B5FA4">
          <w:rPr>
            <w:rFonts w:ascii="Times New Roman" w:hAnsi="Times New Roman" w:cs="Times New Roman"/>
            <w:noProof/>
            <w:color w:val="FF0000"/>
          </w:rPr>
          <w:t>ied</w:t>
        </w:r>
      </w:ins>
      <w:del w:id="96" w:author="Liebman, Matthew Z [AGRON]" w:date="2021-09-28T10:21:00Z">
        <w:r w:rsidR="00D74B87" w:rsidRPr="00184B59" w:rsidDel="004B5FA4">
          <w:rPr>
            <w:rFonts w:ascii="Times New Roman" w:hAnsi="Times New Roman" w:cs="Times New Roman"/>
            <w:noProof/>
            <w:color w:val="FF0000"/>
          </w:rPr>
          <w:delText>y</w:delText>
        </w:r>
      </w:del>
      <w:r w:rsidR="00D74B87" w:rsidRPr="00184B59">
        <w:rPr>
          <w:rFonts w:ascii="Times New Roman" w:hAnsi="Times New Roman" w:cs="Times New Roman"/>
          <w:noProof/>
          <w:color w:val="FF0000"/>
        </w:rPr>
        <w:t xml:space="preserve">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FCCA450"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del w:id="97" w:author="Liebman, Matthew Z [AGRON]" w:date="2021-09-28T10:22:00Z">
        <w:r w:rsidR="00B964E8" w:rsidRPr="006A68EC" w:rsidDel="004B5FA4">
          <w:rPr>
            <w:rFonts w:ascii="Times New Roman" w:hAnsi="Times New Roman" w:cs="Times New Roman"/>
            <w:noProof/>
          </w:rPr>
          <w:delText xml:space="preserve">is </w:delText>
        </w:r>
      </w:del>
      <w:ins w:id="98" w:author="Liebman, Matthew Z [AGRON]" w:date="2021-09-28T10:22:00Z">
        <w:r w:rsidR="004B5FA4">
          <w:rPr>
            <w:rFonts w:ascii="Times New Roman" w:hAnsi="Times New Roman" w:cs="Times New Roman"/>
            <w:noProof/>
          </w:rPr>
          <w:t>was</w:t>
        </w:r>
        <w:r w:rsidR="004B5FA4"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8">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ins w:id="99" w:author="Liebman, Matthew Z [AGRON]" w:date="2021-09-28T10:22:00Z">
              <w:r w:rsidR="004B5FA4">
                <w:rPr>
                  <w:rFonts w:ascii="Times New Roman" w:hAnsi="Times New Roman" w:cs="Times New Roman"/>
                </w:rPr>
                <w:t xml:space="preserve">soil </w:t>
              </w:r>
            </w:ins>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B665924"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ins w:id="100" w:author="Liebman, Matthew Z [AGRON]" w:date="2021-09-28T10:23:00Z">
        <w:r w:rsidR="004B5FA4" w:rsidRPr="006A68EC">
          <w:rPr>
            <w:szCs w:val="24"/>
          </w:rPr>
          <w:t xml:space="preserve">in Iowa </w:t>
        </w:r>
      </w:ins>
      <w:r w:rsidR="00C21573" w:rsidRPr="006A68EC">
        <w:rPr>
          <w:szCs w:val="24"/>
        </w:rPr>
        <w:t xml:space="preserve">over </w:t>
      </w:r>
      <w:del w:id="101" w:author="Liebman, Matthew Z [AGRON]" w:date="2021-09-28T10:23:00Z">
        <w:r w:rsidR="00C21573" w:rsidRPr="006A68EC" w:rsidDel="004B5FA4">
          <w:rPr>
            <w:szCs w:val="24"/>
          </w:rPr>
          <w:delText xml:space="preserve">the </w:delText>
        </w:r>
      </w:del>
      <w:ins w:id="102" w:author="Liebman, Matthew Z [AGRON]" w:date="2021-09-28T10:23:00Z">
        <w:r w:rsidR="004B5FA4">
          <w:rPr>
            <w:szCs w:val="24"/>
          </w:rPr>
          <w:t>a five-year</w:t>
        </w:r>
        <w:r w:rsidR="004B5FA4" w:rsidRPr="006A68EC">
          <w:rPr>
            <w:szCs w:val="24"/>
          </w:rPr>
          <w:t xml:space="preserve"> </w:t>
        </w:r>
      </w:ins>
      <w:r w:rsidR="00C21573" w:rsidRPr="006A68EC">
        <w:rPr>
          <w:szCs w:val="24"/>
        </w:rPr>
        <w:t xml:space="preserve">period </w:t>
      </w:r>
      <w:del w:id="103" w:author="Liebman, Matthew Z [AGRON]" w:date="2021-09-28T10:23:00Z">
        <w:r w:rsidR="00C21573" w:rsidRPr="006A68EC" w:rsidDel="004B5FA4">
          <w:rPr>
            <w:szCs w:val="24"/>
          </w:rPr>
          <w:delText xml:space="preserve">of five years in Iowa </w:delText>
        </w:r>
      </w:del>
      <w:r w:rsidR="00C21573" w:rsidRPr="006A68EC">
        <w:rPr>
          <w:szCs w:val="24"/>
        </w:rPr>
        <w:t>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3432B4B8"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flooding severity in agricultural regions</w:t>
      </w:r>
      <w:del w:id="104" w:author="Liebman, Matthew Z [AGRON]" w:date="2021-09-28T10:24:00Z">
        <w:r w:rsidR="00F90603" w:rsidRPr="00184B59" w:rsidDel="00CC5BC3">
          <w:rPr>
            <w:rFonts w:ascii="Times New Roman" w:eastAsia="Times New Roman" w:hAnsi="Times New Roman" w:cs="Times New Roman"/>
            <w:color w:val="FF0000"/>
            <w:sz w:val="24"/>
            <w:szCs w:val="24"/>
          </w:rPr>
          <w:delText>,</w:delText>
        </w:r>
      </w:del>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0F6D71D2" w:rsidR="00BE58FE" w:rsidRPr="00681AEC" w:rsidRDefault="00BE58FE">
      <w:pPr>
        <w:pStyle w:val="ParaText"/>
        <w:spacing w:line="480" w:lineRule="auto"/>
        <w:ind w:left="810" w:hanging="450"/>
        <w:rPr>
          <w:color w:val="FF0000"/>
          <w:szCs w:val="24"/>
        </w:rPr>
        <w:pPrChange w:id="105" w:author="Liebman, Matthew Z [AGRON]" w:date="2021-09-28T10:25:00Z">
          <w:pPr>
            <w:pStyle w:val="ParaText"/>
            <w:spacing w:line="480" w:lineRule="auto"/>
          </w:pPr>
        </w:pPrChange>
      </w:pPr>
      <w:r w:rsidRPr="00681AEC">
        <w:rPr>
          <w:color w:val="FF0000"/>
          <w:szCs w:val="24"/>
        </w:rPr>
        <w:t>S2 - D</w:t>
      </w:r>
      <w:r w:rsidR="004A65AD" w:rsidRPr="00681AEC">
        <w:rPr>
          <w:color w:val="FF0000"/>
          <w:szCs w:val="24"/>
        </w:rPr>
        <w:t xml:space="preserve">etailed </w:t>
      </w:r>
      <w:ins w:id="106" w:author="Liebman, Matthew Z [AGRON]" w:date="2021-09-28T10:24:00Z">
        <w:r w:rsidR="00CC5BC3">
          <w:rPr>
            <w:color w:val="FF0000"/>
            <w:szCs w:val="24"/>
          </w:rPr>
          <w:t xml:space="preserve">description of </w:t>
        </w:r>
      </w:ins>
      <w:r w:rsidR="004A65AD" w:rsidRPr="00681AEC">
        <w:rPr>
          <w:color w:val="FF0000"/>
          <w:szCs w:val="24"/>
        </w:rPr>
        <w:t xml:space="preserve">management </w:t>
      </w:r>
      <w:del w:id="107" w:author="Liebman, Matthew Z [AGRON]" w:date="2021-09-28T10:25:00Z">
        <w:r w:rsidR="004A65AD" w:rsidRPr="00681AEC" w:rsidDel="00CC5BC3">
          <w:rPr>
            <w:color w:val="FF0000"/>
            <w:szCs w:val="24"/>
          </w:rPr>
          <w:delText xml:space="preserve">of </w:delText>
        </w:r>
      </w:del>
      <w:ins w:id="108" w:author="Liebman, Matthew Z [AGRON]" w:date="2021-09-28T10:25:00Z">
        <w:r w:rsidR="00CC5BC3">
          <w:rPr>
            <w:color w:val="FF0000"/>
            <w:szCs w:val="24"/>
          </w:rPr>
          <w:t xml:space="preserve">practices </w:t>
        </w:r>
      </w:ins>
      <w:del w:id="109" w:author="Liebman, Matthew Z [AGRON]" w:date="2021-09-28T10:25:00Z">
        <w:r w:rsidR="004A65AD" w:rsidRPr="00681AEC" w:rsidDel="00CC5BC3">
          <w:rPr>
            <w:color w:val="FF0000"/>
            <w:szCs w:val="24"/>
          </w:rPr>
          <w:delText>trials</w:delText>
        </w:r>
        <w:r w:rsidRPr="00681AEC" w:rsidDel="00CC5BC3">
          <w:rPr>
            <w:color w:val="FF0000"/>
            <w:szCs w:val="24"/>
          </w:rPr>
          <w:delText xml:space="preserve"> </w:delText>
        </w:r>
      </w:del>
      <w:r w:rsidRPr="00681AEC">
        <w:rPr>
          <w:color w:val="FF0000"/>
          <w:szCs w:val="24"/>
        </w:rPr>
        <w:t xml:space="preserve">and </w:t>
      </w:r>
      <w:r w:rsidR="00C36A0E" w:rsidRPr="00681AEC">
        <w:rPr>
          <w:color w:val="FF0000"/>
          <w:szCs w:val="24"/>
        </w:rPr>
        <w:t>historical cover crop biomass production</w:t>
      </w:r>
      <w:ins w:id="110" w:author="Liebman, Matthew Z [AGRON]" w:date="2021-09-28T10:25:00Z">
        <w:r w:rsidR="00CC5BC3">
          <w:rPr>
            <w:color w:val="FF0000"/>
            <w:szCs w:val="24"/>
          </w:rPr>
          <w:t xml:space="preserve"> for each trial</w:t>
        </w:r>
      </w:ins>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2198FCE5" w:rsidR="00435EEA" w:rsidRPr="006A68EC" w:rsidRDefault="00C05850" w:rsidP="00C05850">
      <w:pPr>
        <w:pStyle w:val="ParaText"/>
        <w:spacing w:line="480" w:lineRule="auto"/>
        <w:rPr>
          <w:szCs w:val="24"/>
        </w:rPr>
      </w:pPr>
      <w:r>
        <w:rPr>
          <w:szCs w:val="24"/>
        </w:rPr>
        <w:t>T</w:t>
      </w:r>
      <w:r w:rsidRPr="006A68EC">
        <w:rPr>
          <w:szCs w:val="24"/>
        </w:rPr>
        <w:t xml:space="preserve">he data </w:t>
      </w:r>
      <w:del w:id="111" w:author="Liebman, Matthew Z [AGRON]" w:date="2021-09-28T10:26:00Z">
        <w:r w:rsidRPr="006A68EC" w:rsidDel="00CC5BC3">
          <w:rPr>
            <w:szCs w:val="24"/>
          </w:rPr>
          <w:delText xml:space="preserve">is </w:delText>
        </w:r>
      </w:del>
      <w:ins w:id="112" w:author="Liebman, Matthew Z [AGRON]" w:date="2021-09-28T10:26:00Z">
        <w:r w:rsidR="00CC5BC3">
          <w:rPr>
            <w:szCs w:val="24"/>
          </w:rPr>
          <w:t>are</w:t>
        </w:r>
        <w:r w:rsidR="00CC5BC3" w:rsidRPr="006A68EC">
          <w:rPr>
            <w:szCs w:val="24"/>
          </w:rPr>
          <w:t xml:space="preserve"> </w:t>
        </w:r>
      </w:ins>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del w:id="113" w:author="Liebman, Matthew Z [AGRON]" w:date="2021-09-28T10:26:00Z">
        <w:r w:rsidR="00C36A0E" w:rsidRPr="006A68EC" w:rsidDel="00CC5BC3">
          <w:rPr>
            <w:szCs w:val="24"/>
          </w:rPr>
          <w:delText xml:space="preserve">is </w:delText>
        </w:r>
      </w:del>
      <w:ins w:id="114" w:author="Liebman, Matthew Z [AGRON]" w:date="2021-09-28T10:26:00Z">
        <w:r w:rsidR="00CC5BC3">
          <w:rPr>
            <w:szCs w:val="24"/>
          </w:rPr>
          <w:t>are</w:t>
        </w:r>
        <w:r w:rsidR="00CC5BC3" w:rsidRPr="006A68EC">
          <w:rPr>
            <w:szCs w:val="24"/>
          </w:rPr>
          <w:t xml:space="preserve"> </w:t>
        </w:r>
      </w:ins>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github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7A113352" w:rsidR="00354E04" w:rsidRPr="006A68EC"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Kaspar </w:t>
      </w:r>
      <w:r w:rsidRPr="006A68EC">
        <w:rPr>
          <w:rFonts w:ascii="Times New Roman" w:hAnsi="Times New Roman" w:cs="Times New Roman"/>
        </w:rPr>
        <w:t xml:space="preserve">for allowing us to collect data in their long-term plots, and Wyatt Westfall for his help collecting and preparing samples. We also thank the </w:t>
      </w:r>
      <w:r w:rsidRPr="006A68EC">
        <w:rPr>
          <w:rFonts w:ascii="Times New Roman" w:hAnsi="Times New Roman" w:cs="Times New Roman"/>
        </w:rPr>
        <w:lastRenderedPageBreak/>
        <w:t xml:space="preserve">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Pr>
          <w:rFonts w:ascii="Times New Roman" w:hAnsi="Times New Roman" w:cs="Times New Roman"/>
        </w:rPr>
        <w:t xml:space="preserve"> Lastly we thank three reviewers for their constructive comments that helped us improve this manuscript. </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commentRangeStart w:id="115"/>
      <w:r w:rsidRPr="006A68EC">
        <w:rPr>
          <w:szCs w:val="24"/>
        </w:rPr>
        <w:t>References</w:t>
      </w:r>
      <w:commentRangeEnd w:id="115"/>
      <w:r w:rsidR="00A94402">
        <w:rPr>
          <w:rStyle w:val="CommentReference"/>
          <w:rFonts w:asciiTheme="minorHAnsi" w:eastAsiaTheme="minorHAnsi" w:hAnsiTheme="minorHAnsi" w:cstheme="minorBidi"/>
          <w:b w:val="0"/>
          <w:caps w:val="0"/>
          <w:kern w:val="0"/>
        </w:rPr>
        <w:commentReference w:id="115"/>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r w:rsidRPr="006A68EC">
        <w:rPr>
          <w:rFonts w:ascii="Times New Roman" w:eastAsia="Times New Roman" w:hAnsi="Times New Roman" w:cs="Times New Roman"/>
        </w:rPr>
        <w:t>Abiven, S., S. Menasseri, and C. Chenu. 2009. The effects of organic inputs over time on soil aggregate stability - A literature analysis. Soil Biology and Biochemistry 41(1): 1–12. doi: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Al-Kaisi, M.M., A. Douelle, and D. Kwaw-Mensah. 2014. Soil microaggregate and macroaggregate decay over time and soil carbon change as influenced by different tillage systems. Journal of Soil and Water Conservation 69(6). doi: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Al-Shammary, A.A.G., A.Z. Kouzani, A. Kaynak, S.Y. Khoo, M. Norton, et al. 2018. Soil Bulk Density Estimation Methods: A Review. Pedosphere 28(4): 581–596. doi: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w:t>
      </w:r>
      <w:r w:rsidRPr="00E07806">
        <w:rPr>
          <w:rFonts w:ascii="Times New Roman" w:eastAsia="Times New Roman" w:hAnsi="Times New Roman" w:cs="Times New Roman"/>
          <w:highlight w:val="yellow"/>
          <w:rPrChange w:id="116" w:author="Liebman, Matthew Z [AGRON]" w:date="2021-09-28T10:30:00Z">
            <w:rPr>
              <w:rFonts w:ascii="Times New Roman" w:eastAsia="Times New Roman" w:hAnsi="Times New Roman" w:cs="Times New Roman"/>
            </w:rPr>
          </w:rPrChange>
        </w:rPr>
        <w:t>Flood Risk Reduction from Agricultural Best Management Practices.</w:t>
      </w:r>
      <w:r w:rsidRPr="006A68EC">
        <w:rPr>
          <w:rFonts w:ascii="Times New Roman" w:eastAsia="Times New Roman" w:hAnsi="Times New Roman" w:cs="Times New Roman"/>
        </w:rPr>
        <w:t xml:space="preserve"> Journal of the American Water Resources Association 56(1): 161–179. doi: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r w:rsidRPr="006A68EC">
        <w:rPr>
          <w:rFonts w:ascii="Times New Roman" w:eastAsia="Times New Roman" w:hAnsi="Times New Roman" w:cs="Times New Roman"/>
        </w:rPr>
        <w:t>Asbjornsen, H., G. Shepherd, M. Helmers, and G. Mora. 2008. Seasonal patterns in depth of water uptake under contrasting annual and perennial systems in the Corn Belt Region of the Midwestern U.S. Plant and Soil 308(1–2): 69–92. doi: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Atwood, L.W., and S.A. Wood. AgEvidence: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Austin, E.E., K. Wickings, M.D. McDaniel, G.P. Robertson, and A.S. Grandy. 2017. Cover crop root contributions to soil carbon in a no-till corn bioenergy cropping system. GCB Bioenergy 9(7): 1252–1263. doi: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Baker, J.M., and T.J. Griffis. 2009. Evaluating the potential use of winter cover crops in corn-soybean systems for sustainable co-production of food and fuel. Agricultural and Forest Meteorology 149(12): 2120–2132. doi: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r w:rsidRPr="006A68EC">
        <w:rPr>
          <w:rFonts w:ascii="Times New Roman" w:eastAsia="Times New Roman" w:hAnsi="Times New Roman" w:cs="Times New Roman"/>
        </w:rPr>
        <w:t xml:space="preserve">Basche, A., and M. DeLonge. 2017. </w:t>
      </w:r>
      <w:r w:rsidRPr="00E07806">
        <w:rPr>
          <w:rFonts w:ascii="Times New Roman" w:eastAsia="Times New Roman" w:hAnsi="Times New Roman" w:cs="Times New Roman"/>
          <w:highlight w:val="yellow"/>
          <w:rPrChange w:id="117" w:author="Liebman, Matthew Z [AGRON]" w:date="2021-09-28T10:30:00Z">
            <w:rPr>
              <w:rFonts w:ascii="Times New Roman" w:eastAsia="Times New Roman" w:hAnsi="Times New Roman" w:cs="Times New Roman"/>
            </w:rPr>
          </w:rPrChange>
        </w:rPr>
        <w:t>The Impact of Continuous Living Cover on Soil Hydrologic Properties: A Meta-Analysis</w:t>
      </w:r>
      <w:r w:rsidRPr="006A68EC">
        <w:rPr>
          <w:rFonts w:ascii="Times New Roman" w:eastAsia="Times New Roman" w:hAnsi="Times New Roman" w:cs="Times New Roman"/>
        </w:rPr>
        <w:t>. Soil Science Society of America Journal 81(5): 1179–1190. doi: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r w:rsidRPr="006A68EC">
        <w:rPr>
          <w:rFonts w:ascii="Times New Roman" w:eastAsia="Times New Roman" w:hAnsi="Times New Roman" w:cs="Times New Roman"/>
        </w:rPr>
        <w:t>Basche, A.D., and M.S. DeLonge. 2019. Comparing infiltration rates in soils managed with conventional and alternative farming methods: A meta-analysis. PLoS ONE 14(9): 1–22. doi: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r w:rsidRPr="006A68EC">
        <w:rPr>
          <w:rFonts w:ascii="Times New Roman" w:eastAsia="Times New Roman" w:hAnsi="Times New Roman" w:cs="Times New Roman"/>
        </w:rPr>
        <w:lastRenderedPageBreak/>
        <w:t>Basche, A.D., T.C. Kaspar, S. v. Archontoulis, D.B. Jaynes, T.J. Sauer, et al. 2016. Soil water improvements with the long-term use of a winter rye cover crop. Agricultural Water Management 172: 40–50. doi: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Mächler, B. Bolker, and S. Walker. 2015. </w:t>
      </w:r>
      <w:r w:rsidRPr="00E07806">
        <w:rPr>
          <w:rFonts w:ascii="Times New Roman" w:eastAsia="Times New Roman" w:hAnsi="Times New Roman" w:cs="Times New Roman"/>
          <w:highlight w:val="yellow"/>
          <w:rPrChange w:id="118" w:author="Liebman, Matthew Z [AGRON]" w:date="2021-09-28T10:31:00Z">
            <w:rPr>
              <w:rFonts w:ascii="Times New Roman" w:eastAsia="Times New Roman" w:hAnsi="Times New Roman" w:cs="Times New Roman"/>
            </w:rPr>
          </w:rPrChange>
        </w:rPr>
        <w:t>Fitting Linear Mixed-Effects Models using lme4</w:t>
      </w:r>
      <w:r w:rsidRPr="006A68EC">
        <w:rPr>
          <w:rFonts w:ascii="Times New Roman" w:eastAsia="Times New Roman" w:hAnsi="Times New Roman" w:cs="Times New Roman"/>
        </w:rPr>
        <w:t>. Journal of Statistical Software 67(1): 1–48. doi: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r w:rsidRPr="006A68EC">
        <w:rPr>
          <w:rFonts w:ascii="Times New Roman" w:eastAsia="Times New Roman" w:hAnsi="Times New Roman" w:cs="Times New Roman"/>
        </w:rPr>
        <w:t>Bonfante, A., A. Basile, and J. Bouma. 2020. Exploring the effect of varying soil organic matter contents on current and future moisture supply capacities of six Italian soils. Geoderma 361: 114079. doi: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r w:rsidRPr="00AF030F">
        <w:rPr>
          <w:rFonts w:ascii="Times New Roman" w:eastAsia="Times New Roman" w:hAnsi="Times New Roman" w:cs="Times New Roman"/>
        </w:rPr>
        <w:t xml:space="preserve">Bosatta, E. and </w:t>
      </w:r>
      <w:r>
        <w:rPr>
          <w:rFonts w:ascii="Times New Roman" w:eastAsia="Times New Roman" w:hAnsi="Times New Roman" w:cs="Times New Roman"/>
        </w:rPr>
        <w:t xml:space="preserve">G.I. </w:t>
      </w:r>
      <w:r w:rsidRPr="00AF030F">
        <w:rPr>
          <w:rFonts w:ascii="Times New Roman" w:eastAsia="Times New Roman" w:hAnsi="Times New Roman" w:cs="Times New Roman"/>
        </w:rPr>
        <w:t>Ågren</w:t>
      </w:r>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Frankenberger, and L.H. Stolzy. 1989. </w:t>
      </w:r>
      <w:r w:rsidRPr="00E07806">
        <w:rPr>
          <w:rFonts w:ascii="Times New Roman" w:eastAsia="Times New Roman" w:hAnsi="Times New Roman" w:cs="Times New Roman"/>
          <w:highlight w:val="yellow"/>
          <w:rPrChange w:id="119" w:author="Liebman, Matthew Z [AGRON]" w:date="2021-09-28T10:31:00Z">
            <w:rPr>
              <w:rFonts w:ascii="Times New Roman" w:eastAsia="Times New Roman" w:hAnsi="Times New Roman" w:cs="Times New Roman"/>
            </w:rPr>
          </w:rPrChange>
        </w:rPr>
        <w:t>The Influence of Organic Matter on Soil Aggregation and Water Infiltration</w:t>
      </w:r>
      <w:r w:rsidRPr="006A68EC">
        <w:rPr>
          <w:rFonts w:ascii="Times New Roman" w:eastAsia="Times New Roman" w:hAnsi="Times New Roman" w:cs="Times New Roman"/>
        </w:rPr>
        <w:t>. Journal of Production Agriculture 2(4): 290–299. doi: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r w:rsidRPr="006A68EC">
        <w:rPr>
          <w:rFonts w:ascii="Times New Roman" w:eastAsia="Times New Roman" w:hAnsi="Times New Roman" w:cs="Times New Roman"/>
        </w:rPr>
        <w:t>Bozdogan, H. 1987. Model selection and Akaike’s Information Criterion (AIC): The general theory and its analytical extensions. Psychometrika 52(3): 345–370. doi: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 . Maydica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r w:rsidRPr="006A68EC">
        <w:rPr>
          <w:rFonts w:ascii="Times New Roman" w:eastAsia="Times New Roman" w:hAnsi="Times New Roman" w:cs="Times New Roman"/>
        </w:rPr>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r w:rsidRPr="006A68EC">
        <w:rPr>
          <w:rFonts w:ascii="Times New Roman" w:eastAsia="Times New Roman" w:hAnsi="Times New Roman" w:cs="Times New Roman"/>
        </w:rPr>
        <w:t>Cusser, S., C. Bahlai, S.M. Swinton, G.P. Robertson, and N.M. Haddad. 2020. Long‐term research avoids spurious and misleading trends in sustainability attributes of no‐till. Global Change Biology 26(6). doi: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w:t>
      </w:r>
      <w:r w:rsidRPr="00E07806">
        <w:rPr>
          <w:rFonts w:ascii="Times New Roman" w:eastAsia="Times New Roman" w:hAnsi="Times New Roman" w:cs="Times New Roman"/>
          <w:highlight w:val="yellow"/>
          <w:rPrChange w:id="120" w:author="Liebman, Matthew Z [AGRON]" w:date="2021-09-28T10:31:00Z">
            <w:rPr>
              <w:rFonts w:ascii="Times New Roman" w:eastAsia="Times New Roman" w:hAnsi="Times New Roman" w:cs="Times New Roman"/>
            </w:rPr>
          </w:rPrChange>
        </w:rPr>
        <w:t>Characterizing Macropores that Affect Infiltration into Nontilled Soil</w:t>
      </w:r>
      <w:r w:rsidRPr="006A68EC">
        <w:rPr>
          <w:rFonts w:ascii="Times New Roman" w:eastAsia="Times New Roman" w:hAnsi="Times New Roman" w:cs="Times New Roman"/>
        </w:rPr>
        <w:t>. Soil Science Society of America Journal 52(2): 483–487. doi: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Gardner, W.R. 1958. Some steady-state solutions of the unsaturated moisture flow equation with application to evaporation from a water table. Soil Science 85(4): 228–232. doi: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Genuchten, M.Th. 1980. </w:t>
      </w:r>
      <w:r w:rsidRPr="00E07806">
        <w:rPr>
          <w:rFonts w:ascii="Times New Roman" w:eastAsia="Times New Roman" w:hAnsi="Times New Roman" w:cs="Times New Roman"/>
          <w:highlight w:val="yellow"/>
          <w:rPrChange w:id="121" w:author="Liebman, Matthew Z [AGRON]" w:date="2021-09-28T10:31:00Z">
            <w:rPr>
              <w:rFonts w:ascii="Times New Roman" w:eastAsia="Times New Roman" w:hAnsi="Times New Roman" w:cs="Times New Roman"/>
            </w:rPr>
          </w:rPrChange>
        </w:rPr>
        <w:t>A Closed-form Equation for Predicting the Hydraulic Conductivity of Unsaturated Soils</w:t>
      </w:r>
      <w:r w:rsidRPr="006A68EC">
        <w:rPr>
          <w:rFonts w:ascii="Times New Roman" w:eastAsia="Times New Roman" w:hAnsi="Times New Roman" w:cs="Times New Roman"/>
        </w:rPr>
        <w:t>. Soil Science Society of America Journal 44(5): 892–898. doi: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r w:rsidRPr="006A68EC">
        <w:rPr>
          <w:rFonts w:ascii="Times New Roman" w:eastAsia="Times New Roman" w:hAnsi="Times New Roman" w:cs="Times New Roman"/>
        </w:rPr>
        <w:lastRenderedPageBreak/>
        <w:t>Groenevelt, P.H., and C.D. Grant. 2004. A new model for the soil-water retention curve that solves the problem of residual water contents. European Journal of Soil Science 55(3): 479–485. doi: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Grossman, R.B., and T.G. Reinsch. 2002. Bulk density and linear extensibility. In J. H. Dane &amp; G. C. Topp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w:t>
      </w:r>
      <w:r w:rsidRPr="00E07806">
        <w:rPr>
          <w:rFonts w:ascii="Times New Roman" w:eastAsia="Times New Roman" w:hAnsi="Times New Roman" w:cs="Times New Roman"/>
          <w:highlight w:val="yellow"/>
          <w:rPrChange w:id="122" w:author="Liebman, Matthew Z [AGRON]" w:date="2021-09-28T10:31:00Z">
            <w:rPr>
              <w:rFonts w:ascii="Times New Roman" w:eastAsia="Times New Roman" w:hAnsi="Times New Roman" w:cs="Times New Roman"/>
            </w:rPr>
          </w:rPrChange>
        </w:rPr>
        <w:t>Sample Sizes to Control Error Estimates in Determining Soil Bulk Density in California Forest Soils</w:t>
      </w:r>
      <w:r w:rsidRPr="006A68EC">
        <w:rPr>
          <w:rFonts w:ascii="Times New Roman" w:eastAsia="Times New Roman" w:hAnsi="Times New Roman" w:cs="Times New Roman"/>
        </w:rPr>
        <w:t>. Soil Science Society of America Journal 80(3): 756–764. doi: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commentRangeStart w:id="123"/>
      <w:r w:rsidRPr="006A68EC">
        <w:rPr>
          <w:rFonts w:ascii="Times New Roman" w:eastAsia="Times New Roman" w:hAnsi="Times New Roman" w:cs="Times New Roman"/>
        </w:rPr>
        <w:t>Haruna, S.I., S.H. Anderson, R.P. Udawatta, C.J. Gantzer, N.C. Phillips, et al. 2020a. Improving soil physical properties through the use of cover crops: A review. Agrosystems, Geosciences &amp; Environment 3(1). doi: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r w:rsidRPr="006A68EC">
        <w:rPr>
          <w:rFonts w:ascii="Times New Roman" w:eastAsia="Times New Roman" w:hAnsi="Times New Roman" w:cs="Times New Roman"/>
        </w:rPr>
        <w:t>Haruna, S.I., S.H. Anderson, R.P. Udawatta, C.J. Gantzer, N.C. Phillips, et al. 2020b. Improving soil physical properties through the use of cover crops: A review. Agrosystems, Geosciences &amp; Environment 3(1). doi: 10.1002/agg2.20105.</w:t>
      </w:r>
      <w:commentRangeEnd w:id="123"/>
      <w:r w:rsidR="00E07806">
        <w:rPr>
          <w:rStyle w:val="CommentReference"/>
        </w:rPr>
        <w:commentReference w:id="123"/>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Haruna, S.I., and N. v. Nkongolo. 2015. Cover Crop Management Effects on Soil Physical and Biological Properties. Procedia Environmental Sciences 29: 13–14. doi: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r w:rsidRPr="006A68EC">
        <w:rPr>
          <w:rFonts w:ascii="Times New Roman" w:eastAsia="Times New Roman" w:hAnsi="Times New Roman" w:cs="Times New Roman"/>
        </w:rPr>
        <w:t>Hoogsteen, M.J.J., E.A. Lantinga, E.J. Bakker, J.C.J. Groot, and P.A. Tittonell. 2015. Estimating soil organic carbon through loss on ignition: Effects of ignition conditions and structural water loss. European Journal of Soil Science 66(2): 320–328. doi: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Hudson, B.D. 1994. Available water capacity and soil organic matter. Journal of Soil and Water Conservation 49(2): 189–194. doi: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Irmak, S., V. Sharma, A.T. Mohammed, and K. Djaman. 2018</w:t>
      </w:r>
      <w:r w:rsidRPr="00A6536A">
        <w:rPr>
          <w:rFonts w:ascii="Times New Roman" w:eastAsia="Times New Roman" w:hAnsi="Times New Roman" w:cs="Times New Roman"/>
          <w:highlight w:val="yellow"/>
          <w:rPrChange w:id="124" w:author="Liebman, Matthew Z [AGRON]" w:date="2021-09-28T10:32:00Z">
            <w:rPr>
              <w:rFonts w:ascii="Times New Roman" w:eastAsia="Times New Roman" w:hAnsi="Times New Roman" w:cs="Times New Roman"/>
            </w:rPr>
          </w:rPrChange>
        </w:rPr>
        <w:t>. Impacts of Cover Crops on Soil Physical Properties: Field Capacity, Permanent Wilting Point, Soil-Water Holding Capacity, Bulk Density, Hydraulic Conductivity, and Infiltration</w:t>
      </w:r>
      <w:r w:rsidRPr="006A68EC">
        <w:rPr>
          <w:rFonts w:ascii="Times New Roman" w:eastAsia="Times New Roman" w:hAnsi="Times New Roman" w:cs="Times New Roman"/>
        </w:rPr>
        <w:t>. Transactions of the ASABE 61(4). doi: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de Jong, R., C.A. Campbell, and W. Nicholaichuk. 1983. Water retention equations and their relationship to soil organic matter and particle size distribution for disturbed samples. Canadian Journal of Soil Science 63(2): 291–302. doi: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Kane, D.A., M.A. Bradford, E. Fuller, E.E. Oldfield, and S.A. Wood. 2021. Soil organic matter protects US maize yields and lowers crop insurance payouts under drought. Environmental Research Letters 16(4). doi: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r w:rsidRPr="006A68EC">
        <w:rPr>
          <w:rFonts w:ascii="Times New Roman" w:eastAsia="Times New Roman" w:hAnsi="Times New Roman" w:cs="Times New Roman"/>
        </w:rPr>
        <w:t>Kaspar, T.C., D.B. Jaynes, T.B. Parkin, and T.B. Moorman. 2007. Rye cover crop and gamagrass strip effects on NO3 concentration and load in tile drainage. Journal of environmental quality 36(5): 1503–1511. doi: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r w:rsidRPr="006A68EC">
        <w:rPr>
          <w:rFonts w:ascii="Times New Roman" w:eastAsia="Times New Roman" w:hAnsi="Times New Roman" w:cs="Times New Roman"/>
        </w:rPr>
        <w:lastRenderedPageBreak/>
        <w:t>Kaspar, T.C., D.B. Jaynes, T.B. Parkin, T.B. Moorman, and J.W. Singer. 2012. Effectiveness of oat and rye cover crops in reducing nitrate losses in drainage water. Agricultural Water Management 110(3): 25–33. doi: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r w:rsidRPr="006A68EC">
        <w:rPr>
          <w:rFonts w:ascii="Times New Roman" w:eastAsia="Times New Roman" w:hAnsi="Times New Roman" w:cs="Times New Roman"/>
        </w:rPr>
        <w:t xml:space="preserve">Kaspar, T.C., T.B. Parkin, D.B. Jaynes, C.A. Cambardella, D.W. Meek, et al. 2006. </w:t>
      </w:r>
      <w:r w:rsidRPr="00A6536A">
        <w:rPr>
          <w:rFonts w:ascii="Times New Roman" w:eastAsia="Times New Roman" w:hAnsi="Times New Roman" w:cs="Times New Roman"/>
          <w:highlight w:val="yellow"/>
          <w:rPrChange w:id="125" w:author="Liebman, Matthew Z [AGRON]" w:date="2021-09-28T10:32:00Z">
            <w:rPr>
              <w:rFonts w:ascii="Times New Roman" w:eastAsia="Times New Roman" w:hAnsi="Times New Roman" w:cs="Times New Roman"/>
            </w:rPr>
          </w:rPrChange>
        </w:rPr>
        <w:t>Examining Changes in Soil Organic Carbon with Oat and Rye Cover Crops Using Terrain Covariates</w:t>
      </w:r>
      <w:r w:rsidRPr="006A68EC">
        <w:rPr>
          <w:rFonts w:ascii="Times New Roman" w:eastAsia="Times New Roman" w:hAnsi="Times New Roman" w:cs="Times New Roman"/>
        </w:rPr>
        <w:t>. Soil Science Society of America Journal 70(4): 1168–1177. doi: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r w:rsidRPr="006A68EC">
        <w:rPr>
          <w:rFonts w:ascii="Times New Roman" w:eastAsia="Times New Roman" w:hAnsi="Times New Roman" w:cs="Times New Roman"/>
        </w:rPr>
        <w:t xml:space="preserve">Kaspar, T., and J. Singer. 2011. The Use of Cover Crops to Manage Soil. Publications from the USDA-ARS/UNL Faculty. p. </w:t>
      </w:r>
      <w:commentRangeStart w:id="126"/>
      <w:r w:rsidRPr="006A68EC">
        <w:rPr>
          <w:rFonts w:ascii="Times New Roman" w:eastAsia="Times New Roman" w:hAnsi="Times New Roman" w:cs="Times New Roman"/>
        </w:rPr>
        <w:t>1382</w:t>
      </w:r>
      <w:commentRangeEnd w:id="126"/>
      <w:r w:rsidR="00A6536A">
        <w:rPr>
          <w:rStyle w:val="CommentReference"/>
        </w:rPr>
        <w:commentReference w:id="126"/>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Kay, B.D., A.P. da Silva, J.A. Baldock, D. Silva, A.P. And Baldock, et al. 1997. Sensitivity of soil structure to changes in organic carbon content: Predictions using pedotransfer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Kim, N., M.C. Zabaloy, K. Guan, and M.B. Villamil. 2020. Do cover crops benefit soil microbiome? A meta-analysis of current research. Soil Biology and Biochemistry 142: 107701. doi: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w:t>
      </w:r>
      <w:r w:rsidRPr="00543A29">
        <w:rPr>
          <w:rFonts w:ascii="Times New Roman" w:eastAsia="Times New Roman" w:hAnsi="Times New Roman" w:cs="Times New Roman"/>
          <w:highlight w:val="yellow"/>
          <w:rPrChange w:id="127" w:author="Liebman, Matthew Z [AGRON]" w:date="2021-09-28T10:33:00Z">
            <w:rPr>
              <w:rFonts w:ascii="Times New Roman" w:eastAsia="Times New Roman" w:hAnsi="Times New Roman" w:cs="Times New Roman"/>
            </w:rPr>
          </w:rPrChange>
        </w:rPr>
        <w:t>Soil Organic Matter as Catalyst of Crop Resource Capture</w:t>
      </w:r>
      <w:r w:rsidRPr="006A68EC">
        <w:rPr>
          <w:rFonts w:ascii="Times New Roman" w:eastAsia="Times New Roman" w:hAnsi="Times New Roman" w:cs="Times New Roman"/>
        </w:rPr>
        <w:t>. Frontiers in Environmental Science 8. doi: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 xml:space="preserve">Kirkham, M.B. 2014. Principles of soil and plant water relations, 2nd Edition. Elsevier </w:t>
      </w:r>
      <w:commentRangeStart w:id="128"/>
      <w:r w:rsidRPr="006A68EC">
        <w:rPr>
          <w:rFonts w:ascii="Times New Roman" w:eastAsia="Times New Roman" w:hAnsi="Times New Roman" w:cs="Times New Roman"/>
        </w:rPr>
        <w:t>Inc</w:t>
      </w:r>
      <w:commentRangeEnd w:id="128"/>
      <w:r w:rsidR="00543A29">
        <w:rPr>
          <w:rStyle w:val="CommentReference"/>
        </w:rPr>
        <w:commentReference w:id="128"/>
      </w:r>
      <w:r w:rsidRPr="006A68EC">
        <w:rPr>
          <w:rFonts w:ascii="Times New Roman" w:eastAsia="Times New Roman" w:hAnsi="Times New Roman" w:cs="Times New Roman"/>
        </w:rPr>
        <w:t>.</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r w:rsidRPr="006A68EC">
        <w:rPr>
          <w:rFonts w:ascii="Times New Roman" w:eastAsia="Times New Roman" w:hAnsi="Times New Roman" w:cs="Times New Roman"/>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Kool, D., B. Tong, Z. Tian, J.L. Heitman, T.J. Sauer, et al. 2019. Soil water retention and hydraulic conductivity dynamics following tillage. Soil and Tillage Research 193: 95–100. doi: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r w:rsidRPr="006A68EC">
        <w:rPr>
          <w:rFonts w:ascii="Times New Roman" w:eastAsia="Times New Roman" w:hAnsi="Times New Roman" w:cs="Times New Roman"/>
        </w:rPr>
        <w:t xml:space="preserve">Lenth, R., H. Singmann, and J. Love. 2018. Emmeans: Estimated maringal means, aka least-squares </w:t>
      </w:r>
      <w:commentRangeStart w:id="129"/>
      <w:r w:rsidRPr="006A68EC">
        <w:rPr>
          <w:rFonts w:ascii="Times New Roman" w:eastAsia="Times New Roman" w:hAnsi="Times New Roman" w:cs="Times New Roman"/>
        </w:rPr>
        <w:t>means</w:t>
      </w:r>
      <w:commentRangeEnd w:id="129"/>
      <w:r w:rsidR="006B7D41">
        <w:rPr>
          <w:rStyle w:val="CommentReference"/>
        </w:rPr>
        <w:commentReference w:id="129"/>
      </w:r>
      <w:r w:rsidRPr="006A68EC">
        <w:rPr>
          <w:rFonts w:ascii="Times New Roman" w:eastAsia="Times New Roman" w:hAnsi="Times New Roman" w:cs="Times New Roman"/>
        </w:rPr>
        <w:t>.</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Leslie, A.W., K.H. Wang, S.L.F. Meyer, S. Marahatta, and C.R.R. Hooks. 2017. Influence of cover crops on arthropods, free-living nematodes, and yield in a succeeding no-till soybean crop. Applied Soil Ecology 117–118: 21–31. doi: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Leuthold, S.J., M. Salmerón, O. Wendroth, and H. Poffenbarger. 2021. Cover crops decrease maize yield variability in sloping landscapes through increased water during reproductive stages. Field Crops Research 265. doi: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de Lima, R.P., A.R. da Silva, and Á.P. da Silva. 2021. soilphysics: An R package for simulation of soil compaction induced by agricultural field traffic. Soil and Tillage Research 206: 104824. doi: 10.1016/j.still.2020.104824.</w:t>
      </w:r>
    </w:p>
    <w:p w14:paraId="2119C68C" w14:textId="33A214F5" w:rsidR="00764A15" w:rsidRPr="006A68EC" w:rsidRDefault="00764A15">
      <w:pPr>
        <w:autoSpaceDE w:val="0"/>
        <w:autoSpaceDN w:val="0"/>
        <w:ind w:hanging="480"/>
        <w:divId w:val="487671055"/>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Luxmoore, R.J. 1981. Micro-, </w:t>
      </w:r>
      <w:del w:id="130" w:author="Liebman, Matthew Z [AGRON]" w:date="2021-09-28T10:29:00Z">
        <w:r w:rsidRPr="006A68EC" w:rsidDel="00A94402">
          <w:rPr>
            <w:rFonts w:ascii="Times New Roman" w:eastAsia="Times New Roman" w:hAnsi="Times New Roman" w:cs="Times New Roman"/>
          </w:rPr>
          <w:delText>Meso</w:delText>
        </w:r>
      </w:del>
      <w:ins w:id="131" w:author="Liebman, Matthew Z [AGRON]" w:date="2021-09-28T10:29:00Z">
        <w:r w:rsidR="00A94402">
          <w:rPr>
            <w:rFonts w:ascii="Times New Roman" w:eastAsia="Times New Roman" w:hAnsi="Times New Roman" w:cs="Times New Roman"/>
          </w:rPr>
          <w:t>m</w:t>
        </w:r>
        <w:r w:rsidR="00A94402" w:rsidRPr="006A68EC">
          <w:rPr>
            <w:rFonts w:ascii="Times New Roman" w:eastAsia="Times New Roman" w:hAnsi="Times New Roman" w:cs="Times New Roman"/>
          </w:rPr>
          <w:t>eso</w:t>
        </w:r>
      </w:ins>
      <w:r w:rsidRPr="006A68EC">
        <w:rPr>
          <w:rFonts w:ascii="Times New Roman" w:eastAsia="Times New Roman" w:hAnsi="Times New Roman" w:cs="Times New Roman"/>
        </w:rPr>
        <w:t xml:space="preserve">-, and </w:t>
      </w:r>
      <w:ins w:id="132" w:author="Liebman, Matthew Z [AGRON]" w:date="2021-09-28T10:29:00Z">
        <w:r w:rsidR="00A94402">
          <w:rPr>
            <w:rFonts w:ascii="Times New Roman" w:eastAsia="Times New Roman" w:hAnsi="Times New Roman" w:cs="Times New Roman"/>
          </w:rPr>
          <w:t>m</w:t>
        </w:r>
      </w:ins>
      <w:del w:id="133" w:author="Liebman, Matthew Z [AGRON]" w:date="2021-09-28T10:29:00Z">
        <w:r w:rsidRPr="006A68EC" w:rsidDel="00A94402">
          <w:rPr>
            <w:rFonts w:ascii="Times New Roman" w:eastAsia="Times New Roman" w:hAnsi="Times New Roman" w:cs="Times New Roman"/>
          </w:rPr>
          <w:delText>M</w:delText>
        </w:r>
      </w:del>
      <w:r w:rsidRPr="006A68EC">
        <w:rPr>
          <w:rFonts w:ascii="Times New Roman" w:eastAsia="Times New Roman" w:hAnsi="Times New Roman" w:cs="Times New Roman"/>
        </w:rPr>
        <w:t xml:space="preserve">acroporosity of </w:t>
      </w:r>
      <w:ins w:id="134" w:author="Liebman, Matthew Z [AGRON]" w:date="2021-09-28T10:29:00Z">
        <w:r w:rsidR="00A94402">
          <w:rPr>
            <w:rFonts w:ascii="Times New Roman" w:eastAsia="Times New Roman" w:hAnsi="Times New Roman" w:cs="Times New Roman"/>
          </w:rPr>
          <w:t>s</w:t>
        </w:r>
      </w:ins>
      <w:del w:id="135" w:author="Liebman, Matthew Z [AGRON]" w:date="2021-09-28T10:29:00Z">
        <w:r w:rsidRPr="006A68EC" w:rsidDel="00A94402">
          <w:rPr>
            <w:rFonts w:ascii="Times New Roman" w:eastAsia="Times New Roman" w:hAnsi="Times New Roman" w:cs="Times New Roman"/>
          </w:rPr>
          <w:delText>S</w:delText>
        </w:r>
      </w:del>
      <w:r w:rsidRPr="006A68EC">
        <w:rPr>
          <w:rFonts w:ascii="Times New Roman" w:eastAsia="Times New Roman" w:hAnsi="Times New Roman" w:cs="Times New Roman"/>
        </w:rPr>
        <w:t>oil. Soil Science Society of America Journal 45(3): 671–672. doi: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r w:rsidRPr="006A68EC">
        <w:rPr>
          <w:rFonts w:ascii="Times New Roman" w:eastAsia="Times New Roman" w:hAnsi="Times New Roman" w:cs="Times New Roman"/>
        </w:rPr>
        <w:t>Manns, H.R., and A.A. Berg. 2014. Importance of soil organic carbon on surface soil water content variability among agricultural fields. Journal of Hydrology 516: 297–303. doi: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r w:rsidRPr="006A68EC">
        <w:rPr>
          <w:rFonts w:ascii="Times New Roman" w:eastAsia="Times New Roman" w:hAnsi="Times New Roman" w:cs="Times New Roman"/>
        </w:rPr>
        <w:t>Marcillo, G.S.S., and F.E.E. Miguez. 2017. Corn yield response to winter cover crops: An updated meta-analysis. Journal of Soil and Water Conservation 72(3): 226–239. doi: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Dietzel, M. Liebman, M.J. Helmers, and </w:t>
      </w:r>
      <w:r w:rsidRPr="000D052C">
        <w:rPr>
          <w:rFonts w:ascii="Times New Roman" w:eastAsia="Times New Roman" w:hAnsi="Times New Roman" w:cs="Times New Roman"/>
          <w:highlight w:val="yellow"/>
          <w:rPrChange w:id="136" w:author="Liebman, Matthew Z [AGRON]" w:date="2021-09-28T10:34: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Archontoulis. 2016. Rye cover crop effects on maize: A system-level analysis. Field Crops Research 196: 145–159. doi: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r w:rsidRPr="006A68EC">
        <w:rPr>
          <w:rFonts w:ascii="Times New Roman" w:eastAsia="Times New Roman" w:hAnsi="Times New Roman" w:cs="Times New Roman"/>
        </w:rPr>
        <w:t xml:space="preserve">Miguez, F. 2021. nlraa: Nonlinear Regression for Agricultural </w:t>
      </w:r>
      <w:commentRangeStart w:id="137"/>
      <w:r w:rsidRPr="006A68EC">
        <w:rPr>
          <w:rFonts w:ascii="Times New Roman" w:eastAsia="Times New Roman" w:hAnsi="Times New Roman" w:cs="Times New Roman"/>
        </w:rPr>
        <w:t>Applications</w:t>
      </w:r>
      <w:commentRangeEnd w:id="137"/>
      <w:r w:rsidR="000D052C">
        <w:rPr>
          <w:rStyle w:val="CommentReference"/>
        </w:rPr>
        <w:commentReference w:id="137"/>
      </w:r>
      <w:r w:rsidRPr="006A68EC">
        <w:rPr>
          <w:rFonts w:ascii="Times New Roman" w:eastAsia="Times New Roman" w:hAnsi="Times New Roman" w:cs="Times New Roman"/>
        </w:rPr>
        <w:t>.</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Schaetzl. 2012. </w:t>
      </w:r>
      <w:r w:rsidRPr="00954324">
        <w:rPr>
          <w:rFonts w:ascii="Times New Roman" w:eastAsia="Times New Roman" w:hAnsi="Times New Roman" w:cs="Times New Roman"/>
          <w:highlight w:val="yellow"/>
          <w:rPrChange w:id="138" w:author="Liebman, Matthew Z [AGRON]" w:date="2021-09-28T10:34:00Z">
            <w:rPr>
              <w:rFonts w:ascii="Times New Roman" w:eastAsia="Times New Roman" w:hAnsi="Times New Roman" w:cs="Times New Roman"/>
            </w:rPr>
          </w:rPrChange>
        </w:rPr>
        <w:t>Precision of Soil Particle Size Analysis using Laser Diffractometry</w:t>
      </w:r>
      <w:r w:rsidRPr="006A68EC">
        <w:rPr>
          <w:rFonts w:ascii="Times New Roman" w:eastAsia="Times New Roman" w:hAnsi="Times New Roman" w:cs="Times New Roman"/>
        </w:rPr>
        <w:t>. Soil Science Society of America Journal 76(5): 1719. doi: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r w:rsidRPr="006A68EC">
        <w:rPr>
          <w:rFonts w:ascii="Times New Roman" w:eastAsia="Times New Roman" w:hAnsi="Times New Roman" w:cs="Times New Roman"/>
        </w:rPr>
        <w:t>Minasny, B., and A.B. McBratney. 2018. Limited effect of organic matter on soil available water capacity. European Journal of Soil Science 69(1): 39–47. doi: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Wiedenhoeft, T.C. Kaspar, and C.A. Cambardella. 2014. </w:t>
      </w:r>
      <w:r w:rsidRPr="00954324">
        <w:rPr>
          <w:rFonts w:ascii="Times New Roman" w:eastAsia="Times New Roman" w:hAnsi="Times New Roman" w:cs="Times New Roman"/>
          <w:highlight w:val="yellow"/>
          <w:rPrChange w:id="139" w:author="Liebman, Matthew Z [AGRON]" w:date="2021-09-28T10:34:00Z">
            <w:rPr>
              <w:rFonts w:ascii="Times New Roman" w:eastAsia="Times New Roman" w:hAnsi="Times New Roman" w:cs="Times New Roman"/>
            </w:rPr>
          </w:rPrChange>
        </w:rPr>
        <w:t>Rye Cover Crop Effects on Soil Quality in No-Till Corn Silage-Soybean Cropping Systems</w:t>
      </w:r>
      <w:r w:rsidRPr="006A68EC">
        <w:rPr>
          <w:rFonts w:ascii="Times New Roman" w:eastAsia="Times New Roman" w:hAnsi="Times New Roman" w:cs="Times New Roman"/>
        </w:rPr>
        <w:t>. Soil Science Society of America Journal 78(3): 968–976. doi: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Management effects on near-surface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5CD76EC8" w:rsidR="00764A15"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 xml:space="preserve">Nelson, D.W., and L.E. Sommers. 1983. </w:t>
      </w:r>
      <w:r w:rsidRPr="00954324">
        <w:rPr>
          <w:rFonts w:ascii="Times New Roman" w:eastAsia="Times New Roman" w:hAnsi="Times New Roman" w:cs="Times New Roman"/>
          <w:highlight w:val="yellow"/>
          <w:rPrChange w:id="140" w:author="Liebman, Matthew Z [AGRON]" w:date="2021-09-28T10:35:00Z">
            <w:rPr>
              <w:rFonts w:ascii="Times New Roman" w:eastAsia="Times New Roman" w:hAnsi="Times New Roman" w:cs="Times New Roman"/>
            </w:rPr>
          </w:rPrChange>
        </w:rPr>
        <w:t>Total Carbon, Organic Carbon, and Organic Matter</w:t>
      </w:r>
      <w:r w:rsidRPr="006A68EC">
        <w:rPr>
          <w:rFonts w:ascii="Times New Roman" w:eastAsia="Times New Roman" w:hAnsi="Times New Roman" w:cs="Times New Roman"/>
        </w:rPr>
        <w:t>. John Wiley &amp; Sons, Ltd. p. 539–</w:t>
      </w:r>
      <w:commentRangeStart w:id="141"/>
      <w:r w:rsidRPr="006A68EC">
        <w:rPr>
          <w:rFonts w:ascii="Times New Roman" w:eastAsia="Times New Roman" w:hAnsi="Times New Roman" w:cs="Times New Roman"/>
        </w:rPr>
        <w:t>579</w:t>
      </w:r>
      <w:commentRangeEnd w:id="141"/>
      <w:r w:rsidR="00954324">
        <w:rPr>
          <w:rStyle w:val="CommentReference"/>
        </w:rPr>
        <w:commentReference w:id="141"/>
      </w:r>
    </w:p>
    <w:p w14:paraId="4FC1CA25" w14:textId="7EDEC0A8" w:rsidR="00B2636F" w:rsidRPr="00B2636F" w:rsidRDefault="00B2636F" w:rsidP="00B2636F">
      <w:pPr>
        <w:autoSpaceDE w:val="0"/>
        <w:autoSpaceDN w:val="0"/>
        <w:ind w:hanging="480"/>
        <w:divId w:val="40635999"/>
        <w:rPr>
          <w:rFonts w:ascii="Times New Roman" w:eastAsia="Times New Roman" w:hAnsi="Times New Roman" w:cs="Times New Roman"/>
          <w:color w:val="FF0000"/>
        </w:rPr>
      </w:pPr>
      <w:r w:rsidRPr="00B2636F">
        <w:rPr>
          <w:rFonts w:ascii="Times New Roman" w:eastAsia="Times New Roman" w:hAnsi="Times New Roman" w:cs="Times New Roman"/>
          <w:color w:val="FF0000"/>
        </w:rPr>
        <w:t xml:space="preserve">Nichols, V.A., R.A. Ordóñez, E.E. Wright, M.J. Castellano, M. Liebman, J.L. Hatfield, M. Helmers, S.V. Archontoulis. 2019. Maize root distributions strongly associated with water tables in Iowa, USA. Plant and Soil, 444(1), pp.225-238. doi: </w:t>
      </w:r>
      <w:hyperlink r:id="rId19" w:history="1">
        <w:r w:rsidRPr="00B2636F">
          <w:rPr>
            <w:rFonts w:ascii="Times New Roman" w:eastAsia="Times New Roman" w:hAnsi="Times New Roman" w:cs="Times New Roman"/>
            <w:color w:val="FF0000"/>
          </w:rPr>
          <w:t>10.1007/s11104-019-04269-6</w:t>
        </w:r>
      </w:hyperlink>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R. Martinez‐Feria, D. Weisberger,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Cover crops and weed suppression in the U.S. Midwest: A meta‐analysis and modeling study. Agricultural &amp; Environmental Letters 5(1). doi: 10.1002/ael2.20022.</w:t>
      </w:r>
    </w:p>
    <w:p w14:paraId="72F40C62" w14:textId="2B5AE0D4"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Gailans,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w:t>
      </w:r>
      <w:del w:id="142" w:author="Liebman, Matthew Z [AGRON]" w:date="2021-09-28T10:29:00Z">
        <w:r w:rsidRPr="006A68EC" w:rsidDel="00CC5BC3">
          <w:rPr>
            <w:rFonts w:ascii="Times New Roman" w:eastAsia="Times New Roman" w:hAnsi="Times New Roman" w:cs="Times New Roman"/>
          </w:rPr>
          <w:delText>Long</w:delText>
        </w:r>
      </w:del>
      <w:ins w:id="143" w:author="Liebman, Matthew Z [AGRON]" w:date="2021-09-28T10:29:00Z">
        <w:r w:rsidR="00CC5BC3">
          <w:rPr>
            <w:rFonts w:ascii="Times New Roman" w:eastAsia="Times New Roman" w:hAnsi="Times New Roman" w:cs="Times New Roman"/>
          </w:rPr>
          <w:t>l</w:t>
        </w:r>
        <w:r w:rsidR="00CC5BC3" w:rsidRPr="006A68EC">
          <w:rPr>
            <w:rFonts w:ascii="Times New Roman" w:eastAsia="Times New Roman" w:hAnsi="Times New Roman" w:cs="Times New Roman"/>
          </w:rPr>
          <w:t>ong</w:t>
        </w:r>
      </w:ins>
      <w:r w:rsidRPr="006A68EC">
        <w:rPr>
          <w:rFonts w:ascii="Times New Roman" w:eastAsia="Times New Roman" w:hAnsi="Times New Roman" w:cs="Times New Roman"/>
        </w:rPr>
        <w:t>-</w:t>
      </w:r>
      <w:del w:id="144" w:author="Liebman, Matthew Z [AGRON]" w:date="2021-09-28T10:29:00Z">
        <w:r w:rsidRPr="006A68EC" w:rsidDel="00CC5BC3">
          <w:rPr>
            <w:rFonts w:ascii="Times New Roman" w:eastAsia="Times New Roman" w:hAnsi="Times New Roman" w:cs="Times New Roman"/>
          </w:rPr>
          <w:delText xml:space="preserve">Term </w:delText>
        </w:r>
      </w:del>
      <w:ins w:id="145" w:author="Liebman, Matthew Z [AGRON]" w:date="2021-09-28T10:29:00Z">
        <w:r w:rsidR="00CC5BC3">
          <w:rPr>
            <w:rFonts w:ascii="Times New Roman" w:eastAsia="Times New Roman" w:hAnsi="Times New Roman" w:cs="Times New Roman"/>
          </w:rPr>
          <w:t>t</w:t>
        </w:r>
        <w:r w:rsidR="00CC5BC3" w:rsidRPr="006A68EC">
          <w:rPr>
            <w:rFonts w:ascii="Times New Roman" w:eastAsia="Times New Roman" w:hAnsi="Times New Roman" w:cs="Times New Roman"/>
          </w:rPr>
          <w:t xml:space="preserve">erm </w:t>
        </w:r>
      </w:ins>
      <w:del w:id="146" w:author="Liebman, Matthew Z [AGRON]" w:date="2021-09-28T10:29:00Z">
        <w:r w:rsidRPr="006A68EC" w:rsidDel="00CC5BC3">
          <w:rPr>
            <w:rFonts w:ascii="Times New Roman" w:eastAsia="Times New Roman" w:hAnsi="Times New Roman" w:cs="Times New Roman"/>
          </w:rPr>
          <w:delText xml:space="preserve">Cover </w:delText>
        </w:r>
      </w:del>
      <w:ins w:id="147"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over </w:t>
        </w:r>
      </w:ins>
      <w:del w:id="148" w:author="Liebman, Matthew Z [AGRON]" w:date="2021-09-28T10:29:00Z">
        <w:r w:rsidRPr="006A68EC" w:rsidDel="00CC5BC3">
          <w:rPr>
            <w:rFonts w:ascii="Times New Roman" w:eastAsia="Times New Roman" w:hAnsi="Times New Roman" w:cs="Times New Roman"/>
          </w:rPr>
          <w:delText xml:space="preserve">Cropping </w:delText>
        </w:r>
      </w:del>
      <w:ins w:id="149"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ropping </w:t>
        </w:r>
      </w:ins>
      <w:r w:rsidRPr="006A68EC">
        <w:rPr>
          <w:rFonts w:ascii="Times New Roman" w:eastAsia="Times New Roman" w:hAnsi="Times New Roman" w:cs="Times New Roman"/>
        </w:rPr>
        <w:t xml:space="preserve">on </w:t>
      </w:r>
      <w:del w:id="150" w:author="Liebman, Matthew Z [AGRON]" w:date="2021-09-28T10:29:00Z">
        <w:r w:rsidRPr="006A68EC" w:rsidDel="00CC5BC3">
          <w:rPr>
            <w:rFonts w:ascii="Times New Roman" w:eastAsia="Times New Roman" w:hAnsi="Times New Roman" w:cs="Times New Roman"/>
          </w:rPr>
          <w:delText xml:space="preserve">Weed </w:delText>
        </w:r>
      </w:del>
      <w:ins w:id="151" w:author="Liebman, Matthew Z [AGRON]" w:date="2021-09-28T10:29:00Z">
        <w:r w:rsidR="00CC5BC3">
          <w:rPr>
            <w:rFonts w:ascii="Times New Roman" w:eastAsia="Times New Roman" w:hAnsi="Times New Roman" w:cs="Times New Roman"/>
          </w:rPr>
          <w:t>w</w:t>
        </w:r>
        <w:r w:rsidR="00CC5BC3" w:rsidRPr="006A68EC">
          <w:rPr>
            <w:rFonts w:ascii="Times New Roman" w:eastAsia="Times New Roman" w:hAnsi="Times New Roman" w:cs="Times New Roman"/>
          </w:rPr>
          <w:t xml:space="preserve">eed </w:t>
        </w:r>
      </w:ins>
      <w:del w:id="152" w:author="Liebman, Matthew Z [AGRON]" w:date="2021-09-28T10:29:00Z">
        <w:r w:rsidRPr="006A68EC" w:rsidDel="00CC5BC3">
          <w:rPr>
            <w:rFonts w:ascii="Times New Roman" w:eastAsia="Times New Roman" w:hAnsi="Times New Roman" w:cs="Times New Roman"/>
          </w:rPr>
          <w:delText>Seedbanks</w:delText>
        </w:r>
      </w:del>
      <w:ins w:id="153" w:author="Liebman, Matthew Z [AGRON]" w:date="2021-09-28T10:29:00Z">
        <w:r w:rsidR="00CC5BC3">
          <w:rPr>
            <w:rFonts w:ascii="Times New Roman" w:eastAsia="Times New Roman" w:hAnsi="Times New Roman" w:cs="Times New Roman"/>
          </w:rPr>
          <w:t>s</w:t>
        </w:r>
        <w:r w:rsidR="00CC5BC3" w:rsidRPr="006A68EC">
          <w:rPr>
            <w:rFonts w:ascii="Times New Roman" w:eastAsia="Times New Roman" w:hAnsi="Times New Roman" w:cs="Times New Roman"/>
          </w:rPr>
          <w:t>eedbanks</w:t>
        </w:r>
      </w:ins>
      <w:r w:rsidRPr="006A68EC">
        <w:rPr>
          <w:rFonts w:ascii="Times New Roman" w:eastAsia="Times New Roman" w:hAnsi="Times New Roman" w:cs="Times New Roman"/>
        </w:rPr>
        <w:t>. Frontiers in Agronomy 2: 591091. doi: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Nichols, V., English, L. E., and Liebman, M. (2020c). </w:t>
      </w:r>
      <w:r w:rsidRPr="00370295">
        <w:rPr>
          <w:rFonts w:ascii="Times New Roman" w:eastAsia="Times New Roman" w:hAnsi="Times New Roman" w:cs="Times New Roman"/>
          <w:color w:val="FF0000"/>
          <w:highlight w:val="yellow"/>
          <w:rPrChange w:id="154" w:author="Liebman, Matthew Z [AGRON]" w:date="2021-09-28T10:35:00Z">
            <w:rPr>
              <w:rFonts w:ascii="Times New Roman" w:eastAsia="Times New Roman" w:hAnsi="Times New Roman" w:cs="Times New Roman"/>
              <w:color w:val="FF0000"/>
            </w:rPr>
          </w:rPrChange>
        </w:rPr>
        <w:t>Long Term Cover Cropping Effects on Weed Seedbanks [Dataset]</w:t>
      </w:r>
      <w:r w:rsidRPr="009215E3">
        <w:rPr>
          <w:rFonts w:ascii="Times New Roman" w:eastAsia="Times New Roman" w:hAnsi="Times New Roman" w:cs="Times New Roman"/>
          <w:color w:val="FF0000"/>
        </w:rPr>
        <w:t>. Iowa State University. doi: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Ogilvie, C.M., W. Ashiq, H.B. Vasava, and A. Biswas. 2021. Quantifying root-soil interactions in cover crop systems: A review. Agriculture (Switzerland) 11(3). doi: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Omuto, C.T., M. Maechler, and V. Too. 2021. </w:t>
      </w:r>
      <w:r w:rsidRPr="00370295">
        <w:rPr>
          <w:rFonts w:ascii="Times New Roman" w:eastAsia="Times New Roman" w:hAnsi="Times New Roman" w:cs="Times New Roman"/>
          <w:highlight w:val="yellow"/>
          <w:rPrChange w:id="155" w:author="Liebman, Matthew Z [AGRON]" w:date="2021-09-28T10:35:00Z">
            <w:rPr>
              <w:rFonts w:ascii="Times New Roman" w:eastAsia="Times New Roman" w:hAnsi="Times New Roman" w:cs="Times New Roman"/>
            </w:rPr>
          </w:rPrChange>
        </w:rPr>
        <w:t xml:space="preserve">HydroMe: Estimating Water Retention and Infiltration Model  Parameters using Experimental </w:t>
      </w:r>
      <w:commentRangeStart w:id="156"/>
      <w:r w:rsidRPr="00370295">
        <w:rPr>
          <w:rFonts w:ascii="Times New Roman" w:eastAsia="Times New Roman" w:hAnsi="Times New Roman" w:cs="Times New Roman"/>
          <w:highlight w:val="yellow"/>
          <w:rPrChange w:id="157" w:author="Liebman, Matthew Z [AGRON]" w:date="2021-09-28T10:35:00Z">
            <w:rPr>
              <w:rFonts w:ascii="Times New Roman" w:eastAsia="Times New Roman" w:hAnsi="Times New Roman" w:cs="Times New Roman"/>
            </w:rPr>
          </w:rPrChange>
        </w:rPr>
        <w:t>Data</w:t>
      </w:r>
      <w:commentRangeEnd w:id="156"/>
      <w:r w:rsidR="00370295">
        <w:rPr>
          <w:rStyle w:val="CommentReference"/>
        </w:rPr>
        <w:commentReference w:id="156"/>
      </w:r>
      <w:r w:rsidRPr="006A68EC">
        <w:rPr>
          <w:rFonts w:ascii="Times New Roman" w:eastAsia="Times New Roman" w:hAnsi="Times New Roman" w:cs="Times New Roman"/>
        </w:rPr>
        <w:t>.</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Pearl, J. 2010. An introduction to causal inference. International Journal of Biostatistics 6(2). doi: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20"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r w:rsidRPr="000C7919">
        <w:rPr>
          <w:rFonts w:ascii="Times New Roman" w:eastAsia="Times New Roman" w:hAnsi="Times New Roman" w:cs="Times New Roman"/>
          <w:color w:val="FF0000"/>
        </w:rPr>
        <w:t>Helmers</w:t>
      </w:r>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Vadose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Edreira, </w:t>
      </w:r>
      <w:r w:rsidRPr="000C1E43">
        <w:rPr>
          <w:rFonts w:ascii="Times New Roman" w:eastAsia="Times New Roman" w:hAnsi="Times New Roman" w:cs="Times New Roman"/>
          <w:highlight w:val="yellow"/>
          <w:rPrChange w:id="158" w:author="Liebman, Matthew Z [AGRON]" w:date="2021-09-28T10:36: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Archontoulis, H.S. Yang, and P. Grassini. 2018. Do shallow water tables contribute to high and stable maize yields in the US Corn Belt? Global Food Security 18: 27–34. doi: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r w:rsidRPr="006A68EC">
        <w:rPr>
          <w:rFonts w:ascii="Times New Roman" w:eastAsia="Times New Roman" w:hAnsi="Times New Roman" w:cs="Times New Roman"/>
        </w:rPr>
        <w:t>Rorick, J.D., and E.J. Kladivko. 2017. Cereal rye cover crop effects on soil carbon and physical properties in southeastern Indiana. Journal of Soil and Water Conservation 72(3). doi: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Körschens. 2009. </w:t>
      </w:r>
      <w:r w:rsidRPr="000C1E43">
        <w:rPr>
          <w:rFonts w:ascii="Times New Roman" w:eastAsia="Times New Roman" w:hAnsi="Times New Roman" w:cs="Times New Roman"/>
          <w:highlight w:val="yellow"/>
          <w:rPrChange w:id="159" w:author="Liebman, Matthew Z [AGRON]" w:date="2021-09-28T10:36:00Z">
            <w:rPr>
              <w:rFonts w:ascii="Times New Roman" w:eastAsia="Times New Roman" w:hAnsi="Times New Roman" w:cs="Times New Roman"/>
            </w:rPr>
          </w:rPrChange>
        </w:rPr>
        <w:t>Calculating the Effect of Soil Organic Matter Concentration on Soil Bulk Density</w:t>
      </w:r>
      <w:r w:rsidRPr="006A68EC">
        <w:rPr>
          <w:rFonts w:ascii="Times New Roman" w:eastAsia="Times New Roman" w:hAnsi="Times New Roman" w:cs="Times New Roman"/>
        </w:rPr>
        <w:t>. Soil Science Society of America Journal 73(3): 876–885. doi: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w:t>
      </w:r>
      <w:r w:rsidRPr="000C1E43">
        <w:rPr>
          <w:rFonts w:ascii="Times New Roman" w:eastAsia="Times New Roman" w:hAnsi="Times New Roman" w:cs="Times New Roman"/>
          <w:highlight w:val="yellow"/>
          <w:rPrChange w:id="160" w:author="Liebman, Matthew Z [AGRON]" w:date="2021-09-28T10:36:00Z">
            <w:rPr>
              <w:rFonts w:ascii="Times New Roman" w:eastAsia="Times New Roman" w:hAnsi="Times New Roman" w:cs="Times New Roman"/>
            </w:rPr>
          </w:rPrChange>
        </w:rPr>
        <w:t>Soil Water Characteristic Estimates by Texture and Organic Matter for Hydrologic Solutions</w:t>
      </w:r>
      <w:r w:rsidRPr="006A68EC">
        <w:rPr>
          <w:rFonts w:ascii="Times New Roman" w:eastAsia="Times New Roman" w:hAnsi="Times New Roman" w:cs="Times New Roman"/>
        </w:rPr>
        <w:t>. Soil Science Society of America Journal 70(5): 1569–1578. doi: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Smith, R.G., A.S. Davis, N.R. Jordan, L.W. Atwood, A.B. Daly, et al. 2014. Structural equation modeling facilitates transdisciplinary research on agriculture and climate change. Crop Science 54(2): 475–483. doi: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r w:rsidRPr="006A68EC">
        <w:rPr>
          <w:rFonts w:ascii="Times New Roman" w:eastAsia="Times New Roman" w:hAnsi="Times New Roman" w:cs="Times New Roman"/>
        </w:rPr>
        <w:t>Strock, S.J., P.M. Porter, and M.P. Russelle. 2004. Cover cropping to reduce nitrate loss through subsurface drainage in the northern U.S. corn belt. Journal of environmental quality 33(3): 1010–1016. doi: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r w:rsidRPr="006A68EC">
        <w:rPr>
          <w:rFonts w:ascii="Times New Roman" w:eastAsia="Times New Roman" w:hAnsi="Times New Roman" w:cs="Times New Roman"/>
        </w:rPr>
        <w:t xml:space="preserve">Villamil, M.B., G.A. Bollero, R.G. Darmody, F.W. Simmons, and D.G. Bullock. 2006. </w:t>
      </w:r>
      <w:r w:rsidRPr="000C1E43">
        <w:rPr>
          <w:rFonts w:ascii="Times New Roman" w:eastAsia="Times New Roman" w:hAnsi="Times New Roman" w:cs="Times New Roman"/>
          <w:highlight w:val="yellow"/>
          <w:rPrChange w:id="161" w:author="Liebman, Matthew Z [AGRON]" w:date="2021-09-28T10:36:00Z">
            <w:rPr>
              <w:rFonts w:ascii="Times New Roman" w:eastAsia="Times New Roman" w:hAnsi="Times New Roman" w:cs="Times New Roman"/>
            </w:rPr>
          </w:rPrChange>
        </w:rPr>
        <w:t>No-Till Corn/Soybean Systems Including Winter Cover Crops</w:t>
      </w:r>
      <w:r w:rsidRPr="006A68EC">
        <w:rPr>
          <w:rFonts w:ascii="Times New Roman" w:eastAsia="Times New Roman" w:hAnsi="Times New Roman" w:cs="Times New Roman"/>
        </w:rPr>
        <w:t>. Soil Science Society of America Journal 70(6): 1936–1944. doi: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Wade, J., S.W. Culman, J.A.R. Logan, H. Poffenbarger, M.S. Demyan, et al. 2020. Improved soil biological health increases corn grain yield in N fertilized systems across the Corn Belt. Scientific Reports 10(1): 3917. doi: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Wickham, H., M. Averick, J. Bryan, W. Chang, L. McGowan, et al. 2019. Welcome to the Tidyverse. Journal of Open Source Software 4(43): 1686. doi: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Williams, A., M.C. Hunter, M. Kammerer, D.A. Kane, N.R. Jordan, et al. 2016. Soil water holding capacity mitigates downside risk and volatility in US rainfed maize: Time to invest in soil organic matter? PLoS ONE 11(8): 1–11. doi: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Williams, C.L., M. Liebman, J.W. Edwards, D.E. James, J.W. Singer, et al. 2008. Patterns of regional yield stability in association with regional environmental characteristics. Crop Science 48(4): 1545–1559. doi: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w:t>
      </w:r>
      <w:r w:rsidRPr="000C1E43">
        <w:rPr>
          <w:rFonts w:ascii="Times New Roman" w:eastAsia="Times New Roman" w:hAnsi="Times New Roman" w:cs="Times New Roman"/>
          <w:highlight w:val="yellow"/>
          <w:rPrChange w:id="162" w:author="Liebman, Matthew Z [AGRON]" w:date="2021-09-28T10:37:00Z">
            <w:rPr>
              <w:rFonts w:ascii="Times New Roman" w:eastAsia="Times New Roman" w:hAnsi="Times New Roman" w:cs="Times New Roman"/>
            </w:rPr>
          </w:rPrChange>
        </w:rPr>
        <w:t>Crop Cover Root Channels May Alleviate Soil Compaction Effects on Soybean Crop</w:t>
      </w:r>
      <w:r w:rsidRPr="006A68EC">
        <w:rPr>
          <w:rFonts w:ascii="Times New Roman" w:eastAsia="Times New Roman" w:hAnsi="Times New Roman" w:cs="Times New Roman"/>
        </w:rPr>
        <w:t>. Soil Science Society of America Journal 68(4): 1403–1409. doi: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1" w:author="Liebman, Matthew Z [AGRON]" w:date="2021-09-28T10:02:00Z" w:initials="LMZ[">
    <w:p w14:paraId="5A38A1D6" w14:textId="7CCE2EAD" w:rsidR="002F5B61" w:rsidRDefault="002F5B61">
      <w:pPr>
        <w:pStyle w:val="CommentText"/>
      </w:pPr>
      <w:r>
        <w:rPr>
          <w:rStyle w:val="CommentReference"/>
        </w:rPr>
        <w:annotationRef/>
      </w:r>
      <w:r>
        <w:t>There’s a contrast between cover cropping inducing these differences and cover cropping being coincident with these differences. Which do you think it is? If the latter, I would reword this sentence.</w:t>
      </w:r>
    </w:p>
  </w:comment>
  <w:comment w:id="83" w:author="Liebman, Matthew Z [AGRON]" w:date="2021-09-28T10:00:00Z" w:initials="LMZ[">
    <w:p w14:paraId="1EA8D0BD" w14:textId="6F273CC3" w:rsidR="0033630F" w:rsidRDefault="0033630F">
      <w:pPr>
        <w:pStyle w:val="CommentText"/>
      </w:pPr>
      <w:r>
        <w:rPr>
          <w:rStyle w:val="CommentReference"/>
        </w:rPr>
        <w:annotationRef/>
      </w:r>
      <w:r>
        <w:t>Is this a conjecture or do you know this occurred?</w:t>
      </w:r>
    </w:p>
  </w:comment>
  <w:comment w:id="115" w:author="Liebman, Matthew Z [AGRON]" w:date="2021-09-28T10:30:00Z" w:initials="LMZ[">
    <w:p w14:paraId="3C41A248" w14:textId="22560238" w:rsidR="00A94402" w:rsidRDefault="00A94402">
      <w:pPr>
        <w:pStyle w:val="CommentText"/>
      </w:pPr>
      <w:r>
        <w:rPr>
          <w:rStyle w:val="CommentReference"/>
        </w:rPr>
        <w:annotationRef/>
      </w:r>
      <w:r>
        <w:t>Use capitalization or lack of capitalization in article titles consistently.</w:t>
      </w:r>
    </w:p>
  </w:comment>
  <w:comment w:id="123" w:author="Liebman, Matthew Z [AGRON]" w:date="2021-09-28T10:32:00Z" w:initials="LMZ[">
    <w:p w14:paraId="16137058" w14:textId="308153D5" w:rsidR="00E07806" w:rsidRDefault="00E07806">
      <w:pPr>
        <w:pStyle w:val="CommentText"/>
      </w:pPr>
      <w:r>
        <w:rPr>
          <w:rStyle w:val="CommentReference"/>
        </w:rPr>
        <w:annotationRef/>
      </w:r>
      <w:r>
        <w:t>Duplication?????</w:t>
      </w:r>
    </w:p>
  </w:comment>
  <w:comment w:id="126" w:author="Liebman, Matthew Z [AGRON]" w:date="2021-09-28T10:33:00Z" w:initials="LMZ[">
    <w:p w14:paraId="4D15CC0A" w14:textId="17EED6B1" w:rsidR="00A6536A" w:rsidRDefault="00A6536A">
      <w:pPr>
        <w:pStyle w:val="CommentText"/>
      </w:pPr>
      <w:r>
        <w:rPr>
          <w:rStyle w:val="CommentReference"/>
        </w:rPr>
        <w:annotationRef/>
      </w:r>
      <w:r>
        <w:t>Add URL.</w:t>
      </w:r>
    </w:p>
  </w:comment>
  <w:comment w:id="128" w:author="Liebman, Matthew Z [AGRON]" w:date="2021-09-28T10:33:00Z" w:initials="LMZ[">
    <w:p w14:paraId="34DFD3D0" w14:textId="3831B510" w:rsidR="00543A29" w:rsidRDefault="00543A29">
      <w:pPr>
        <w:pStyle w:val="CommentText"/>
      </w:pPr>
      <w:r>
        <w:rPr>
          <w:rStyle w:val="CommentReference"/>
        </w:rPr>
        <w:annotationRef/>
      </w:r>
      <w:r>
        <w:t>Location of publication??</w:t>
      </w:r>
    </w:p>
  </w:comment>
  <w:comment w:id="129" w:author="Liebman, Matthew Z [AGRON]" w:date="2021-09-28T10:33:00Z" w:initials="LMZ[">
    <w:p w14:paraId="492FB211" w14:textId="5ADA782B" w:rsidR="006B7D41" w:rsidRDefault="006B7D41">
      <w:pPr>
        <w:pStyle w:val="CommentText"/>
      </w:pPr>
      <w:r>
        <w:rPr>
          <w:rStyle w:val="CommentReference"/>
        </w:rPr>
        <w:annotationRef/>
      </w:r>
      <w:r>
        <w:t>Location of publisher??</w:t>
      </w:r>
    </w:p>
  </w:comment>
  <w:comment w:id="137" w:author="Liebman, Matthew Z [AGRON]" w:date="2021-09-28T10:34:00Z" w:initials="LMZ[">
    <w:p w14:paraId="42F0E629" w14:textId="0B75FC50" w:rsidR="000D052C" w:rsidRDefault="000D052C">
      <w:pPr>
        <w:pStyle w:val="CommentText"/>
      </w:pPr>
      <w:r>
        <w:rPr>
          <w:rStyle w:val="CommentReference"/>
        </w:rPr>
        <w:annotationRef/>
      </w:r>
      <w:r>
        <w:t>Location of publisher?</w:t>
      </w:r>
    </w:p>
  </w:comment>
  <w:comment w:id="141" w:author="Liebman, Matthew Z [AGRON]" w:date="2021-09-28T10:35:00Z" w:initials="LMZ[">
    <w:p w14:paraId="19416D9E" w14:textId="1F4ED256" w:rsidR="00954324" w:rsidRDefault="00954324">
      <w:pPr>
        <w:pStyle w:val="CommentText"/>
      </w:pPr>
      <w:r>
        <w:rPr>
          <w:rStyle w:val="CommentReference"/>
        </w:rPr>
        <w:annotationRef/>
      </w:r>
      <w:r>
        <w:t>Location of publisher??</w:t>
      </w:r>
    </w:p>
  </w:comment>
  <w:comment w:id="156" w:author="Liebman, Matthew Z [AGRON]" w:date="2021-09-28T10:35:00Z" w:initials="LMZ[">
    <w:p w14:paraId="38998F74" w14:textId="6BC90DFD" w:rsidR="00370295" w:rsidRDefault="00370295">
      <w:pPr>
        <w:pStyle w:val="CommentText"/>
      </w:pPr>
      <w:r>
        <w:rPr>
          <w:rStyle w:val="CommentReference"/>
        </w:rPr>
        <w:annotationRef/>
      </w:r>
      <w:r>
        <w:t>Location of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8A1D6" w15:done="0"/>
  <w15:commentEx w15:paraId="1EA8D0BD" w15:done="0"/>
  <w15:commentEx w15:paraId="3C41A248" w15:done="0"/>
  <w15:commentEx w15:paraId="16137058" w15:done="0"/>
  <w15:commentEx w15:paraId="4D15CC0A" w15:done="0"/>
  <w15:commentEx w15:paraId="34DFD3D0" w15:done="0"/>
  <w15:commentEx w15:paraId="492FB211" w15:done="0"/>
  <w15:commentEx w15:paraId="42F0E629" w15:done="0"/>
  <w15:commentEx w15:paraId="19416D9E" w15:done="0"/>
  <w15:commentEx w15:paraId="38998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6B7" w16cex:dateUtc="2021-09-28T15:02:00Z"/>
  <w16cex:commentExtensible w16cex:durableId="24FD6620" w16cex:dateUtc="2021-09-28T15:00:00Z"/>
  <w16cex:commentExtensible w16cex:durableId="24FD6D2F" w16cex:dateUtc="2021-09-28T15:30:00Z"/>
  <w16cex:commentExtensible w16cex:durableId="24FD6DB2" w16cex:dateUtc="2021-09-28T15:32:00Z"/>
  <w16cex:commentExtensible w16cex:durableId="24FD6DE3" w16cex:dateUtc="2021-09-28T15:33:00Z"/>
  <w16cex:commentExtensible w16cex:durableId="24FD6DFC" w16cex:dateUtc="2021-09-28T15:33:00Z"/>
  <w16cex:commentExtensible w16cex:durableId="24FD6E0E" w16cex:dateUtc="2021-09-28T15:33:00Z"/>
  <w16cex:commentExtensible w16cex:durableId="24FD6E36" w16cex:dateUtc="2021-09-28T15:34:00Z"/>
  <w16cex:commentExtensible w16cex:durableId="24FD6E5F" w16cex:dateUtc="2021-09-28T15:35:00Z"/>
  <w16cex:commentExtensible w16cex:durableId="24FD6E8A" w16cex:dateUtc="2021-09-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8A1D6" w16cid:durableId="24FD66B7"/>
  <w16cid:commentId w16cid:paraId="1EA8D0BD" w16cid:durableId="24FD6620"/>
  <w16cid:commentId w16cid:paraId="3C41A248" w16cid:durableId="24FD6D2F"/>
  <w16cid:commentId w16cid:paraId="16137058" w16cid:durableId="24FD6DB2"/>
  <w16cid:commentId w16cid:paraId="4D15CC0A" w16cid:durableId="24FD6DE3"/>
  <w16cid:commentId w16cid:paraId="34DFD3D0" w16cid:durableId="24FD6DFC"/>
  <w16cid:commentId w16cid:paraId="492FB211" w16cid:durableId="24FD6E0E"/>
  <w16cid:commentId w16cid:paraId="42F0E629" w16cid:durableId="24FD6E36"/>
  <w16cid:commentId w16cid:paraId="19416D9E" w16cid:durableId="24FD6E5F"/>
  <w16cid:commentId w16cid:paraId="38998F74" w16cid:durableId="24FD6E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44F2B" w14:textId="77777777" w:rsidR="0084088C" w:rsidRDefault="0084088C">
      <w:pPr>
        <w:spacing w:after="0" w:line="240" w:lineRule="auto"/>
      </w:pPr>
      <w:r>
        <w:separator/>
      </w:r>
    </w:p>
  </w:endnote>
  <w:endnote w:type="continuationSeparator" w:id="0">
    <w:p w14:paraId="40715041" w14:textId="77777777" w:rsidR="0084088C" w:rsidRDefault="0084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BE7B19" w:rsidRPr="00E60724" w:rsidRDefault="00BE7B19"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B106B" w14:textId="77777777" w:rsidR="0084088C" w:rsidRDefault="0084088C">
      <w:pPr>
        <w:spacing w:after="0" w:line="240" w:lineRule="auto"/>
      </w:pPr>
      <w:r>
        <w:separator/>
      </w:r>
    </w:p>
  </w:footnote>
  <w:footnote w:type="continuationSeparator" w:id="0">
    <w:p w14:paraId="46CBA6C7" w14:textId="77777777" w:rsidR="0084088C" w:rsidRDefault="00840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BE7B19" w:rsidRPr="00E60724" w:rsidRDefault="00BE7B19" w:rsidP="00AF030F">
    <w:pPr>
      <w:jc w:val="center"/>
    </w:pPr>
    <w:r w:rsidRPr="00E60724">
      <w:t>Publisher: AGRONOMY; Journal: AGROJNL:Agronomy Journal; Copyright: Will notify...</w:t>
    </w:r>
  </w:p>
  <w:p w14:paraId="2A914C3A" w14:textId="77777777" w:rsidR="00BE7B19" w:rsidRPr="00E60724" w:rsidRDefault="00BE7B19" w:rsidP="00AF030F">
    <w:pPr>
      <w:jc w:val="center"/>
    </w:pPr>
    <w:r w:rsidRPr="00E60724">
      <w:t>Volume: Will notify...; Issue: Will notify...; Manuscript: aj-2017-08-0123-a; DOI: ; PII: &lt;txtPII&gt;</w:t>
    </w:r>
  </w:p>
  <w:p w14:paraId="232609C4" w14:textId="77777777" w:rsidR="00BE7B19" w:rsidRPr="00E60724" w:rsidRDefault="00BE7B19" w:rsidP="00AF030F">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BE7B19" w:rsidRPr="00E60724" w:rsidRDefault="00BE7B19"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BE7B19" w:rsidRPr="00E60724" w:rsidRDefault="00BE7B19" w:rsidP="00AF030F">
    <w:pPr>
      <w:jc w:val="center"/>
    </w:pPr>
    <w:r w:rsidRPr="00E60724">
      <w:t>Publisher: AGRONOMY; Journal: AGROJNL:Agronomy Journal; Copyright: Will notify...</w:t>
    </w:r>
  </w:p>
  <w:p w14:paraId="3DA1D762" w14:textId="77777777" w:rsidR="00BE7B19" w:rsidRPr="00E60724" w:rsidRDefault="00BE7B19" w:rsidP="00AF030F">
    <w:pPr>
      <w:jc w:val="center"/>
    </w:pPr>
    <w:r w:rsidRPr="00E60724">
      <w:t>Volume: Will notify...; Issue: Will notify...; Manuscript: aj-2017-08-0123-a; DOI: ; PII: &lt;txtPII&gt;</w:t>
    </w:r>
  </w:p>
  <w:p w14:paraId="04D0960F" w14:textId="77777777" w:rsidR="00BE7B19" w:rsidRPr="00E60724" w:rsidRDefault="00BE7B19" w:rsidP="00AF030F">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74B07"/>
    <w:rsid w:val="0009397B"/>
    <w:rsid w:val="000942C3"/>
    <w:rsid w:val="000A03A4"/>
    <w:rsid w:val="000B1288"/>
    <w:rsid w:val="000B3D6A"/>
    <w:rsid w:val="000C1E43"/>
    <w:rsid w:val="000C5DFA"/>
    <w:rsid w:val="000C7919"/>
    <w:rsid w:val="000D052C"/>
    <w:rsid w:val="000E5598"/>
    <w:rsid w:val="0012402A"/>
    <w:rsid w:val="0014621C"/>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12738"/>
    <w:rsid w:val="003324FD"/>
    <w:rsid w:val="0033630F"/>
    <w:rsid w:val="00354E04"/>
    <w:rsid w:val="00356237"/>
    <w:rsid w:val="003672AA"/>
    <w:rsid w:val="00367E5E"/>
    <w:rsid w:val="00370295"/>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2C65"/>
    <w:rsid w:val="00483AF7"/>
    <w:rsid w:val="00485002"/>
    <w:rsid w:val="004877C3"/>
    <w:rsid w:val="00490C2F"/>
    <w:rsid w:val="0049285A"/>
    <w:rsid w:val="004942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6362"/>
    <w:rsid w:val="00533091"/>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5757"/>
    <w:rsid w:val="007C23E5"/>
    <w:rsid w:val="007D1372"/>
    <w:rsid w:val="007D157B"/>
    <w:rsid w:val="007D3B20"/>
    <w:rsid w:val="007D4C1F"/>
    <w:rsid w:val="007F1996"/>
    <w:rsid w:val="007F6715"/>
    <w:rsid w:val="00810F19"/>
    <w:rsid w:val="00813F82"/>
    <w:rsid w:val="00816EC3"/>
    <w:rsid w:val="00831B9D"/>
    <w:rsid w:val="0084088C"/>
    <w:rsid w:val="00841D1C"/>
    <w:rsid w:val="0084698D"/>
    <w:rsid w:val="00857930"/>
    <w:rsid w:val="008659F9"/>
    <w:rsid w:val="00870683"/>
    <w:rsid w:val="00877246"/>
    <w:rsid w:val="00877B03"/>
    <w:rsid w:val="00882E64"/>
    <w:rsid w:val="00895979"/>
    <w:rsid w:val="008970F4"/>
    <w:rsid w:val="008A4212"/>
    <w:rsid w:val="008B3D02"/>
    <w:rsid w:val="008B6C06"/>
    <w:rsid w:val="008E3D4B"/>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21374"/>
    <w:rsid w:val="00A221EE"/>
    <w:rsid w:val="00A26633"/>
    <w:rsid w:val="00A27DA7"/>
    <w:rsid w:val="00A40DC1"/>
    <w:rsid w:val="00A6536A"/>
    <w:rsid w:val="00A6539B"/>
    <w:rsid w:val="00A65AA3"/>
    <w:rsid w:val="00A70040"/>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112E"/>
    <w:rsid w:val="00ED79FF"/>
    <w:rsid w:val="00EE549A"/>
    <w:rsid w:val="00EE742F"/>
    <w:rsid w:val="00F057B2"/>
    <w:rsid w:val="00F25328"/>
    <w:rsid w:val="00F321AF"/>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practicalfarmers.org/wp-content/uploads/2020/01/Winter_Rye_Effect_on_Yield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07/s11104-019-04269-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B42DA-F838-400D-BF1B-4902316D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8364</Words>
  <Characters>47679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2</cp:revision>
  <dcterms:created xsi:type="dcterms:W3CDTF">2021-09-28T15:56:00Z</dcterms:created>
  <dcterms:modified xsi:type="dcterms:W3CDTF">2021-09-28T15:56:00Z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