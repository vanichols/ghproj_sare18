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3452" w14:textId="5865DD41" w:rsidR="00632BCA" w:rsidRPr="00AA4678" w:rsidRDefault="007D157B" w:rsidP="00813F82">
      <w:pPr>
        <w:pStyle w:val="LeftRunhead"/>
        <w:spacing w:line="480" w:lineRule="auto"/>
        <w:rPr>
          <w:bCs/>
          <w:szCs w:val="24"/>
        </w:rPr>
      </w:pPr>
      <w:r w:rsidRPr="00AA4678">
        <w:rPr>
          <w:b/>
          <w:szCs w:val="24"/>
        </w:rPr>
        <w:t xml:space="preserve">To be submitted to </w:t>
      </w:r>
      <w:proofErr w:type="spellStart"/>
      <w:r w:rsidR="00036088" w:rsidRPr="00AA4678">
        <w:rPr>
          <w:bCs/>
          <w:i/>
          <w:szCs w:val="24"/>
        </w:rPr>
        <w:t>Agrosystems</w:t>
      </w:r>
      <w:proofErr w:type="spellEnd"/>
      <w:r w:rsidR="00036088" w:rsidRPr="00AA4678">
        <w:rPr>
          <w:bCs/>
          <w:i/>
          <w:szCs w:val="24"/>
        </w:rPr>
        <w:t>, Geoscience</w:t>
      </w:r>
      <w:r w:rsidR="001F39F8" w:rsidRPr="00AA4678">
        <w:rPr>
          <w:bCs/>
          <w:i/>
          <w:szCs w:val="24"/>
        </w:rPr>
        <w:t>s</w:t>
      </w:r>
      <w:r w:rsidR="002251BF" w:rsidRPr="00AA4678">
        <w:rPr>
          <w:bCs/>
          <w:i/>
          <w:szCs w:val="24"/>
        </w:rPr>
        <w:t xml:space="preserve"> &amp; Environment</w:t>
      </w:r>
      <w:r w:rsidR="00632BCA" w:rsidRPr="00AA4678">
        <w:rPr>
          <w:bCs/>
          <w:szCs w:val="24"/>
        </w:rPr>
        <w:t xml:space="preserve">. </w:t>
      </w:r>
      <w:hyperlink r:id="rId8" w:history="1">
        <w:r w:rsidR="00632BCA" w:rsidRPr="00AA4678">
          <w:rPr>
            <w:rStyle w:val="Hyperlink"/>
            <w:bCs/>
            <w:szCs w:val="24"/>
          </w:rPr>
          <w:t>https://dl.sciencesocieties.org/publications/style/</w:t>
        </w:r>
      </w:hyperlink>
      <w:r w:rsidR="00632BCA" w:rsidRPr="00AA4678">
        <w:rPr>
          <w:bCs/>
          <w:szCs w:val="24"/>
        </w:rPr>
        <w:t>.</w:t>
      </w:r>
    </w:p>
    <w:p w14:paraId="5C96FC03" w14:textId="77777777" w:rsidR="00632BCA" w:rsidRPr="00AA4678" w:rsidRDefault="00632BCA" w:rsidP="00813F82">
      <w:pPr>
        <w:pStyle w:val="LeftRunhead"/>
        <w:spacing w:line="480" w:lineRule="auto"/>
        <w:rPr>
          <w:szCs w:val="24"/>
        </w:rPr>
      </w:pPr>
    </w:p>
    <w:p w14:paraId="1A884A3C" w14:textId="41B08D60"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(3-5 impact statements, 85 char max for each)</w:t>
      </w:r>
    </w:p>
    <w:p w14:paraId="2D2C8154" w14:textId="54B83324"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parameters at </w:t>
      </w:r>
      <w:r w:rsidR="00AA4678" w:rsidRPr="00AA4678">
        <w:rPr>
          <w:szCs w:val="24"/>
        </w:rPr>
        <w:t>14</w:t>
      </w:r>
      <w:r w:rsidRPr="00AA4678">
        <w:rPr>
          <w:szCs w:val="24"/>
        </w:rPr>
        <w:t xml:space="preserve"> cm depth varied by site</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28A73918"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 xml:space="preserve">increase percentage of macropores (&gt;30 um)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79949A50" w14:textId="5D15C936" w:rsidR="00AE1D24" w:rsidRPr="00AA4678" w:rsidRDefault="00426094" w:rsidP="00813F82">
      <w:pPr>
        <w:pStyle w:val="ArticleTitle"/>
        <w:spacing w:line="480" w:lineRule="auto"/>
        <w:rPr>
          <w:sz w:val="24"/>
          <w:szCs w:val="24"/>
        </w:rPr>
      </w:pPr>
      <w:r w:rsidRPr="00AA4678">
        <w:rPr>
          <w:bCs/>
          <w:sz w:val="24"/>
          <w:szCs w:val="24"/>
        </w:rPr>
        <w:t xml:space="preserve">Effects of </w:t>
      </w:r>
      <w:r w:rsidR="006852A1" w:rsidRPr="00AA4678">
        <w:rPr>
          <w:bCs/>
          <w:sz w:val="24"/>
          <w:szCs w:val="24"/>
        </w:rPr>
        <w:t>Winter Cover Crop</w:t>
      </w:r>
      <w:r w:rsidRPr="00AA4678">
        <w:rPr>
          <w:bCs/>
          <w:sz w:val="24"/>
          <w:szCs w:val="24"/>
        </w:rPr>
        <w:t>ping</w:t>
      </w:r>
      <w:r w:rsidR="006852A1" w:rsidRPr="00AA4678">
        <w:rPr>
          <w:bCs/>
          <w:sz w:val="24"/>
          <w:szCs w:val="24"/>
        </w:rPr>
        <w:t xml:space="preserve"> on Soil Water-holding Capacity</w:t>
      </w:r>
      <w:r w:rsidR="006852A1" w:rsidRPr="00AA4678">
        <w:rPr>
          <w:sz w:val="24"/>
          <w:szCs w:val="24"/>
        </w:rPr>
        <w:t xml:space="preserve"> </w:t>
      </w:r>
      <w:r w:rsidRPr="00AA4678">
        <w:rPr>
          <w:sz w:val="24"/>
          <w:szCs w:val="24"/>
        </w:rPr>
        <w:t>Varies by Site</w:t>
      </w:r>
    </w:p>
    <w:p w14:paraId="54F0E9F2" w14:textId="5BBD2E66" w:rsidR="00D446D7" w:rsidRPr="00AA4678" w:rsidRDefault="006852A1" w:rsidP="00813F82">
      <w:pPr>
        <w:pStyle w:val="Authors"/>
        <w:spacing w:line="480" w:lineRule="auto"/>
        <w:rPr>
          <w:szCs w:val="24"/>
        </w:rPr>
      </w:pPr>
      <w:r w:rsidRPr="00AA4678">
        <w:rPr>
          <w:szCs w:val="24"/>
        </w:rPr>
        <w:t>V.A. Nichols</w:t>
      </w:r>
      <w:r w:rsidR="007D157B" w:rsidRPr="00AA4678">
        <w:rPr>
          <w:szCs w:val="24"/>
        </w:rPr>
        <w:t>1</w:t>
      </w:r>
      <w:r w:rsidRPr="00AA4678">
        <w:rPr>
          <w:szCs w:val="24"/>
        </w:rPr>
        <w:t>, E. B. Moore</w:t>
      </w:r>
      <w:r w:rsidR="007D157B" w:rsidRPr="00AA4678">
        <w:rPr>
          <w:szCs w:val="24"/>
        </w:rPr>
        <w:t>1</w:t>
      </w:r>
      <w:r w:rsidRPr="00AA4678">
        <w:rPr>
          <w:szCs w:val="24"/>
        </w:rPr>
        <w:t>, S</w:t>
      </w:r>
      <w:ins w:id="0" w:author="Liebman, Matthew Z [AGRON]" w:date="2021-06-07T12:22:00Z">
        <w:r w:rsidR="001A572B">
          <w:rPr>
            <w:szCs w:val="24"/>
          </w:rPr>
          <w:t>.</w:t>
        </w:r>
      </w:ins>
      <w:r w:rsidRPr="00AA4678">
        <w:rPr>
          <w:szCs w:val="24"/>
        </w:rPr>
        <w:t xml:space="preserve"> Gailans</w:t>
      </w:r>
      <w:r w:rsidR="007D157B" w:rsidRPr="00AA4678">
        <w:rPr>
          <w:szCs w:val="24"/>
        </w:rPr>
        <w:t>2</w:t>
      </w:r>
      <w:r w:rsidRPr="00AA4678">
        <w:rPr>
          <w:szCs w:val="24"/>
        </w:rPr>
        <w:t>, M</w:t>
      </w:r>
      <w:ins w:id="1" w:author="Liebman, Matthew Z [AGRON]" w:date="2021-06-07T12:22:00Z">
        <w:r w:rsidR="001A572B">
          <w:rPr>
            <w:szCs w:val="24"/>
          </w:rPr>
          <w:t>.</w:t>
        </w:r>
      </w:ins>
      <w:r w:rsidRPr="00AA4678">
        <w:rPr>
          <w:szCs w:val="24"/>
        </w:rPr>
        <w:t xml:space="preserve"> </w:t>
      </w:r>
      <w:del w:id="2" w:author="Liebman, Matthew Z [AGRON]" w:date="2021-06-07T12:22:00Z">
        <w:r w:rsidRPr="00AA4678" w:rsidDel="001A572B">
          <w:rPr>
            <w:szCs w:val="24"/>
          </w:rPr>
          <w:delText>Liebamn</w:delText>
        </w:r>
        <w:r w:rsidR="007D157B" w:rsidRPr="00AA4678" w:rsidDel="001A572B">
          <w:rPr>
            <w:szCs w:val="24"/>
          </w:rPr>
          <w:delText>1</w:delText>
        </w:r>
      </w:del>
      <w:ins w:id="3" w:author="Liebman, Matthew Z [AGRON]" w:date="2021-06-07T12:22:00Z">
        <w:r w:rsidR="001A572B">
          <w:rPr>
            <w:szCs w:val="24"/>
          </w:rPr>
          <w:t>Liebman</w:t>
        </w:r>
        <w:r w:rsidR="001A572B" w:rsidRPr="00AA4678">
          <w:rPr>
            <w:szCs w:val="24"/>
          </w:rPr>
          <w:t>1</w:t>
        </w:r>
      </w:ins>
    </w:p>
    <w:p w14:paraId="394BBE8F" w14:textId="1FC3AB7D" w:rsidR="00D446D7" w:rsidRPr="00AA4678" w:rsidRDefault="00D446D7" w:rsidP="00813F82">
      <w:pPr>
        <w:pStyle w:val="Affiliations"/>
        <w:spacing w:line="480" w:lineRule="auto"/>
        <w:rPr>
          <w:sz w:val="24"/>
          <w:szCs w:val="24"/>
        </w:rPr>
      </w:pPr>
      <w:r w:rsidRPr="00AA4678">
        <w:rPr>
          <w:sz w:val="24"/>
          <w:szCs w:val="24"/>
        </w:rPr>
        <w:t>Affiliations:</w:t>
      </w:r>
    </w:p>
    <w:p w14:paraId="3096AACF" w14:textId="1B41EF7F" w:rsidR="007D157B" w:rsidRPr="00AA4678" w:rsidRDefault="007D157B" w:rsidP="00813F82">
      <w:pPr>
        <w:pStyle w:val="Affiliations"/>
        <w:spacing w:line="480" w:lineRule="auto"/>
        <w:rPr>
          <w:sz w:val="24"/>
          <w:szCs w:val="24"/>
        </w:rPr>
      </w:pPr>
      <w:r w:rsidRPr="00AA4678">
        <w:rPr>
          <w:sz w:val="24"/>
          <w:szCs w:val="24"/>
        </w:rPr>
        <w:t>1 Department of Agronomy, Iowa State University</w:t>
      </w:r>
    </w:p>
    <w:p w14:paraId="4B8D9C2D" w14:textId="3025EA33" w:rsidR="007D157B" w:rsidRPr="00AA4678" w:rsidRDefault="007D157B" w:rsidP="00813F82">
      <w:pPr>
        <w:pStyle w:val="Affiliations"/>
        <w:spacing w:line="480" w:lineRule="auto"/>
        <w:rPr>
          <w:sz w:val="24"/>
          <w:szCs w:val="24"/>
        </w:rPr>
      </w:pPr>
      <w:r w:rsidRPr="00AA4678">
        <w:rPr>
          <w:sz w:val="24"/>
          <w:szCs w:val="24"/>
        </w:rPr>
        <w:t>2 Practical Farmers of Iowa</w:t>
      </w:r>
    </w:p>
    <w:p w14:paraId="29DA3F07" w14:textId="3F6DFF24" w:rsidR="00AE1D24" w:rsidRPr="00AA4678" w:rsidRDefault="00AE1D24" w:rsidP="00813F82">
      <w:pPr>
        <w:pStyle w:val="Abbreviations"/>
        <w:spacing w:line="480" w:lineRule="auto"/>
        <w:rPr>
          <w:sz w:val="24"/>
          <w:szCs w:val="24"/>
        </w:rPr>
      </w:pPr>
      <w:r w:rsidRPr="00AA4678">
        <w:rPr>
          <w:sz w:val="24"/>
          <w:szCs w:val="24"/>
        </w:rPr>
        <w:t xml:space="preserve">Abbreviations: </w:t>
      </w:r>
    </w:p>
    <w:p w14:paraId="79E1E476" w14:textId="0E4AEC55" w:rsidR="007D157B" w:rsidRPr="00AA4678" w:rsidRDefault="007D157B" w:rsidP="00813F82">
      <w:pPr>
        <w:pStyle w:val="Abbreviations"/>
        <w:spacing w:line="480" w:lineRule="auto"/>
        <w:rPr>
          <w:sz w:val="24"/>
          <w:szCs w:val="24"/>
        </w:rPr>
      </w:pPr>
      <w:r w:rsidRPr="00AA4678">
        <w:rPr>
          <w:sz w:val="24"/>
          <w:szCs w:val="24"/>
        </w:rPr>
        <w:t>CC, cover crop</w:t>
      </w:r>
    </w:p>
    <w:p w14:paraId="6B593A5D" w14:textId="1E523103" w:rsidR="00A054E5" w:rsidRPr="00AA4678" w:rsidRDefault="00A054E5" w:rsidP="00813F82">
      <w:pPr>
        <w:pStyle w:val="Abbreviations"/>
        <w:spacing w:line="480" w:lineRule="auto"/>
        <w:rPr>
          <w:sz w:val="24"/>
          <w:szCs w:val="24"/>
        </w:rPr>
      </w:pPr>
      <w:r w:rsidRPr="00AA4678">
        <w:rPr>
          <w:sz w:val="24"/>
          <w:szCs w:val="24"/>
        </w:rPr>
        <w:t>USDA, United States Department of Agriculture</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7D62CDCD"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r w:rsidRPr="00AA4678">
        <w:rPr>
          <w:rFonts w:ascii="Times New Roman" w:eastAsia="Times New Roman" w:hAnsi="Times New Roman" w:cs="Times New Roman"/>
          <w:i/>
          <w:iCs/>
          <w:sz w:val="24"/>
          <w:szCs w:val="24"/>
        </w:rPr>
        <w:t>Secale cereal</w:t>
      </w:r>
      <w:ins w:id="4" w:author="Liebman, Matthew Z [AGRON]" w:date="2021-06-07T12:22:00Z">
        <w:r w:rsidR="001A572B">
          <w:rPr>
            <w:rFonts w:ascii="Times New Roman" w:eastAsia="Times New Roman" w:hAnsi="Times New Roman" w:cs="Times New Roman"/>
            <w:i/>
            <w:iCs/>
            <w:sz w:val="24"/>
            <w:szCs w:val="24"/>
          </w:rPr>
          <w:t>e</w:t>
        </w:r>
      </w:ins>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w:t>
      </w:r>
      <w:ins w:id="5" w:author="Liebman, Matthew Z [AGRON]" w:date="2021-06-07T12:23:00Z">
        <w:r w:rsidR="001A572B">
          <w:rPr>
            <w:rFonts w:ascii="Times New Roman" w:eastAsia="Times New Roman" w:hAnsi="Times New Roman" w:cs="Times New Roman"/>
            <w:sz w:val="24"/>
            <w:szCs w:val="24"/>
          </w:rPr>
          <w:t xml:space="preserve">potentially </w:t>
        </w:r>
      </w:ins>
      <w:r w:rsidRPr="00AA4678">
        <w:rPr>
          <w:rFonts w:ascii="Times New Roman" w:eastAsia="Times New Roman" w:hAnsi="Times New Roman" w:cs="Times New Roman"/>
          <w:sz w:val="24"/>
          <w:szCs w:val="24"/>
        </w:rPr>
        <w:t xml:space="preserve">offers several environmental benefits, but the long-term effects on soil hydrological properties </w:t>
      </w:r>
      <w:del w:id="6" w:author="Liebman, Matthew Z [AGRON]" w:date="2021-06-07T12:23:00Z">
        <w:r w:rsidRPr="00AA4678" w:rsidDel="001A572B">
          <w:rPr>
            <w:rFonts w:ascii="Times New Roman" w:eastAsia="Times New Roman" w:hAnsi="Times New Roman" w:cs="Times New Roman"/>
            <w:sz w:val="24"/>
            <w:szCs w:val="24"/>
          </w:rPr>
          <w:delText xml:space="preserve">is </w:delText>
        </w:r>
      </w:del>
      <w:ins w:id="7" w:author="Liebman, Matthew Z [AGRON]" w:date="2021-06-07T12:23:00Z">
        <w:r w:rsidR="001A572B">
          <w:rPr>
            <w:rFonts w:ascii="Times New Roman" w:eastAsia="Times New Roman" w:hAnsi="Times New Roman" w:cs="Times New Roman"/>
            <w:sz w:val="24"/>
            <w:szCs w:val="24"/>
          </w:rPr>
          <w:t>are</w:t>
        </w:r>
        <w:r w:rsidR="001A572B" w:rsidRPr="00AA4678">
          <w:rPr>
            <w:rFonts w:ascii="Times New Roman" w:eastAsia="Times New Roman" w:hAnsi="Times New Roman" w:cs="Times New Roman"/>
            <w:sz w:val="24"/>
            <w:szCs w:val="24"/>
          </w:rPr>
          <w:t xml:space="preserve"> </w:t>
        </w:r>
      </w:ins>
      <w:r w:rsidRPr="00AA4678">
        <w:rPr>
          <w:rFonts w:ascii="Times New Roman" w:eastAsia="Times New Roman" w:hAnsi="Times New Roman" w:cs="Times New Roman"/>
          <w:sz w:val="24"/>
          <w:szCs w:val="24"/>
        </w:rPr>
        <w:t xml:space="preserve">not well-understood.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 xml:space="preserve">winter rye CC and </w:t>
      </w:r>
      <w:ins w:id="8" w:author="Liebman, Matthew Z [AGRON]" w:date="2021-06-07T12:24:00Z">
        <w:r w:rsidR="001A572B">
          <w:rPr>
            <w:rFonts w:ascii="Times New Roman" w:eastAsia="Times New Roman" w:hAnsi="Times New Roman" w:cs="Times New Roman"/>
            <w:sz w:val="24"/>
            <w:szCs w:val="24"/>
          </w:rPr>
          <w:t xml:space="preserve">a </w:t>
        </w:r>
      </w:ins>
      <w:r w:rsidRPr="00AA4678">
        <w:rPr>
          <w:rFonts w:ascii="Times New Roman" w:eastAsia="Times New Roman" w:hAnsi="Times New Roman" w:cs="Times New Roman"/>
          <w:sz w:val="24"/>
          <w:szCs w:val="24"/>
        </w:rPr>
        <w:t>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At each trial, we took intact 7.62</w:t>
      </w:r>
      <w:ins w:id="9" w:author="Liebman, Matthew Z [AGRON]" w:date="2021-06-07T12:24:00Z">
        <w:r w:rsidR="001A572B">
          <w:rPr>
            <w:rFonts w:ascii="Times New Roman" w:eastAsia="Times New Roman" w:hAnsi="Times New Roman" w:cs="Times New Roman"/>
            <w:sz w:val="24"/>
            <w:szCs w:val="24"/>
          </w:rPr>
          <w:t xml:space="preserve"> cm</w:t>
        </w:r>
      </w:ins>
      <w:r w:rsidRPr="00AA4678">
        <w:rPr>
          <w:rFonts w:ascii="Times New Roman" w:eastAsia="Times New Roman" w:hAnsi="Times New Roman" w:cs="Times New Roman"/>
          <w:sz w:val="24"/>
          <w:szCs w:val="24"/>
        </w:rPr>
        <w:t xml:space="preserve"> diameter soil samples from a 10-18 cm depth increment shortly after cash crop planting in the spring of 2019. We measured the volumetric soil water content at saturation and matric potentials of -2.5, -10, -25, -50, -100, -200 and -500 cm water. Additionally, we measured organic matter</w:t>
      </w:r>
      <w:r w:rsidR="0009397B" w:rsidRPr="00AA4678">
        <w:rPr>
          <w:rFonts w:ascii="Times New Roman" w:eastAsia="Times New Roman" w:hAnsi="Times New Roman" w:cs="Times New Roman"/>
          <w:sz w:val="24"/>
          <w:szCs w:val="24"/>
        </w:rPr>
        <w:t xml:space="preserve">, </w:t>
      </w:r>
      <w:del w:id="10" w:author="Liebman, Matthew Z [AGRON]" w:date="2021-06-07T12:25:00Z">
        <w:r w:rsidRPr="00AA4678" w:rsidDel="001A572B">
          <w:rPr>
            <w:rFonts w:ascii="Times New Roman" w:eastAsia="Times New Roman" w:hAnsi="Times New Roman" w:cs="Times New Roman"/>
            <w:sz w:val="24"/>
            <w:szCs w:val="24"/>
          </w:rPr>
          <w:delText xml:space="preserve">soil </w:delText>
        </w:r>
      </w:del>
      <w:r w:rsidRPr="00AA4678">
        <w:rPr>
          <w:rFonts w:ascii="Times New Roman" w:eastAsia="Times New Roman" w:hAnsi="Times New Roman" w:cs="Times New Roman"/>
          <w:sz w:val="24"/>
          <w:szCs w:val="24"/>
        </w:rPr>
        <w:t>textur</w:t>
      </w:r>
      <w:ins w:id="11" w:author="Liebman, Matthew Z [AGRON]" w:date="2021-06-07T12:25:00Z">
        <w:r w:rsidR="001A572B">
          <w:rPr>
            <w:rFonts w:ascii="Times New Roman" w:eastAsia="Times New Roman" w:hAnsi="Times New Roman" w:cs="Times New Roman"/>
            <w:sz w:val="24"/>
            <w:szCs w:val="24"/>
          </w:rPr>
          <w:t>al composition</w:t>
        </w:r>
      </w:ins>
      <w:del w:id="12" w:author="Liebman, Matthew Z [AGRON]" w:date="2021-06-07T12:25:00Z">
        <w:r w:rsidRPr="00AA4678" w:rsidDel="001A572B">
          <w:rPr>
            <w:rFonts w:ascii="Times New Roman" w:eastAsia="Times New Roman" w:hAnsi="Times New Roman" w:cs="Times New Roman"/>
            <w:sz w:val="24"/>
            <w:szCs w:val="24"/>
          </w:rPr>
          <w:delText>e</w:delText>
        </w:r>
      </w:del>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xml:space="preserve">, and percent macropores (&gt;30 um) </w:t>
      </w:r>
      <w:del w:id="13" w:author="Liebman, Matthew Z [AGRON]" w:date="2021-06-07T12:25:00Z">
        <w:r w:rsidR="00760942" w:rsidDel="001A572B">
          <w:rPr>
            <w:rFonts w:ascii="Times New Roman" w:eastAsia="Times New Roman" w:hAnsi="Times New Roman" w:cs="Times New Roman"/>
            <w:sz w:val="24"/>
            <w:szCs w:val="24"/>
          </w:rPr>
          <w:delText xml:space="preserve">were </w:delText>
        </w:r>
      </w:del>
      <w:ins w:id="14" w:author="Liebman, Matthew Z [AGRON]" w:date="2021-06-07T12:25:00Z">
        <w:r w:rsidR="001A572B">
          <w:rPr>
            <w:rFonts w:ascii="Times New Roman" w:eastAsia="Times New Roman" w:hAnsi="Times New Roman" w:cs="Times New Roman"/>
            <w:sz w:val="24"/>
            <w:szCs w:val="24"/>
          </w:rPr>
          <w:t xml:space="preserve">was </w:t>
        </w:r>
      </w:ins>
      <w:r w:rsidR="00760942">
        <w:rPr>
          <w:rFonts w:ascii="Times New Roman" w:eastAsia="Times New Roman" w:hAnsi="Times New Roman" w:cs="Times New Roman"/>
          <w:sz w:val="24"/>
          <w:szCs w:val="24"/>
        </w:rPr>
        <w:t>estimated using capillary rise equations</w:t>
      </w:r>
      <w:r w:rsidRPr="00AA4678">
        <w:rPr>
          <w:rFonts w:ascii="Times New Roman" w:eastAsia="Times New Roman" w:hAnsi="Times New Roman" w:cs="Times New Roman"/>
          <w:sz w:val="24"/>
          <w:szCs w:val="24"/>
        </w:rPr>
        <w:t>. Water contents at saturation and at field capacity (-100 cm water) were taken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At </w:t>
      </w:r>
      <w:del w:id="15" w:author="Liebman, Matthew Z [AGRON]" w:date="2021-06-07T12:26:00Z">
        <w:r w:rsidRPr="00AA4678" w:rsidDel="001A572B">
          <w:rPr>
            <w:rFonts w:ascii="Times New Roman" w:eastAsia="Times New Roman" w:hAnsi="Times New Roman" w:cs="Times New Roman"/>
            <w:sz w:val="24"/>
            <w:szCs w:val="24"/>
          </w:rPr>
          <w:delText xml:space="preserve">this </w:delText>
        </w:r>
      </w:del>
      <w:ins w:id="16" w:author="Liebman, Matthew Z [AGRON]" w:date="2021-06-07T12:26:00Z">
        <w:r w:rsidR="001A572B">
          <w:rPr>
            <w:rFonts w:ascii="Times New Roman" w:eastAsia="Times New Roman" w:hAnsi="Times New Roman" w:cs="Times New Roman"/>
            <w:sz w:val="24"/>
            <w:szCs w:val="24"/>
          </w:rPr>
          <w:t>the</w:t>
        </w:r>
        <w:r w:rsidR="001A572B" w:rsidRPr="00AA4678">
          <w:rPr>
            <w:rFonts w:ascii="Times New Roman" w:eastAsia="Times New Roman" w:hAnsi="Times New Roman" w:cs="Times New Roman"/>
            <w:sz w:val="24"/>
            <w:szCs w:val="24"/>
          </w:rPr>
          <w:t xml:space="preserve"> </w:t>
        </w:r>
      </w:ins>
      <w:r w:rsidRPr="00AA4678">
        <w:rPr>
          <w:rFonts w:ascii="Times New Roman" w:eastAsia="Times New Roman" w:hAnsi="Times New Roman" w:cs="Times New Roman"/>
          <w:sz w:val="24"/>
          <w:szCs w:val="24"/>
        </w:rPr>
        <w:t>depth</w:t>
      </w:r>
      <w:ins w:id="17" w:author="Liebman, Matthew Z [AGRON]" w:date="2021-06-07T12:26:00Z">
        <w:r w:rsidR="001A572B">
          <w:rPr>
            <w:rFonts w:ascii="Times New Roman" w:eastAsia="Times New Roman" w:hAnsi="Times New Roman" w:cs="Times New Roman"/>
            <w:sz w:val="24"/>
            <w:szCs w:val="24"/>
          </w:rPr>
          <w:t xml:space="preserve"> sampled</w:t>
        </w:r>
      </w:ins>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nor did CCs increase the percent macropores</w:t>
      </w:r>
      <w:r w:rsidRPr="00AA4678">
        <w:rPr>
          <w:rFonts w:ascii="Times New Roman" w:eastAsia="Times New Roman" w:hAnsi="Times New Roman" w:cs="Times New Roman"/>
          <w:sz w:val="24"/>
          <w:szCs w:val="24"/>
        </w:rPr>
        <w:t xml:space="preserve">. At two trials, soil water content at field capacity was increased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r w:rsidR="004327C2" w:rsidRPr="00AA4678">
        <w:rPr>
          <w:rFonts w:ascii="Times New Roman" w:eastAsia="Times New Roman" w:hAnsi="Times New Roman" w:cs="Times New Roman"/>
          <w:sz w:val="24"/>
          <w:szCs w:val="24"/>
        </w:rPr>
        <w:t>1.3</w:t>
      </w:r>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r w:rsidRPr="00AA4678">
        <w:rPr>
          <w:rFonts w:ascii="Times New Roman" w:eastAsia="Times New Roman" w:hAnsi="Times New Roman" w:cs="Times New Roman"/>
          <w:sz w:val="24"/>
          <w:szCs w:val="24"/>
        </w:rPr>
        <w:t>above-ground biomass production</w:t>
      </w:r>
      <w:r w:rsidR="000942C3" w:rsidRPr="00AA4678">
        <w:rPr>
          <w:rFonts w:ascii="Times New Roman" w:eastAsia="Times New Roman" w:hAnsi="Times New Roman" w:cs="Times New Roman"/>
          <w:sz w:val="24"/>
          <w:szCs w:val="24"/>
        </w:rPr>
        <w:t xml:space="preserve"> or </w:t>
      </w:r>
      <w:del w:id="18" w:author="Liebman, Matthew Z [AGRON]" w:date="2021-06-07T12:26:00Z">
        <w:r w:rsidR="000942C3" w:rsidRPr="00AA4678" w:rsidDel="001A572B">
          <w:rPr>
            <w:rFonts w:ascii="Times New Roman" w:eastAsia="Times New Roman" w:hAnsi="Times New Roman" w:cs="Times New Roman"/>
            <w:sz w:val="24"/>
            <w:szCs w:val="24"/>
          </w:rPr>
          <w:delText xml:space="preserve">trial </w:delText>
        </w:r>
      </w:del>
      <w:ins w:id="19" w:author="Liebman, Matthew Z [AGRON]" w:date="2021-06-07T12:26:00Z">
        <w:r w:rsidR="001A572B">
          <w:rPr>
            <w:rFonts w:ascii="Times New Roman" w:eastAsia="Times New Roman" w:hAnsi="Times New Roman" w:cs="Times New Roman"/>
            <w:sz w:val="24"/>
            <w:szCs w:val="24"/>
          </w:rPr>
          <w:t>soil</w:t>
        </w:r>
        <w:r w:rsidR="001A572B" w:rsidRPr="00AA4678">
          <w:rPr>
            <w:rFonts w:ascii="Times New Roman" w:eastAsia="Times New Roman" w:hAnsi="Times New Roman" w:cs="Times New Roman"/>
            <w:sz w:val="24"/>
            <w:szCs w:val="24"/>
          </w:rPr>
          <w:t xml:space="preserve"> </w:t>
        </w:r>
      </w:ins>
      <w:r w:rsidR="000942C3" w:rsidRPr="00AA4678">
        <w:rPr>
          <w:rFonts w:ascii="Times New Roman" w:eastAsia="Times New Roman" w:hAnsi="Times New Roman" w:cs="Times New Roman"/>
          <w:sz w:val="24"/>
          <w:szCs w:val="24"/>
        </w:rPr>
        <w:t>texture</w:t>
      </w:r>
      <w:ins w:id="20" w:author="Liebman, Matthew Z [AGRON]" w:date="2021-06-07T12:26:00Z">
        <w:r w:rsidR="001A572B">
          <w:rPr>
            <w:rFonts w:ascii="Times New Roman" w:eastAsia="Times New Roman" w:hAnsi="Times New Roman" w:cs="Times New Roman"/>
            <w:sz w:val="24"/>
            <w:szCs w:val="24"/>
          </w:rPr>
          <w:t xml:space="preserve"> at the trial site</w:t>
        </w:r>
      </w:ins>
      <w:ins w:id="21" w:author="Liebman, Matthew Z [AGRON]" w:date="2021-06-07T12:27:00Z">
        <w:r w:rsidR="001A572B">
          <w:rPr>
            <w:rFonts w:ascii="Times New Roman" w:eastAsia="Times New Roman" w:hAnsi="Times New Roman" w:cs="Times New Roman"/>
            <w:sz w:val="24"/>
            <w:szCs w:val="24"/>
          </w:rPr>
          <w:t>s</w:t>
        </w:r>
      </w:ins>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del w:id="22" w:author="Liebman, Matthew Z [AGRON]" w:date="2021-06-07T12:27:00Z">
        <w:r w:rsidR="00FC4C2C" w:rsidRPr="00AA4678" w:rsidDel="00EB4892">
          <w:rPr>
            <w:rFonts w:ascii="Times New Roman" w:eastAsia="Times New Roman" w:hAnsi="Times New Roman" w:cs="Times New Roman"/>
            <w:sz w:val="24"/>
            <w:szCs w:val="24"/>
          </w:rPr>
          <w:delText>, which</w:delText>
        </w:r>
      </w:del>
      <w:ins w:id="23" w:author="Liebman, Matthew Z [AGRON]" w:date="2021-06-07T12:27:00Z">
        <w:r w:rsidR="00EB4892">
          <w:rPr>
            <w:rFonts w:ascii="Times New Roman" w:eastAsia="Times New Roman" w:hAnsi="Times New Roman" w:cs="Times New Roman"/>
            <w:sz w:val="24"/>
            <w:szCs w:val="24"/>
          </w:rPr>
          <w:t xml:space="preserve"> that</w:t>
        </w:r>
      </w:ins>
      <w:r w:rsidR="00FC4C2C"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w:t>
      </w:r>
      <w:del w:id="24" w:author="Liebman, Matthew Z [AGRON]" w:date="2021-06-07T12:27:00Z">
        <w:r w:rsidRPr="00AA4678" w:rsidDel="00EB4892">
          <w:rPr>
            <w:rFonts w:ascii="Times New Roman" w:eastAsia="Times New Roman" w:hAnsi="Times New Roman" w:cs="Times New Roman"/>
            <w:sz w:val="24"/>
            <w:szCs w:val="24"/>
          </w:rPr>
          <w:delText xml:space="preserve">measurements </w:delText>
        </w:r>
      </w:del>
      <w:ins w:id="25" w:author="Liebman, Matthew Z [AGRON]" w:date="2021-06-07T12:27:00Z">
        <w:r w:rsidR="00EB4892">
          <w:rPr>
            <w:rFonts w:ascii="Times New Roman" w:eastAsia="Times New Roman" w:hAnsi="Times New Roman" w:cs="Times New Roman"/>
            <w:sz w:val="24"/>
            <w:szCs w:val="24"/>
          </w:rPr>
          <w:t>characteristics</w:t>
        </w:r>
        <w:r w:rsidR="00EB4892" w:rsidRPr="00AA4678">
          <w:rPr>
            <w:rFonts w:ascii="Times New Roman" w:eastAsia="Times New Roman" w:hAnsi="Times New Roman" w:cs="Times New Roman"/>
            <w:sz w:val="24"/>
            <w:szCs w:val="24"/>
          </w:rPr>
          <w:t xml:space="preserve"> </w:t>
        </w:r>
      </w:ins>
      <w:r w:rsidRPr="00AA4678">
        <w:rPr>
          <w:rFonts w:ascii="Times New Roman" w:eastAsia="Times New Roman" w:hAnsi="Times New Roman" w:cs="Times New Roman"/>
          <w:sz w:val="24"/>
          <w:szCs w:val="24"/>
        </w:rPr>
        <w:t>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w:t>
      </w:r>
      <w:del w:id="26" w:author="Liebman, Matthew Z [AGRON]" w:date="2021-06-07T12:27:00Z">
        <w:r w:rsidRPr="00AA4678" w:rsidDel="00EB4892">
          <w:rPr>
            <w:rFonts w:ascii="Times New Roman" w:eastAsia="Times New Roman" w:hAnsi="Times New Roman" w:cs="Times New Roman"/>
            <w:sz w:val="24"/>
            <w:szCs w:val="24"/>
          </w:rPr>
          <w:delText xml:space="preserve">demonstrate </w:delText>
        </w:r>
      </w:del>
      <w:ins w:id="27" w:author="Liebman, Matthew Z [AGRON]" w:date="2021-06-07T12:27:00Z">
        <w:r w:rsidR="00EB4892">
          <w:rPr>
            <w:rFonts w:ascii="Times New Roman" w:eastAsia="Times New Roman" w:hAnsi="Times New Roman" w:cs="Times New Roman"/>
            <w:sz w:val="24"/>
            <w:szCs w:val="24"/>
          </w:rPr>
          <w:t>indicate</w:t>
        </w:r>
        <w:r w:rsidR="00EB4892" w:rsidRPr="00AA4678">
          <w:rPr>
            <w:rFonts w:ascii="Times New Roman" w:eastAsia="Times New Roman" w:hAnsi="Times New Roman" w:cs="Times New Roman"/>
            <w:sz w:val="24"/>
            <w:szCs w:val="24"/>
          </w:rPr>
          <w:t xml:space="preserve"> </w:t>
        </w:r>
      </w:ins>
      <w:r w:rsidRPr="00AA4678">
        <w:rPr>
          <w:rFonts w:ascii="Times New Roman" w:eastAsia="Times New Roman" w:hAnsi="Times New Roman" w:cs="Times New Roman"/>
          <w:sz w:val="24"/>
          <w:szCs w:val="24"/>
        </w:rPr>
        <w:t xml:space="preserve">more research is needed on the exact mechanisms </w:t>
      </w:r>
      <w:r w:rsidRPr="00AA4678">
        <w:rPr>
          <w:rFonts w:ascii="Times New Roman" w:eastAsia="Times New Roman" w:hAnsi="Times New Roman" w:cs="Times New Roman"/>
          <w:sz w:val="24"/>
          <w:szCs w:val="24"/>
        </w:rPr>
        <w:lastRenderedPageBreak/>
        <w:t xml:space="preserve">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can </w:t>
      </w:r>
      <w:del w:id="28" w:author="Liebman, Matthew Z [AGRON]" w:date="2021-06-07T12:27:00Z">
        <w:r w:rsidRPr="00AA4678" w:rsidDel="00EB4892">
          <w:rPr>
            <w:rFonts w:ascii="Times New Roman" w:eastAsia="Times New Roman" w:hAnsi="Times New Roman" w:cs="Times New Roman"/>
            <w:sz w:val="24"/>
            <w:szCs w:val="24"/>
          </w:rPr>
          <w:delText xml:space="preserve">improve </w:delText>
        </w:r>
      </w:del>
      <w:ins w:id="29" w:author="Liebman, Matthew Z [AGRON]" w:date="2021-06-07T12:27:00Z">
        <w:r w:rsidR="00EB4892">
          <w:rPr>
            <w:rFonts w:ascii="Times New Roman" w:eastAsia="Times New Roman" w:hAnsi="Times New Roman" w:cs="Times New Roman"/>
            <w:sz w:val="24"/>
            <w:szCs w:val="24"/>
          </w:rPr>
          <w:t>affect</w:t>
        </w:r>
        <w:r w:rsidR="00EB4892" w:rsidRPr="00AA4678">
          <w:rPr>
            <w:rFonts w:ascii="Times New Roman" w:eastAsia="Times New Roman" w:hAnsi="Times New Roman" w:cs="Times New Roman"/>
            <w:sz w:val="24"/>
            <w:szCs w:val="24"/>
          </w:rPr>
          <w:t xml:space="preserve"> </w:t>
        </w:r>
      </w:ins>
      <w:r w:rsidRPr="00AA4678">
        <w:rPr>
          <w:rFonts w:ascii="Times New Roman" w:eastAsia="Times New Roman" w:hAnsi="Times New Roman" w:cs="Times New Roman"/>
          <w:sz w:val="24"/>
          <w:szCs w:val="24"/>
        </w:rPr>
        <w:t>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as well as when and where </w:t>
      </w:r>
      <w:del w:id="30" w:author="Liebman, Matthew Z [AGRON]" w:date="2021-06-07T12:27:00Z">
        <w:r w:rsidRPr="00AA4678" w:rsidDel="00EB4892">
          <w:rPr>
            <w:rFonts w:ascii="Times New Roman" w:eastAsia="Times New Roman" w:hAnsi="Times New Roman" w:cs="Times New Roman"/>
            <w:sz w:val="24"/>
            <w:szCs w:val="24"/>
          </w:rPr>
          <w:delText xml:space="preserve">those </w:delText>
        </w:r>
      </w:del>
      <w:ins w:id="31" w:author="Liebman, Matthew Z [AGRON]" w:date="2021-06-07T12:27:00Z">
        <w:r w:rsidR="00EB4892">
          <w:rPr>
            <w:rFonts w:ascii="Times New Roman" w:eastAsia="Times New Roman" w:hAnsi="Times New Roman" w:cs="Times New Roman"/>
            <w:sz w:val="24"/>
            <w:szCs w:val="24"/>
          </w:rPr>
          <w:t>potential</w:t>
        </w:r>
        <w:r w:rsidR="00EB4892" w:rsidRPr="00AA4678">
          <w:rPr>
            <w:rFonts w:ascii="Times New Roman" w:eastAsia="Times New Roman" w:hAnsi="Times New Roman" w:cs="Times New Roman"/>
            <w:sz w:val="24"/>
            <w:szCs w:val="24"/>
          </w:rPr>
          <w:t xml:space="preserve"> </w:t>
        </w:r>
      </w:ins>
      <w:r w:rsidRPr="00AA4678">
        <w:rPr>
          <w:rFonts w:ascii="Times New Roman" w:eastAsia="Times New Roman" w:hAnsi="Times New Roman" w:cs="Times New Roman"/>
          <w:sz w:val="24"/>
          <w:szCs w:val="24"/>
        </w:rPr>
        <w:t xml:space="preserve">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t>Introduction</w:t>
      </w:r>
    </w:p>
    <w:p w14:paraId="2BBFBFE3" w14:textId="0CDF768E"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r w:rsidRPr="00AA4678">
        <w:rPr>
          <w:rFonts w:ascii="Times New Roman" w:hAnsi="Times New Roman" w:cs="Times New Roman"/>
          <w:i/>
          <w:iCs/>
        </w:rPr>
        <w:t>Secale cereal</w:t>
      </w:r>
      <w:ins w:id="32" w:author="Liebman, Matthew Z [AGRON]" w:date="2021-06-07T12:28:00Z">
        <w:r w:rsidR="00E92907">
          <w:rPr>
            <w:rFonts w:ascii="Times New Roman" w:hAnsi="Times New Roman" w:cs="Times New Roman"/>
            <w:i/>
            <w:iCs/>
          </w:rPr>
          <w:t>e</w:t>
        </w:r>
      </w:ins>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 xml:space="preserve">)-based systems </w:t>
      </w:r>
      <w:ins w:id="33" w:author="Liebman, Matthew Z [AGRON]" w:date="2021-06-07T12:28:00Z">
        <w:r w:rsidR="00975F25">
          <w:rPr>
            <w:rFonts w:ascii="Times New Roman" w:hAnsi="Times New Roman" w:cs="Times New Roman"/>
          </w:rPr>
          <w:t xml:space="preserve">potentially </w:t>
        </w:r>
      </w:ins>
      <w:r w:rsidRPr="00AA4678">
        <w:rPr>
          <w:rFonts w:ascii="Times New Roman" w:hAnsi="Times New Roman" w:cs="Times New Roman"/>
        </w:rPr>
        <w:t>offers several environmental benefits</w:t>
      </w:r>
      <w:r w:rsidR="00DC1010" w:rsidRPr="00AA4678">
        <w:rPr>
          <w:rFonts w:ascii="Times New Roman" w:hAnsi="Times New Roman" w:cs="Times New Roman"/>
        </w:rPr>
        <w:t xml:space="preserve"> including reduced soil erosion and nutrient pollution (</w:t>
      </w:r>
      <w:proofErr w:type="spellStart"/>
      <w:r w:rsidR="009F5CD1" w:rsidRPr="00AA4678">
        <w:rPr>
          <w:rFonts w:ascii="Times New Roman" w:hAnsi="Times New Roman" w:cs="Times New Roman"/>
        </w:rPr>
        <w:t>Kaspar</w:t>
      </w:r>
      <w:proofErr w:type="spellEnd"/>
      <w:r w:rsidR="009F5CD1" w:rsidRPr="00AA4678">
        <w:rPr>
          <w:rFonts w:ascii="Times New Roman" w:hAnsi="Times New Roman" w:cs="Times New Roman"/>
        </w:rPr>
        <w:t xml:space="preserve"> et al. 2001, </w:t>
      </w:r>
      <w:proofErr w:type="spellStart"/>
      <w:r w:rsidR="009F5CD1" w:rsidRPr="00AA4678">
        <w:rPr>
          <w:rFonts w:ascii="Times New Roman" w:hAnsi="Times New Roman" w:cs="Times New Roman"/>
        </w:rPr>
        <w:t>Strock</w:t>
      </w:r>
      <w:proofErr w:type="spellEnd"/>
      <w:r w:rsidR="009F5CD1" w:rsidRPr="00AA4678">
        <w:rPr>
          <w:rFonts w:ascii="Times New Roman" w:hAnsi="Times New Roman" w:cs="Times New Roman"/>
        </w:rPr>
        <w:t xml:space="preserve"> et al. 2004, </w:t>
      </w:r>
      <w:proofErr w:type="spellStart"/>
      <w:r w:rsidR="009F5CD1" w:rsidRPr="00AA4678">
        <w:rPr>
          <w:rFonts w:ascii="Times New Roman" w:hAnsi="Times New Roman" w:cs="Times New Roman"/>
        </w:rPr>
        <w:t>Kaspar</w:t>
      </w:r>
      <w:proofErr w:type="spellEnd"/>
      <w:r w:rsidR="009F5CD1" w:rsidRPr="00AA4678">
        <w:rPr>
          <w:rFonts w:ascii="Times New Roman" w:hAnsi="Times New Roman" w:cs="Times New Roman"/>
        </w:rPr>
        <w:t xml:space="preserve"> et al. 2007,</w:t>
      </w:r>
      <w:r w:rsidR="00277A2B" w:rsidRPr="00AA4678">
        <w:rPr>
          <w:rFonts w:ascii="Times New Roman" w:hAnsi="Times New Roman" w:cs="Times New Roman"/>
        </w:rPr>
        <w:t xml:space="preserve"> </w:t>
      </w:r>
      <w:proofErr w:type="spellStart"/>
      <w:r w:rsidR="009F5CD1" w:rsidRPr="00AA4678">
        <w:rPr>
          <w:rFonts w:ascii="Times New Roman" w:hAnsi="Times New Roman" w:cs="Times New Roman"/>
        </w:rPr>
        <w:t>Kladivko</w:t>
      </w:r>
      <w:proofErr w:type="spellEnd"/>
      <w:r w:rsidR="009F5CD1" w:rsidRPr="00AA4678">
        <w:rPr>
          <w:rFonts w:ascii="Times New Roman" w:hAnsi="Times New Roman" w:cs="Times New Roman"/>
        </w:rPr>
        <w:t xml:space="preserve"> et al. 2014</w:t>
      </w:r>
      <w:del w:id="34" w:author="Liebman, Matthew Z [AGRON]" w:date="2021-06-07T12:28:00Z">
        <w:r w:rsidR="009F5CD1" w:rsidRPr="00AA4678" w:rsidDel="00975F25">
          <w:rPr>
            <w:rFonts w:ascii="Times New Roman" w:hAnsi="Times New Roman" w:cs="Times New Roman"/>
          </w:rPr>
          <w:delText xml:space="preserve"> </w:delText>
        </w:r>
      </w:del>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proofErr w:type="spellStart"/>
      <w:r w:rsidR="00857930" w:rsidRPr="00AA4678">
        <w:rPr>
          <w:rFonts w:ascii="Times New Roman" w:hAnsi="Times New Roman" w:cs="Times New Roman"/>
        </w:rPr>
        <w:t>Marcillo</w:t>
      </w:r>
      <w:proofErr w:type="spellEnd"/>
      <w:r w:rsidR="00857930" w:rsidRPr="00AA4678">
        <w:rPr>
          <w:rFonts w:ascii="Times New Roman" w:hAnsi="Times New Roman" w:cs="Times New Roman"/>
        </w:rPr>
        <w:t xml:space="preserve"> and </w:t>
      </w:r>
      <w:proofErr w:type="spellStart"/>
      <w:r w:rsidR="00857930" w:rsidRPr="00AA4678">
        <w:rPr>
          <w:rFonts w:ascii="Times New Roman" w:hAnsi="Times New Roman" w:cs="Times New Roman"/>
        </w:rPr>
        <w:t>Miguez</w:t>
      </w:r>
      <w:proofErr w:type="spellEnd"/>
      <w:r w:rsidR="00857930" w:rsidRPr="00AA4678">
        <w:rPr>
          <w:rFonts w:ascii="Times New Roman" w:hAnsi="Times New Roman" w:cs="Times New Roman"/>
        </w:rPr>
        <w:t xml:space="preserve"> 2017)</w:t>
      </w:r>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 xml:space="preserve">possible </w:t>
      </w:r>
      <w:ins w:id="35" w:author="Liebman, Matthew Z [AGRON]" w:date="2021-06-07T12:28:00Z">
        <w:r w:rsidR="00975F25">
          <w:rPr>
            <w:rFonts w:ascii="Times New Roman" w:hAnsi="Times New Roman" w:cs="Times New Roman"/>
          </w:rPr>
          <w:t xml:space="preserve">that </w:t>
        </w:r>
      </w:ins>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 xml:space="preserve">In Midwestern rain-fed systems, crops rely on stored soil water and often suffer from </w:t>
      </w:r>
      <w:del w:id="36" w:author="Liebman, Matthew Z [AGRON]" w:date="2021-06-07T12:29:00Z">
        <w:r w:rsidRPr="00AA4678" w:rsidDel="00975F25">
          <w:rPr>
            <w:rFonts w:ascii="Times New Roman" w:hAnsi="Times New Roman" w:cs="Times New Roman"/>
          </w:rPr>
          <w:delText xml:space="preserve">terminal </w:delText>
        </w:r>
      </w:del>
      <w:r w:rsidRPr="00AA4678">
        <w:rPr>
          <w:rFonts w:ascii="Times New Roman" w:hAnsi="Times New Roman" w:cs="Times New Roman"/>
        </w:rPr>
        <w:t>drought stress (</w:t>
      </w:r>
      <w:r w:rsidR="00857930" w:rsidRPr="00AA4678">
        <w:rPr>
          <w:rFonts w:ascii="Times New Roman" w:hAnsi="Times New Roman" w:cs="Times New Roman"/>
        </w:rPr>
        <w:t>Campos et al. 2006</w:t>
      </w:r>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Pr="00AA4678">
        <w:rPr>
          <w:rFonts w:ascii="Times New Roman" w:hAnsi="Times New Roman" w:cs="Times New Roman"/>
        </w:rPr>
        <w:t xml:space="preserve"> may induce </w:t>
      </w:r>
      <w:del w:id="37" w:author="Liebman, Matthew Z [AGRON]" w:date="2021-06-07T12:29:00Z">
        <w:r w:rsidRPr="00AA4678" w:rsidDel="00975F25">
          <w:rPr>
            <w:rFonts w:ascii="Times New Roman" w:hAnsi="Times New Roman" w:cs="Times New Roman"/>
          </w:rPr>
          <w:delText xml:space="preserve">soil </w:delText>
        </w:r>
      </w:del>
      <w:r w:rsidRPr="00AA4678">
        <w:rPr>
          <w:rFonts w:ascii="Times New Roman" w:hAnsi="Times New Roman" w:cs="Times New Roman"/>
        </w:rPr>
        <w:t xml:space="preserve">changes </w:t>
      </w:r>
      <w:ins w:id="38" w:author="Liebman, Matthew Z [AGRON]" w:date="2021-06-07T12:29:00Z">
        <w:r w:rsidR="00975F25">
          <w:rPr>
            <w:rFonts w:ascii="Times New Roman" w:hAnsi="Times New Roman" w:cs="Times New Roman"/>
          </w:rPr>
          <w:t xml:space="preserve">in soil characteristics </w:t>
        </w:r>
      </w:ins>
      <w:r w:rsidRPr="00AA4678">
        <w:rPr>
          <w:rFonts w:ascii="Times New Roman" w:hAnsi="Times New Roman" w:cs="Times New Roman"/>
        </w:rPr>
        <w:t>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r w:rsidR="00BB2192" w:rsidRPr="00AA4678">
        <w:rPr>
          <w:rFonts w:ascii="Times New Roman" w:hAnsi="Times New Roman" w:cs="Times New Roman"/>
        </w:rPr>
        <w:t>Haruna et al. 2020</w:t>
      </w:r>
      <w:r w:rsidR="009F5CD1" w:rsidRPr="00AA4678">
        <w:rPr>
          <w:rFonts w:ascii="Times New Roman" w:hAnsi="Times New Roman" w:cs="Times New Roman"/>
        </w:rPr>
        <w:t>)</w:t>
      </w:r>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(Hudson 1994, </w:t>
      </w:r>
      <w:proofErr w:type="spellStart"/>
      <w:r w:rsidR="009F5CD1" w:rsidRPr="00AA4678">
        <w:rPr>
          <w:rFonts w:ascii="Times New Roman" w:hAnsi="Times New Roman" w:cs="Times New Roman"/>
        </w:rPr>
        <w:t>Minasni</w:t>
      </w:r>
      <w:proofErr w:type="spellEnd"/>
      <w:r w:rsidR="009F5CD1" w:rsidRPr="00AA4678">
        <w:rPr>
          <w:rFonts w:ascii="Times New Roman" w:hAnsi="Times New Roman" w:cs="Times New Roman"/>
        </w:rPr>
        <w:t xml:space="preserve"> et al. 2018, King et al. 2020)</w:t>
      </w:r>
      <w:r w:rsidRPr="00AA4678">
        <w:rPr>
          <w:rFonts w:ascii="Times New Roman" w:hAnsi="Times New Roman" w:cs="Times New Roman"/>
        </w:rPr>
        <w:t xml:space="preserve">, and therefore buffer crop yields against drought stress (Williams et al. 2016, Kane et al. 2021). </w:t>
      </w:r>
      <w:r w:rsidR="00426094" w:rsidRPr="00AA4678">
        <w:rPr>
          <w:rFonts w:ascii="Times New Roman" w:hAnsi="Times New Roman" w:cs="Times New Roman"/>
        </w:rPr>
        <w:t>C</w:t>
      </w:r>
      <w:r w:rsidRPr="00AA4678">
        <w:rPr>
          <w:rFonts w:ascii="Times New Roman" w:hAnsi="Times New Roman" w:cs="Times New Roman"/>
        </w:rPr>
        <w:t xml:space="preserve">over crops </w:t>
      </w:r>
      <w:del w:id="39" w:author="Liebman, Matthew Z [AGRON]" w:date="2021-06-07T12:30:00Z">
        <w:r w:rsidRPr="00AA4678" w:rsidDel="00975F25">
          <w:rPr>
            <w:rFonts w:ascii="Times New Roman" w:hAnsi="Times New Roman" w:cs="Times New Roman"/>
          </w:rPr>
          <w:delText xml:space="preserve">may </w:delText>
        </w:r>
      </w:del>
      <w:ins w:id="40" w:author="Liebman, Matthew Z [AGRON]" w:date="2021-06-07T12:30:00Z">
        <w:r w:rsidR="00975F25">
          <w:rPr>
            <w:rFonts w:ascii="Times New Roman" w:hAnsi="Times New Roman" w:cs="Times New Roman"/>
          </w:rPr>
          <w:t>might</w:t>
        </w:r>
        <w:r w:rsidR="00975F25" w:rsidRPr="00AA4678">
          <w:rPr>
            <w:rFonts w:ascii="Times New Roman" w:hAnsi="Times New Roman" w:cs="Times New Roman"/>
          </w:rPr>
          <w:t xml:space="preserve"> </w:t>
        </w:r>
      </w:ins>
      <w:r w:rsidRPr="00AA4678">
        <w:rPr>
          <w:rFonts w:ascii="Times New Roman" w:hAnsi="Times New Roman" w:cs="Times New Roman"/>
        </w:rPr>
        <w:t xml:space="preserve">also benefit crop-water relations by increasing water infiltration or </w:t>
      </w:r>
      <w:ins w:id="41" w:author="Liebman, Matthew Z [AGRON]" w:date="2021-06-07T12:30:00Z">
        <w:r w:rsidR="00975F25">
          <w:rPr>
            <w:rFonts w:ascii="Times New Roman" w:hAnsi="Times New Roman" w:cs="Times New Roman"/>
          </w:rPr>
          <w:t xml:space="preserve">reducing evaporation </w:t>
        </w:r>
      </w:ins>
      <w:r w:rsidRPr="00AA4678">
        <w:rPr>
          <w:rFonts w:ascii="Times New Roman" w:hAnsi="Times New Roman" w:cs="Times New Roman"/>
        </w:rPr>
        <w:t xml:space="preserve">through a mulching effect (Unger and Vigil 1998, Leuthold et al. 2021).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and </w:t>
      </w:r>
      <w:proofErr w:type="spellStart"/>
      <w:r w:rsidRPr="00AA4678">
        <w:rPr>
          <w:rFonts w:ascii="Times New Roman" w:hAnsi="Times New Roman" w:cs="Times New Roman"/>
        </w:rPr>
        <w:t>DeLonge</w:t>
      </w:r>
      <w:proofErr w:type="spellEnd"/>
      <w:r w:rsidRPr="00AA4678">
        <w:rPr>
          <w:rFonts w:ascii="Times New Roman" w:hAnsi="Times New Roman" w:cs="Times New Roman"/>
        </w:rPr>
        <w:t xml:space="preserve"> 2017,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and </w:t>
      </w:r>
      <w:proofErr w:type="spellStart"/>
      <w:r w:rsidRPr="00AA4678">
        <w:rPr>
          <w:rFonts w:ascii="Times New Roman" w:hAnsi="Times New Roman" w:cs="Times New Roman"/>
        </w:rPr>
        <w:t>DeLonge</w:t>
      </w:r>
      <w:proofErr w:type="spellEnd"/>
      <w:r w:rsidRPr="00AA4678">
        <w:rPr>
          <w:rFonts w:ascii="Times New Roman" w:hAnsi="Times New Roman" w:cs="Times New Roman"/>
        </w:rPr>
        <w:t xml:space="preserve"> 2019). However, to our knowledge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report contradicting results (</w:t>
      </w:r>
      <w:proofErr w:type="spellStart"/>
      <w:r w:rsidRPr="00AA4678">
        <w:rPr>
          <w:rFonts w:ascii="Times New Roman" w:hAnsi="Times New Roman" w:cs="Times New Roman"/>
        </w:rPr>
        <w:t>Villamil</w:t>
      </w:r>
      <w:proofErr w:type="spellEnd"/>
      <w:r w:rsidRPr="00AA4678">
        <w:rPr>
          <w:rFonts w:ascii="Times New Roman" w:hAnsi="Times New Roman" w:cs="Times New Roman"/>
        </w:rPr>
        <w:t xml:space="preserve"> et al. 2006, </w:t>
      </w:r>
      <w:r w:rsidR="00E97F25" w:rsidRPr="00AA4678">
        <w:rPr>
          <w:rFonts w:ascii="Times New Roman" w:hAnsi="Times New Roman" w:cs="Times New Roman"/>
        </w:rPr>
        <w:t xml:space="preserve">Haruna and </w:t>
      </w:r>
      <w:proofErr w:type="spellStart"/>
      <w:r w:rsidR="00E97F25" w:rsidRPr="00AA4678">
        <w:rPr>
          <w:rFonts w:ascii="Times New Roman" w:hAnsi="Times New Roman" w:cs="Times New Roman"/>
        </w:rPr>
        <w:t>Nkongolo</w:t>
      </w:r>
      <w:proofErr w:type="spellEnd"/>
      <w:r w:rsidR="00E97F25" w:rsidRPr="00AA4678">
        <w:rPr>
          <w:rFonts w:ascii="Times New Roman" w:hAnsi="Times New Roman" w:cs="Times New Roman"/>
        </w:rPr>
        <w:t xml:space="preserve"> 2015,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et al. 2016</w:t>
      </w:r>
      <w:r w:rsidR="004541CA" w:rsidRPr="00AA4678">
        <w:rPr>
          <w:rFonts w:ascii="Times New Roman" w:hAnsi="Times New Roman" w:cs="Times New Roman"/>
        </w:rPr>
        <w:t xml:space="preserve">, </w:t>
      </w:r>
      <w:proofErr w:type="spellStart"/>
      <w:r w:rsidR="00373020" w:rsidRPr="00AA4678">
        <w:rPr>
          <w:rFonts w:ascii="Times New Roman" w:hAnsi="Times New Roman" w:cs="Times New Roman"/>
        </w:rPr>
        <w:t>Rorick</w:t>
      </w:r>
      <w:proofErr w:type="spellEnd"/>
      <w:r w:rsidR="00373020" w:rsidRPr="00AA4678">
        <w:rPr>
          <w:rFonts w:ascii="Times New Roman" w:hAnsi="Times New Roman" w:cs="Times New Roman"/>
        </w:rPr>
        <w:t xml:space="preserve"> and </w:t>
      </w:r>
      <w:proofErr w:type="spellStart"/>
      <w:r w:rsidR="00373020" w:rsidRPr="00AA4678">
        <w:rPr>
          <w:rFonts w:ascii="Times New Roman" w:hAnsi="Times New Roman" w:cs="Times New Roman"/>
        </w:rPr>
        <w:t>Kladivko</w:t>
      </w:r>
      <w:proofErr w:type="spellEnd"/>
      <w:r w:rsidR="00373020" w:rsidRPr="00AA4678">
        <w:rPr>
          <w:rFonts w:ascii="Times New Roman" w:hAnsi="Times New Roman" w:cs="Times New Roman"/>
        </w:rPr>
        <w:t xml:space="preserve"> 2017, </w:t>
      </w:r>
      <w:r w:rsidR="004541CA" w:rsidRPr="00AA4678">
        <w:rPr>
          <w:rFonts w:ascii="Times New Roman" w:hAnsi="Times New Roman" w:cs="Times New Roman"/>
        </w:rPr>
        <w:t>Irmak et al. 2018</w:t>
      </w:r>
      <w:r w:rsidRPr="00AA4678">
        <w:rPr>
          <w:rFonts w:ascii="Times New Roman" w:hAnsi="Times New Roman" w:cs="Times New Roman"/>
        </w:rPr>
        <w:t xml:space="preserve">). </w:t>
      </w:r>
      <w:r w:rsidR="006D0CDA" w:rsidRPr="00AA4678">
        <w:rPr>
          <w:rFonts w:ascii="Times New Roman" w:hAnsi="Times New Roman" w:cs="Times New Roman"/>
        </w:rPr>
        <w:t>Region-specific studies are needed, as climatic and managerial constraints of maize-soybean rotations can limit CC options and growth potential (</w:t>
      </w:r>
      <w:proofErr w:type="spellStart"/>
      <w:r w:rsidR="006D0CDA" w:rsidRPr="00AA4678">
        <w:rPr>
          <w:rFonts w:ascii="Times New Roman" w:hAnsi="Times New Roman" w:cs="Times New Roman"/>
        </w:rPr>
        <w:t>Strock</w:t>
      </w:r>
      <w:proofErr w:type="spellEnd"/>
      <w:r w:rsidR="006D0CDA" w:rsidRPr="00AA4678">
        <w:rPr>
          <w:rFonts w:ascii="Times New Roman" w:hAnsi="Times New Roman" w:cs="Times New Roman"/>
        </w:rPr>
        <w:t xml:space="preserve"> et al. 2004, Baker and </w:t>
      </w:r>
      <w:proofErr w:type="spellStart"/>
      <w:r w:rsidR="006D0CDA" w:rsidRPr="00AA4678">
        <w:rPr>
          <w:rFonts w:ascii="Times New Roman" w:hAnsi="Times New Roman" w:cs="Times New Roman"/>
        </w:rPr>
        <w:t>Griffis</w:t>
      </w:r>
      <w:proofErr w:type="spellEnd"/>
      <w:r w:rsidR="006D0CDA" w:rsidRPr="00AA4678">
        <w:rPr>
          <w:rFonts w:ascii="Times New Roman" w:hAnsi="Times New Roman" w:cs="Times New Roman"/>
        </w:rPr>
        <w:t xml:space="preserve"> 2009, Nichols and Martinez-Feria 2021).</w:t>
      </w:r>
    </w:p>
    <w:p w14:paraId="46BA7143" w14:textId="23A73CF2"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del w:id="42" w:author="Liebman, Matthew Z [AGRON]" w:date="2021-06-07T12:31:00Z">
        <w:r w:rsidR="006D0CDA" w:rsidRPr="00AA4678" w:rsidDel="00713449">
          <w:rPr>
            <w:rFonts w:ascii="Times New Roman" w:hAnsi="Times New Roman" w:cs="Times New Roman"/>
          </w:rPr>
          <w:delText>CCi</w:delText>
        </w:r>
        <w:r w:rsidR="00426094" w:rsidRPr="00AA4678" w:rsidDel="00713449">
          <w:rPr>
            <w:rFonts w:ascii="Times New Roman" w:hAnsi="Times New Roman" w:cs="Times New Roman"/>
          </w:rPr>
          <w:delText xml:space="preserve">ng </w:delText>
        </w:r>
      </w:del>
      <w:ins w:id="43" w:author="Liebman, Matthew Z [AGRON]" w:date="2021-06-07T12:31:00Z">
        <w:r w:rsidR="00713449">
          <w:rPr>
            <w:rFonts w:ascii="Times New Roman" w:hAnsi="Times New Roman" w:cs="Times New Roman"/>
          </w:rPr>
          <w:t>cover cropping</w:t>
        </w:r>
        <w:r w:rsidR="00713449" w:rsidRPr="00AA4678">
          <w:rPr>
            <w:rFonts w:ascii="Times New Roman" w:hAnsi="Times New Roman" w:cs="Times New Roman"/>
          </w:rPr>
          <w:t xml:space="preserve"> </w:t>
        </w:r>
      </w:ins>
      <w:r w:rsidR="00426094" w:rsidRPr="00AA4678">
        <w:rPr>
          <w:rFonts w:ascii="Times New Roman" w:hAnsi="Times New Roman" w:cs="Times New Roman"/>
        </w:rPr>
        <w:t xml:space="preserve">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r w:rsidR="00426094" w:rsidRPr="00AA4678">
        <w:rPr>
          <w:rFonts w:ascii="Times New Roman" w:hAnsi="Times New Roman" w:cs="Times New Roman"/>
        </w:rPr>
        <w:t>are detected. Long-term studies on tillage have shown significant, but slow</w:t>
      </w:r>
      <w:ins w:id="44" w:author="Liebman, Matthew Z [AGRON]" w:date="2021-06-07T12:31:00Z">
        <w:r w:rsidR="00713449">
          <w:rPr>
            <w:rFonts w:ascii="Times New Roman" w:hAnsi="Times New Roman" w:cs="Times New Roman"/>
          </w:rPr>
          <w:t>,</w:t>
        </w:r>
      </w:ins>
      <w:r w:rsidR="00426094" w:rsidRPr="00AA4678">
        <w:rPr>
          <w:rFonts w:ascii="Times New Roman" w:hAnsi="Times New Roman" w:cs="Times New Roman"/>
        </w:rPr>
        <w:t xml:space="preserve"> </w:t>
      </w:r>
      <w:r w:rsidR="00426094" w:rsidRPr="00AA4678">
        <w:rPr>
          <w:rFonts w:ascii="Times New Roman" w:hAnsi="Times New Roman" w:cs="Times New Roman"/>
        </w:rPr>
        <w:lastRenderedPageBreak/>
        <w:t xml:space="preserve">changes to the soil after implementing </w:t>
      </w:r>
      <w:del w:id="45" w:author="Liebman, Matthew Z [AGRON]" w:date="2021-06-07T12:31:00Z">
        <w:r w:rsidR="00426094" w:rsidRPr="00AA4678" w:rsidDel="00713449">
          <w:rPr>
            <w:rFonts w:ascii="Times New Roman" w:hAnsi="Times New Roman" w:cs="Times New Roman"/>
          </w:rPr>
          <w:delText>no-till</w:delText>
        </w:r>
      </w:del>
      <w:ins w:id="46" w:author="Liebman, Matthew Z [AGRON]" w:date="2021-06-07T12:31:00Z">
        <w:r w:rsidR="00713449">
          <w:rPr>
            <w:rFonts w:ascii="Times New Roman" w:hAnsi="Times New Roman" w:cs="Times New Roman"/>
          </w:rPr>
          <w:t>zero tillage management</w:t>
        </w:r>
      </w:ins>
      <w:r w:rsidR="00426094" w:rsidRPr="00AA4678">
        <w:rPr>
          <w:rFonts w:ascii="Times New Roman" w:hAnsi="Times New Roman" w:cs="Times New Roman"/>
        </w:rPr>
        <w:t xml:space="preserve"> (al-</w:t>
      </w:r>
      <w:proofErr w:type="spellStart"/>
      <w:r w:rsidR="00426094" w:rsidRPr="00AA4678">
        <w:rPr>
          <w:rFonts w:ascii="Times New Roman" w:hAnsi="Times New Roman" w:cs="Times New Roman"/>
        </w:rPr>
        <w:t>Kaisi</w:t>
      </w:r>
      <w:proofErr w:type="spellEnd"/>
      <w:r w:rsidR="00426094" w:rsidRPr="00AA4678">
        <w:rPr>
          <w:rFonts w:ascii="Times New Roman" w:hAnsi="Times New Roman" w:cs="Times New Roman"/>
        </w:rPr>
        <w:t xml:space="preserve"> et al. 2014, </w:t>
      </w:r>
      <w:proofErr w:type="spellStart"/>
      <w:r w:rsidR="00426094" w:rsidRPr="00AA4678">
        <w:rPr>
          <w:rFonts w:ascii="Times New Roman" w:hAnsi="Times New Roman" w:cs="Times New Roman"/>
        </w:rPr>
        <w:t>Cusser</w:t>
      </w:r>
      <w:proofErr w:type="spellEnd"/>
      <w:r w:rsidR="00426094" w:rsidRPr="00AA4678">
        <w:rPr>
          <w:rFonts w:ascii="Times New Roman" w:hAnsi="Times New Roman" w:cs="Times New Roman"/>
        </w:rPr>
        <w:t xml:space="preserve"> et al. 2020). Addition of </w:t>
      </w:r>
      <w:r w:rsidR="006D0CDA" w:rsidRPr="00AA4678">
        <w:rPr>
          <w:rFonts w:ascii="Times New Roman" w:hAnsi="Times New Roman" w:cs="Times New Roman"/>
        </w:rPr>
        <w:t>CC</w:t>
      </w:r>
      <w:r w:rsidR="00426094" w:rsidRPr="00AA4678">
        <w:rPr>
          <w:rFonts w:ascii="Times New Roman" w:hAnsi="Times New Roman" w:cs="Times New Roman"/>
        </w:rPr>
        <w:t xml:space="preserve">s </w:t>
      </w:r>
      <w:del w:id="47" w:author="Liebman, Matthew Z [AGRON]" w:date="2021-06-07T12:32:00Z">
        <w:r w:rsidR="00426094" w:rsidRPr="00AA4678" w:rsidDel="00713449">
          <w:rPr>
            <w:rFonts w:ascii="Times New Roman" w:hAnsi="Times New Roman" w:cs="Times New Roman"/>
          </w:rPr>
          <w:delText xml:space="preserve">may </w:delText>
        </w:r>
      </w:del>
      <w:ins w:id="48" w:author="Liebman, Matthew Z [AGRON]" w:date="2021-06-07T12:32:00Z">
        <w:r w:rsidR="00713449">
          <w:rPr>
            <w:rFonts w:ascii="Times New Roman" w:hAnsi="Times New Roman" w:cs="Times New Roman"/>
          </w:rPr>
          <w:t>might</w:t>
        </w:r>
        <w:r w:rsidR="00713449" w:rsidRPr="00AA4678">
          <w:rPr>
            <w:rFonts w:ascii="Times New Roman" w:hAnsi="Times New Roman" w:cs="Times New Roman"/>
          </w:rPr>
          <w:t xml:space="preserve"> </w:t>
        </w:r>
      </w:ins>
      <w:r w:rsidR="00426094" w:rsidRPr="00AA4678">
        <w:rPr>
          <w:rFonts w:ascii="Times New Roman" w:hAnsi="Times New Roman" w:cs="Times New Roman"/>
        </w:rPr>
        <w:t xml:space="preserve">likewise require several years before improved soil hydrological properties can be detected,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while shallow soil depths (0-10</w:t>
      </w:r>
      <w:ins w:id="49" w:author="Liebman, Matthew Z [AGRON]" w:date="2021-06-07T12:32:00Z">
        <w:r w:rsidR="00713449">
          <w:rPr>
            <w:rFonts w:ascii="Times New Roman" w:hAnsi="Times New Roman" w:cs="Times New Roman"/>
          </w:rPr>
          <w:t xml:space="preserve"> </w:t>
        </w:r>
      </w:ins>
      <w:r w:rsidR="00FC4C2C" w:rsidRPr="00AA4678">
        <w:rPr>
          <w:rFonts w:ascii="Times New Roman" w:hAnsi="Times New Roman" w:cs="Times New Roman"/>
        </w:rPr>
        <w:t xml:space="preserve">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(e.g.</w:t>
      </w:r>
      <w:ins w:id="50" w:author="Liebman, Matthew Z [AGRON]" w:date="2021-06-07T12:32:00Z">
        <w:r w:rsidR="00713449">
          <w:rPr>
            <w:rFonts w:ascii="Times New Roman" w:hAnsi="Times New Roman" w:cs="Times New Roman"/>
          </w:rPr>
          <w:t>,</w:t>
        </w:r>
      </w:ins>
      <w:r w:rsidR="00FC4C2C" w:rsidRPr="00AA4678">
        <w:rPr>
          <w:rFonts w:ascii="Times New Roman" w:hAnsi="Times New Roman" w:cs="Times New Roman"/>
        </w:rPr>
        <w:t xml:space="preserve"> </w:t>
      </w:r>
      <w:proofErr w:type="spellStart"/>
      <w:r w:rsidR="006D0CDA" w:rsidRPr="00AA4678">
        <w:rPr>
          <w:rFonts w:ascii="Times New Roman" w:hAnsi="Times New Roman" w:cs="Times New Roman"/>
        </w:rPr>
        <w:t>Kaspar</w:t>
      </w:r>
      <w:proofErr w:type="spellEnd"/>
      <w:r w:rsidR="006D0CDA" w:rsidRPr="00AA4678">
        <w:rPr>
          <w:rFonts w:ascii="Times New Roman" w:hAnsi="Times New Roman" w:cs="Times New Roman"/>
        </w:rPr>
        <w:t xml:space="preserve"> et al. 2006, </w:t>
      </w:r>
      <w:r w:rsidR="00FC4C2C" w:rsidRPr="00AA4678">
        <w:rPr>
          <w:rFonts w:ascii="Times New Roman" w:hAnsi="Times New Roman" w:cs="Times New Roman"/>
        </w:rPr>
        <w:t xml:space="preserve">Moore et al. 2014, </w:t>
      </w:r>
      <w:r w:rsidR="006D0CDA" w:rsidRPr="00AA4678">
        <w:rPr>
          <w:rFonts w:ascii="Times New Roman" w:hAnsi="Times New Roman" w:cs="Times New Roman"/>
        </w:rPr>
        <w:t>Atwood and Wood 2020</w:t>
      </w:r>
      <w:r w:rsidR="00FC4C2C" w:rsidRPr="00AA4678">
        <w:rPr>
          <w:rFonts w:ascii="Times New Roman" w:hAnsi="Times New Roman" w:cs="Times New Roman"/>
        </w:rPr>
        <w:t>), deeper depths may be more important when considering the soil’s contribution to the crop’s water supply (</w:t>
      </w:r>
      <w:proofErr w:type="spellStart"/>
      <w:r w:rsidR="00FC4C2C" w:rsidRPr="00AA4678">
        <w:rPr>
          <w:rFonts w:ascii="Times New Roman" w:hAnsi="Times New Roman" w:cs="Times New Roman"/>
        </w:rPr>
        <w:t>Asbjornsen</w:t>
      </w:r>
      <w:proofErr w:type="spellEnd"/>
      <w:r w:rsidR="00FC4C2C" w:rsidRPr="00AA4678">
        <w:rPr>
          <w:rFonts w:ascii="Times New Roman" w:hAnsi="Times New Roman" w:cs="Times New Roman"/>
        </w:rPr>
        <w:t xml:space="preserve"> et al 2008, Williams et al. 2008, </w:t>
      </w:r>
      <w:r w:rsidR="0009397B" w:rsidRPr="00AA4678">
        <w:rPr>
          <w:rFonts w:ascii="Times New Roman" w:hAnsi="Times New Roman" w:cs="Times New Roman"/>
        </w:rPr>
        <w:t>Rizzo et al. 2018</w:t>
      </w:r>
      <w:r w:rsidR="00FC4C2C" w:rsidRPr="00AA4678">
        <w:rPr>
          <w:rFonts w:ascii="Times New Roman" w:hAnsi="Times New Roman" w:cs="Times New Roman"/>
        </w:rPr>
        <w:t>).</w:t>
      </w:r>
    </w:p>
    <w:p w14:paraId="2EFF8E73" w14:textId="1969F83E"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 </w:t>
      </w:r>
      <w:del w:id="51" w:author="Liebman, Matthew Z [AGRON]" w:date="2021-06-07T12:33:00Z">
        <w:r w:rsidRPr="00AA4678" w:rsidDel="00713449">
          <w:rPr>
            <w:rFonts w:ascii="Times New Roman" w:hAnsi="Times New Roman" w:cs="Times New Roman"/>
          </w:rPr>
          <w:delText xml:space="preserve">It </w:delText>
        </w:r>
      </w:del>
      <w:ins w:id="52" w:author="Liebman, Matthew Z [AGRON]" w:date="2021-06-07T12:33:00Z">
        <w:r w:rsidR="00713449">
          <w:rPr>
            <w:rFonts w:ascii="Times New Roman" w:hAnsi="Times New Roman" w:cs="Times New Roman"/>
          </w:rPr>
          <w:t>Modeling</w:t>
        </w:r>
        <w:r w:rsidR="00713449" w:rsidRPr="00AA4678">
          <w:rPr>
            <w:rFonts w:ascii="Times New Roman" w:hAnsi="Times New Roman" w:cs="Times New Roman"/>
          </w:rPr>
          <w:t xml:space="preserve"> </w:t>
        </w:r>
      </w:ins>
      <w:r w:rsidRPr="00AA4678">
        <w:rPr>
          <w:rFonts w:ascii="Times New Roman" w:hAnsi="Times New Roman" w:cs="Times New Roman"/>
        </w:rPr>
        <w:t>can also be used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Pr="00AA4678">
        <w:rPr>
          <w:rFonts w:ascii="Times New Roman" w:hAnsi="Times New Roman" w:cs="Times New Roman"/>
        </w:rPr>
        <w:t xml:space="preserve">. Therefore, a </w:t>
      </w:r>
      <w:del w:id="53" w:author="Liebman, Matthew Z [AGRON]" w:date="2021-06-07T12:33:00Z">
        <w:r w:rsidRPr="00AA4678" w:rsidDel="00713449">
          <w:rPr>
            <w:rFonts w:ascii="Times New Roman" w:hAnsi="Times New Roman" w:cs="Times New Roman"/>
          </w:rPr>
          <w:delText xml:space="preserve">proposed </w:delText>
        </w:r>
      </w:del>
      <w:ins w:id="54" w:author="Liebman, Matthew Z [AGRON]" w:date="2021-06-07T12:33:00Z">
        <w:r w:rsidR="00713449">
          <w:rPr>
            <w:rFonts w:ascii="Times New Roman" w:hAnsi="Times New Roman" w:cs="Times New Roman"/>
          </w:rPr>
          <w:t>credible</w:t>
        </w:r>
        <w:r w:rsidR="00713449" w:rsidRPr="00AA4678">
          <w:rPr>
            <w:rFonts w:ascii="Times New Roman" w:hAnsi="Times New Roman" w:cs="Times New Roman"/>
          </w:rPr>
          <w:t xml:space="preserve"> </w:t>
        </w:r>
      </w:ins>
      <w:r w:rsidRPr="00AA4678">
        <w:rPr>
          <w:rFonts w:ascii="Times New Roman" w:hAnsi="Times New Roman" w:cs="Times New Roman"/>
        </w:rPr>
        <w:t>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1107C9C5" w:rsidR="00FC4C2C" w:rsidRPr="00AA4678" w:rsidRDefault="00FC4C2C" w:rsidP="00A054E5">
      <w:pPr>
        <w:spacing w:line="480" w:lineRule="auto"/>
        <w:rPr>
          <w:rFonts w:ascii="Times New Roman" w:hAnsi="Times New Roman" w:cs="Times New Roman"/>
          <w:szCs w:val="24"/>
        </w:rPr>
      </w:pPr>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w:t>
      </w:r>
      <w:ins w:id="55" w:author="Liebman, Matthew Z [AGRON]" w:date="2021-06-07T12:33:00Z">
        <w:r w:rsidR="008A5824">
          <w:rPr>
            <w:rFonts w:ascii="Times New Roman" w:hAnsi="Times New Roman" w:cs="Times New Roman"/>
          </w:rPr>
          <w:t xml:space="preserve">relevant </w:t>
        </w:r>
      </w:ins>
      <w:r w:rsidR="00A054E5" w:rsidRPr="00AA4678">
        <w:rPr>
          <w:rFonts w:ascii="Times New Roman" w:hAnsi="Times New Roman" w:cs="Times New Roman"/>
        </w:rPr>
        <w:t xml:space="preserve">knowledge, </w:t>
      </w:r>
      <w:r w:rsidRPr="00AA4678">
        <w:rPr>
          <w:rFonts w:ascii="Times New Roman" w:hAnsi="Times New Roman" w:cs="Times New Roman"/>
        </w:rPr>
        <w:t xml:space="preserve">the objectives of our study were to (1) determine what aspects of a soil’s hydrological </w:t>
      </w:r>
      <w:del w:id="56" w:author="Liebman, Matthew Z [AGRON]" w:date="2021-06-07T12:33:00Z">
        <w:r w:rsidRPr="00AA4678" w:rsidDel="008A5824">
          <w:rPr>
            <w:rFonts w:ascii="Times New Roman" w:hAnsi="Times New Roman" w:cs="Times New Roman"/>
          </w:rPr>
          <w:delText xml:space="preserve">profile </w:delText>
        </w:r>
      </w:del>
      <w:ins w:id="57" w:author="Liebman, Matthew Z [AGRON]" w:date="2021-06-07T12:33:00Z">
        <w:r w:rsidR="008A5824">
          <w:rPr>
            <w:rFonts w:ascii="Times New Roman" w:hAnsi="Times New Roman" w:cs="Times New Roman"/>
          </w:rPr>
          <w:t>characteristics</w:t>
        </w:r>
        <w:r w:rsidR="008A5824" w:rsidRPr="00AA4678">
          <w:rPr>
            <w:rFonts w:ascii="Times New Roman" w:hAnsi="Times New Roman" w:cs="Times New Roman"/>
          </w:rPr>
          <w:t xml:space="preserve"> </w:t>
        </w:r>
      </w:ins>
      <w:r w:rsidRPr="00AA4678">
        <w:rPr>
          <w:rFonts w:ascii="Times New Roman" w:hAnsi="Times New Roman" w:cs="Times New Roman"/>
        </w:rPr>
        <w:t xml:space="preserve">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Moore 2021</w:t>
      </w:r>
      <w:r w:rsidRPr="00AA4678">
        <w:rPr>
          <w:rFonts w:ascii="Times New Roman" w:hAnsi="Times New Roman" w:cs="Times New Roman"/>
        </w:rPr>
        <w:t>),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lastRenderedPageBreak/>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6379208C"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Three long-term sites were used for this study (</w:t>
      </w:r>
      <w:r w:rsidRPr="00AA4678">
        <w:rPr>
          <w:rFonts w:ascii="Times New Roman" w:hAnsi="Times New Roman" w:cs="Times New Roman"/>
          <w:b/>
          <w:bCs/>
          <w:szCs w:val="24"/>
        </w:rPr>
        <w:t>Figure 1</w:t>
      </w:r>
      <w:r w:rsidRPr="00AA4678">
        <w:rPr>
          <w:rFonts w:ascii="Times New Roman" w:hAnsi="Times New Roman" w:cs="Times New Roman"/>
          <w:szCs w:val="24"/>
        </w:rPr>
        <w:t>), with one site having two trials. Therefore, a total of four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xml:space="preserve">). More detailed accounts of agronomic management have been published elsewhere for the research site </w:t>
      </w:r>
      <w:r w:rsidRPr="00AA4678">
        <w:rPr>
          <w:rFonts w:ascii="Times New Roman" w:hAnsi="Times New Roman" w:cs="Times New Roman"/>
          <w:noProof/>
          <w:szCs w:val="24"/>
        </w:rPr>
        <w:t xml:space="preserve">(Moore et al., 2014) and </w:t>
      </w:r>
      <w:ins w:id="58" w:author="Liebman, Matthew Z [AGRON]" w:date="2021-06-07T12:36:00Z">
        <w:r w:rsidR="00EC7B61">
          <w:rPr>
            <w:rFonts w:ascii="Times New Roman" w:hAnsi="Times New Roman" w:cs="Times New Roman"/>
            <w:noProof/>
            <w:szCs w:val="24"/>
          </w:rPr>
          <w:t xml:space="preserve">commercial </w:t>
        </w:r>
      </w:ins>
      <w:del w:id="59" w:author="Liebman, Matthew Z [AGRON]" w:date="2021-06-07T12:36:00Z">
        <w:r w:rsidRPr="00AA4678" w:rsidDel="00EC7B61">
          <w:rPr>
            <w:rFonts w:ascii="Times New Roman" w:hAnsi="Times New Roman" w:cs="Times New Roman"/>
            <w:noProof/>
            <w:szCs w:val="24"/>
          </w:rPr>
          <w:delText xml:space="preserve">production </w:delText>
        </w:r>
      </w:del>
      <w:ins w:id="60" w:author="Liebman, Matthew Z [AGRON]" w:date="2021-06-07T12:36:00Z">
        <w:r w:rsidR="00EC7B61">
          <w:rPr>
            <w:rFonts w:ascii="Times New Roman" w:hAnsi="Times New Roman" w:cs="Times New Roman"/>
            <w:noProof/>
            <w:szCs w:val="24"/>
          </w:rPr>
          <w:t>farm</w:t>
        </w:r>
        <w:r w:rsidR="00EC7B61" w:rsidRPr="00AA4678">
          <w:rPr>
            <w:rFonts w:ascii="Times New Roman" w:hAnsi="Times New Roman" w:cs="Times New Roman"/>
            <w:noProof/>
            <w:szCs w:val="24"/>
          </w:rPr>
          <w:t xml:space="preserve"> </w:t>
        </w:r>
      </w:ins>
      <w:r w:rsidRPr="00AA4678">
        <w:rPr>
          <w:rFonts w:ascii="Times New Roman" w:hAnsi="Times New Roman" w:cs="Times New Roman"/>
          <w:noProof/>
          <w:szCs w:val="24"/>
        </w:rPr>
        <w:t>sites (Nichols et al. 2020)</w:t>
      </w:r>
      <w:r w:rsidRPr="00AA4678">
        <w:rPr>
          <w:rFonts w:ascii="Times New Roman" w:hAnsi="Times New Roman" w:cs="Times New Roman"/>
          <w:szCs w:val="24"/>
        </w:rPr>
        <w:t>. All sites had sub-surface tile drainage and were managed without tillage since initiation</w:t>
      </w:r>
      <w:ins w:id="61" w:author="Liebman, Matthew Z [AGRON]" w:date="2021-06-07T12:36:00Z">
        <w:r w:rsidR="008A7EB2">
          <w:rPr>
            <w:rFonts w:ascii="Times New Roman" w:hAnsi="Times New Roman" w:cs="Times New Roman"/>
            <w:szCs w:val="24"/>
          </w:rPr>
          <w:t xml:space="preserve"> of the trials</w:t>
        </w:r>
      </w:ins>
      <w:r w:rsidRPr="00AA4678">
        <w:rPr>
          <w:rFonts w:ascii="Times New Roman" w:hAnsi="Times New Roman" w:cs="Times New Roman"/>
          <w:szCs w:val="24"/>
        </w:rPr>
        <w:t>.</w:t>
      </w:r>
    </w:p>
    <w:tbl>
      <w:tblPr>
        <w:tblStyle w:val="TableGrid"/>
        <w:tblW w:w="0" w:type="auto"/>
        <w:tblLook w:val="04A0" w:firstRow="1" w:lastRow="0" w:firstColumn="1" w:lastColumn="0" w:noHBand="0" w:noVBand="1"/>
      </w:tblPr>
      <w:tblGrid>
        <w:gridCol w:w="9350"/>
      </w:tblGrid>
      <w:tr w:rsidR="00DD0244" w:rsidRPr="00AA4678" w14:paraId="0BABB54D" w14:textId="77777777" w:rsidTr="00A0421E">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lastRenderedPageBreak/>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9"/>
                          <a:stretch>
                            <a:fillRect/>
                          </a:stretch>
                        </pic:blipFill>
                        <pic:spPr>
                          <a:xfrm>
                            <a:off x="0" y="0"/>
                            <a:ext cx="5943600" cy="4121785"/>
                          </a:xfrm>
                          <a:prstGeom prst="rect">
                            <a:avLst/>
                          </a:prstGeom>
                        </pic:spPr>
                      </pic:pic>
                    </a:graphicData>
                  </a:graphic>
                </wp:inline>
              </w:drawing>
            </w:r>
          </w:p>
        </w:tc>
      </w:tr>
    </w:tbl>
    <w:p w14:paraId="55570B7C" w14:textId="77777777" w:rsidR="00DD0244" w:rsidRPr="00AA4678" w:rsidRDefault="00DD0244" w:rsidP="00813F82">
      <w:pPr>
        <w:spacing w:line="480" w:lineRule="auto"/>
        <w:rPr>
          <w:ins w:id="62" w:author="Nichols, Virginia A [AGRON]" w:date="2021-04-12T16:49:00Z"/>
          <w:rFonts w:ascii="Times New Roman" w:hAnsi="Times New Roman" w:cs="Times New Roman"/>
          <w:szCs w:val="24"/>
        </w:rPr>
      </w:pPr>
    </w:p>
    <w:p w14:paraId="07607CF3" w14:textId="77777777" w:rsidR="00DD0244" w:rsidRPr="00AA4678" w:rsidRDefault="00DD0244" w:rsidP="00813F82">
      <w:pPr>
        <w:spacing w:line="480" w:lineRule="auto"/>
        <w:rPr>
          <w:ins w:id="63" w:author="Nichols, Virginia A [AGRON]" w:date="2021-04-12T16:49:00Z"/>
          <w:rFonts w:ascii="Times New Roman" w:hAnsi="Times New Roman" w:cs="Times New Roman"/>
          <w:szCs w:val="24"/>
        </w:rPr>
      </w:pPr>
    </w:p>
    <w:p w14:paraId="1BA63525" w14:textId="77777777" w:rsidR="00DD0244" w:rsidRPr="00AA4678" w:rsidRDefault="00DD0244" w:rsidP="00813F82">
      <w:pPr>
        <w:spacing w:line="480" w:lineRule="auto"/>
        <w:rPr>
          <w:ins w:id="64" w:author="Nichols, Virginia A [AGRON]" w:date="2021-04-12T16:49:00Z"/>
          <w:rFonts w:ascii="Times New Roman" w:hAnsi="Times New Roman" w:cs="Times New Roman"/>
          <w:szCs w:val="24"/>
        </w:rPr>
      </w:pPr>
    </w:p>
    <w:p w14:paraId="52518F20" w14:textId="77777777" w:rsidR="00DD0244" w:rsidRPr="00AA4678" w:rsidRDefault="00DD0244" w:rsidP="00813F82">
      <w:pPr>
        <w:spacing w:line="480" w:lineRule="auto"/>
        <w:rPr>
          <w:ins w:id="65" w:author="Nichols, Virginia A [AGRON]" w:date="2021-04-12T16:49:00Z"/>
          <w:rFonts w:ascii="Times New Roman" w:hAnsi="Times New Roman" w:cs="Times New Roman"/>
          <w:szCs w:val="24"/>
        </w:rPr>
      </w:pPr>
    </w:p>
    <w:p w14:paraId="1DECB1CB" w14:textId="77777777" w:rsidR="00DD0244" w:rsidRPr="00AA4678" w:rsidRDefault="00DD0244" w:rsidP="00813F82">
      <w:pPr>
        <w:spacing w:line="480" w:lineRule="auto"/>
        <w:rPr>
          <w:ins w:id="66" w:author="Nichols, Virginia A [AGRON]" w:date="2021-04-12T16:49:00Z"/>
          <w:rFonts w:ascii="Times New Roman" w:hAnsi="Times New Roman" w:cs="Times New Roman"/>
          <w:szCs w:val="24"/>
        </w:rPr>
      </w:pPr>
    </w:p>
    <w:p w14:paraId="1C6D7331" w14:textId="058BD15E" w:rsidR="00DD0244" w:rsidRPr="00AA4678" w:rsidRDefault="00DD0244" w:rsidP="00813F82">
      <w:pPr>
        <w:spacing w:line="480" w:lineRule="auto"/>
        <w:rPr>
          <w:rFonts w:ascii="Times New Roman" w:hAnsi="Times New Roman" w:cs="Times New Roman"/>
          <w:szCs w:val="24"/>
        </w:rPr>
      </w:pPr>
    </w:p>
    <w:p w14:paraId="5FEBB2F3" w14:textId="6D521B27" w:rsidR="00A054E5" w:rsidRPr="00AA4678" w:rsidRDefault="00A054E5" w:rsidP="00813F82">
      <w:pPr>
        <w:spacing w:line="480" w:lineRule="auto"/>
        <w:rPr>
          <w:rFonts w:ascii="Times New Roman" w:hAnsi="Times New Roman" w:cs="Times New Roman"/>
          <w:szCs w:val="24"/>
        </w:rPr>
      </w:pPr>
    </w:p>
    <w:p w14:paraId="01E8A520" w14:textId="77777777" w:rsidR="00A054E5" w:rsidRPr="00AA4678" w:rsidRDefault="00A054E5" w:rsidP="00813F82">
      <w:pPr>
        <w:spacing w:line="480" w:lineRule="auto"/>
        <w:rPr>
          <w:rFonts w:ascii="Times New Roman" w:hAnsi="Times New Roman" w:cs="Times New Roman"/>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AA4678"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AA4678" w:rsidRDefault="00DD0244" w:rsidP="00813F82">
            <w:pPr>
              <w:spacing w:after="0" w:line="480" w:lineRule="auto"/>
              <w:jc w:val="center"/>
              <w:rPr>
                <w:rFonts w:ascii="Times New Roman" w:hAnsi="Times New Roman" w:cs="Times New Roman"/>
                <w:b/>
                <w:sz w:val="20"/>
                <w:szCs w:val="20"/>
              </w:rPr>
            </w:pPr>
            <w:bookmarkStart w:id="67" w:name="_Hlk69203050"/>
            <w:r w:rsidRPr="00AA4678">
              <w:rPr>
                <w:rFonts w:ascii="Times New Roman" w:hAnsi="Times New Roman" w:cs="Times New Roman"/>
                <w:b/>
                <w:sz w:val="20"/>
                <w:szCs w:val="20"/>
              </w:rPr>
              <w:lastRenderedPageBreak/>
              <w:t>Plot Size and Average Slope</w:t>
            </w:r>
            <w:r w:rsidRPr="00AA4678">
              <w:rPr>
                <w:rFonts w:ascii="Times New Roman" w:hAnsi="Times New Roman" w:cs="Times New Roman"/>
                <w:b/>
                <w:sz w:val="20"/>
                <w:szCs w:val="20"/>
                <w:vertAlign w:val="superscript"/>
              </w:rPr>
              <w:t>*</w:t>
            </w:r>
          </w:p>
        </w:tc>
        <w:tc>
          <w:tcPr>
            <w:tcW w:w="1260" w:type="dxa"/>
            <w:vMerge w:val="restart"/>
            <w:tcBorders>
              <w:top w:val="single" w:sz="4" w:space="0" w:color="auto"/>
            </w:tcBorders>
            <w:vAlign w:val="center"/>
          </w:tcPr>
          <w:p w14:paraId="5BC01275"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080" w:type="dxa"/>
            <w:vMerge w:val="restart"/>
            <w:tcBorders>
              <w:top w:val="single" w:sz="4" w:space="0" w:color="auto"/>
            </w:tcBorders>
            <w:vAlign w:val="center"/>
          </w:tcPr>
          <w:p w14:paraId="72910391"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990" w:type="dxa"/>
            <w:vMerge w:val="restart"/>
            <w:tcBorders>
              <w:top w:val="single" w:sz="4" w:space="0" w:color="auto"/>
            </w:tcBorders>
            <w:vAlign w:val="center"/>
          </w:tcPr>
          <w:p w14:paraId="4042D58D" w14:textId="58634CEE"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5" w:type="dxa"/>
            <w:tcBorders>
              <w:top w:val="single" w:sz="4" w:space="0" w:color="auto"/>
            </w:tcBorders>
          </w:tcPr>
          <w:p w14:paraId="3697B82D" w14:textId="77777777" w:rsidR="00DD0244" w:rsidRPr="00AA4678" w:rsidRDefault="00DD0244" w:rsidP="00813F82">
            <w:pPr>
              <w:spacing w:after="0" w:line="480" w:lineRule="auto"/>
              <w:jc w:val="center"/>
              <w:rPr>
                <w:rFonts w:ascii="Times New Roman" w:hAnsi="Times New Roman" w:cs="Times New Roman"/>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26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08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99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5" w:type="dxa"/>
          </w:tcPr>
          <w:p w14:paraId="3AA7987F"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99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AA4678" w14:paraId="12B47598" w14:textId="77777777" w:rsidTr="009922E8">
        <w:trPr>
          <w:trHeight w:val="819"/>
        </w:trPr>
        <w:tc>
          <w:tcPr>
            <w:tcW w:w="1165" w:type="dxa"/>
            <w:tcBorders>
              <w:top w:val="single" w:sz="4" w:space="0" w:color="auto"/>
              <w:bottom w:val="single" w:sz="4" w:space="0" w:color="auto"/>
            </w:tcBorders>
            <w:shd w:val="clear" w:color="auto" w:fill="auto"/>
            <w:vAlign w:val="center"/>
          </w:tcPr>
          <w:p w14:paraId="147FA6E8" w14:textId="4B318BA6"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w:t>
            </w:r>
          </w:p>
        </w:tc>
        <w:tc>
          <w:tcPr>
            <w:tcW w:w="1260" w:type="dxa"/>
            <w:tcBorders>
              <w:top w:val="single" w:sz="4" w:space="0" w:color="auto"/>
              <w:bottom w:val="single" w:sz="4" w:space="0" w:color="auto"/>
            </w:tcBorders>
            <w:vAlign w:val="center"/>
          </w:tcPr>
          <w:p w14:paraId="0032DD83" w14:textId="158E2DE9" w:rsidR="004A65AD" w:rsidRPr="00AA4678" w:rsidRDefault="004A65AD" w:rsidP="009922E8">
            <w:pPr>
              <w:spacing w:after="0" w:line="480" w:lineRule="auto"/>
              <w:jc w:val="center"/>
              <w:rPr>
                <w:rFonts w:ascii="Times New Roman" w:hAnsi="Times New Roman" w:cs="Times New Roman"/>
                <w:sz w:val="20"/>
                <w:szCs w:val="20"/>
              </w:rPr>
            </w:pPr>
          </w:p>
        </w:tc>
        <w:tc>
          <w:tcPr>
            <w:tcW w:w="1080" w:type="dxa"/>
            <w:tcBorders>
              <w:top w:val="single" w:sz="4" w:space="0" w:color="auto"/>
              <w:bottom w:val="single" w:sz="4" w:space="0" w:color="auto"/>
            </w:tcBorders>
            <w:vAlign w:val="center"/>
          </w:tcPr>
          <w:p w14:paraId="3A68AC27" w14:textId="0A83F4E0"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vAlign w:val="center"/>
          </w:tcPr>
          <w:p w14:paraId="5CA12B89" w14:textId="74F772CF"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AA4678" w:rsidRDefault="004A65AD" w:rsidP="009922E8">
            <w:pPr>
              <w:spacing w:after="0" w:line="480" w:lineRule="auto"/>
              <w:jc w:val="center"/>
              <w:rPr>
                <w:rFonts w:ascii="Times New Roman" w:hAnsi="Times New Roman" w:cs="Times New Roman"/>
                <w:bCs/>
                <w:iCs/>
                <w:sz w:val="20"/>
                <w:szCs w:val="20"/>
              </w:rPr>
            </w:pPr>
            <w:r w:rsidRPr="00AA4678">
              <w:rPr>
                <w:rFonts w:ascii="Times New Roman" w:hAnsi="Times New Roman" w:cs="Times New Roman"/>
                <w:bCs/>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mm</w:t>
            </w:r>
          </w:p>
        </w:tc>
        <w:tc>
          <w:tcPr>
            <w:tcW w:w="275" w:type="dxa"/>
            <w:tcBorders>
              <w:top w:val="single" w:sz="4" w:space="0" w:color="auto"/>
              <w:bottom w:val="single" w:sz="4" w:space="0" w:color="auto"/>
            </w:tcBorders>
          </w:tcPr>
          <w:p w14:paraId="5CE3C5F4" w14:textId="77777777" w:rsidR="004A65AD" w:rsidRPr="00AA4678" w:rsidRDefault="004A65AD" w:rsidP="009922E8">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292E1016" w14:textId="63610BD0"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630" w:type="dxa"/>
            <w:tcBorders>
              <w:top w:val="single" w:sz="4" w:space="0" w:color="auto"/>
              <w:bottom w:val="single" w:sz="4" w:space="0" w:color="auto"/>
            </w:tcBorders>
            <w:shd w:val="clear" w:color="auto" w:fill="auto"/>
            <w:vAlign w:val="center"/>
          </w:tcPr>
          <w:p w14:paraId="672BEBCA" w14:textId="7D06CD51"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shd w:val="clear" w:color="auto" w:fill="auto"/>
            <w:vAlign w:val="center"/>
          </w:tcPr>
          <w:p w14:paraId="25E664C4" w14:textId="73CE4D28" w:rsidR="004A65AD" w:rsidRPr="00AA4678" w:rsidRDefault="004A65AD" w:rsidP="009922E8">
            <w:pPr>
              <w:spacing w:after="0" w:line="480" w:lineRule="auto"/>
              <w:jc w:val="center"/>
              <w:rPr>
                <w:rFonts w:ascii="Times New Roman" w:hAnsi="Times New Roman" w:cs="Times New Roman"/>
                <w:sz w:val="20"/>
                <w:szCs w:val="20"/>
              </w:rPr>
            </w:pPr>
          </w:p>
        </w:tc>
      </w:tr>
      <w:tr w:rsidR="00DD0244" w:rsidRPr="00AA4678"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624FE47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25 x 250 (1-3%)</w:t>
            </w:r>
          </w:p>
        </w:tc>
        <w:tc>
          <w:tcPr>
            <w:tcW w:w="1260" w:type="dxa"/>
            <w:tcBorders>
              <w:top w:val="single" w:sz="4" w:space="0" w:color="auto"/>
              <w:bottom w:val="single" w:sz="4" w:space="0" w:color="auto"/>
            </w:tcBorders>
            <w:vAlign w:val="center"/>
          </w:tcPr>
          <w:p w14:paraId="394F248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2C3936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5" w:type="dxa"/>
            <w:tcBorders>
              <w:top w:val="single" w:sz="4" w:space="0" w:color="auto"/>
              <w:bottom w:val="single" w:sz="4" w:space="0" w:color="auto"/>
            </w:tcBorders>
          </w:tcPr>
          <w:p w14:paraId="4F2EEF3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5DE0C48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5C943EE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E3D614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B6CED9F"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452FEB8B"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215B1C6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F5DD23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0D57762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0C2A09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22175B03"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25 x 275</w:t>
            </w:r>
          </w:p>
          <w:p w14:paraId="25C046B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260" w:type="dxa"/>
            <w:tcBorders>
              <w:top w:val="single" w:sz="4" w:space="0" w:color="auto"/>
              <w:bottom w:val="single" w:sz="4" w:space="0" w:color="auto"/>
            </w:tcBorders>
            <w:vAlign w:val="center"/>
          </w:tcPr>
          <w:p w14:paraId="5C66232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555EE030" w14:textId="77777777" w:rsidR="00DD0244" w:rsidRPr="00AA4678" w:rsidRDefault="00DD0244" w:rsidP="00813F82">
            <w:pPr>
              <w:spacing w:after="0" w:line="48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990" w:type="dxa"/>
            <w:tcBorders>
              <w:top w:val="single" w:sz="4" w:space="0" w:color="auto"/>
              <w:bottom w:val="single" w:sz="4" w:space="0" w:color="auto"/>
            </w:tcBorders>
            <w:vAlign w:val="center"/>
          </w:tcPr>
          <w:p w14:paraId="33CB6F8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5" w:type="dxa"/>
            <w:tcBorders>
              <w:top w:val="single" w:sz="4" w:space="0" w:color="auto"/>
              <w:bottom w:val="single" w:sz="4" w:space="0" w:color="auto"/>
            </w:tcBorders>
          </w:tcPr>
          <w:p w14:paraId="4078A78B"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67"/>
    <w:p w14:paraId="1FADB5A6" w14:textId="77777777" w:rsidR="00DD0244" w:rsidRPr="00AA4678" w:rsidRDefault="00DD0244" w:rsidP="00813F82">
      <w:pPr>
        <w:spacing w:line="480" w:lineRule="auto"/>
        <w:rPr>
          <w:rFonts w:ascii="Times New Roman" w:hAnsi="Times New Roman" w:cs="Times New Roman"/>
          <w:i/>
          <w:iCs/>
          <w:sz w:val="18"/>
          <w:szCs w:val="20"/>
        </w:rPr>
      </w:pPr>
      <w:r w:rsidRPr="00AA4678">
        <w:rPr>
          <w:rFonts w:ascii="Times New Roman" w:hAnsi="Times New Roman" w:cs="Times New Roman"/>
          <w:i/>
          <w:iCs/>
          <w:sz w:val="18"/>
          <w:szCs w:val="20"/>
        </w:rPr>
        <w:t xml:space="preserve">* From Web Soil Survey data, see supplementary material for field </w:t>
      </w:r>
      <w:commentRangeStart w:id="68"/>
      <w:r w:rsidRPr="00AA4678">
        <w:rPr>
          <w:rFonts w:ascii="Times New Roman" w:hAnsi="Times New Roman" w:cs="Times New Roman"/>
          <w:i/>
          <w:iCs/>
          <w:sz w:val="18"/>
          <w:szCs w:val="20"/>
        </w:rPr>
        <w:t>maps</w:t>
      </w:r>
      <w:commentRangeEnd w:id="68"/>
      <w:r w:rsidR="00401612">
        <w:rPr>
          <w:rStyle w:val="CommentReference"/>
        </w:rPr>
        <w:commentReference w:id="68"/>
      </w:r>
    </w:p>
    <w:p w14:paraId="661E58AD" w14:textId="3DFAA0BB"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and included both phases of each rotation (</w:t>
      </w:r>
      <w:proofErr w:type="spellStart"/>
      <w:r w:rsidRPr="00AA4678">
        <w:rPr>
          <w:rFonts w:ascii="Times New Roman" w:hAnsi="Times New Roman" w:cs="Times New Roman"/>
          <w:szCs w:val="24"/>
        </w:rPr>
        <w:t>Kaspar</w:t>
      </w:r>
      <w:proofErr w:type="spellEnd"/>
      <w:r w:rsidRPr="00AA4678">
        <w:rPr>
          <w:rFonts w:ascii="Times New Roman" w:hAnsi="Times New Roman" w:cs="Times New Roman"/>
          <w:szCs w:val="24"/>
        </w:rPr>
        <w:t xml:space="preserve"> et al., 2007, </w:t>
      </w:r>
      <w:proofErr w:type="spellStart"/>
      <w:r w:rsidRPr="00AA4678">
        <w:rPr>
          <w:rFonts w:ascii="Times New Roman" w:hAnsi="Times New Roman" w:cs="Times New Roman"/>
          <w:szCs w:val="24"/>
        </w:rPr>
        <w:t>Kaspar</w:t>
      </w:r>
      <w:proofErr w:type="spellEnd"/>
      <w:r w:rsidRPr="00AA4678">
        <w:rPr>
          <w:rFonts w:ascii="Times New Roman" w:hAnsi="Times New Roman" w:cs="Times New Roman"/>
          <w:szCs w:val="24"/>
        </w:rPr>
        <w:t xml:space="preserve"> et al. 2012). For the present study, only the soybean phase of the USDA site was sampled due to time constraints. Cover crop biomass sampling occurred each spring at every trial; </w:t>
      </w:r>
      <w:r w:rsidRPr="00AA4678">
        <w:rPr>
          <w:rFonts w:ascii="Times New Roman" w:hAnsi="Times New Roman" w:cs="Times New Roman"/>
          <w:szCs w:val="24"/>
        </w:rPr>
        <w:lastRenderedPageBreak/>
        <w:t xml:space="preserve">details about methodology are reported elsewhere (Nichols et al. 2020)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0943DBAF"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was used to take intact soil samples. Sampling occurred in May or June of 2019 after maize (West) or soybean (East, Central-grain, Central-silage) emergence at each site. Sampling was conducted immediately following crop emergence to minimize the effects of live roots in the samples, and a few days following a rain to ensure the soil was fully </w:t>
      </w:r>
      <w:proofErr w:type="gramStart"/>
      <w:r w:rsidRPr="00AA4678">
        <w:rPr>
          <w:rFonts w:ascii="Times New Roman" w:hAnsi="Times New Roman" w:cs="Times New Roman"/>
          <w:szCs w:val="24"/>
        </w:rPr>
        <w:t>drained, but</w:t>
      </w:r>
      <w:proofErr w:type="gramEnd"/>
      <w:r w:rsidRPr="00AA4678">
        <w:rPr>
          <w:rFonts w:ascii="Times New Roman" w:hAnsi="Times New Roman" w:cs="Times New Roman"/>
          <w:szCs w:val="24"/>
        </w:rPr>
        <w:t xml:space="preserve"> wet enough to remain in the ring during sampling</w:t>
      </w:r>
      <w:r w:rsidR="00E672F3" w:rsidRPr="00AA4678">
        <w:rPr>
          <w:rFonts w:ascii="Times New Roman" w:hAnsi="Times New Roman" w:cs="Times New Roman"/>
          <w:szCs w:val="24"/>
        </w:rPr>
        <w:t xml:space="preserve"> (Al-</w:t>
      </w:r>
      <w:proofErr w:type="spellStart"/>
      <w:r w:rsidR="00E672F3" w:rsidRPr="00AA4678">
        <w:rPr>
          <w:rFonts w:ascii="Times New Roman" w:hAnsi="Times New Roman" w:cs="Times New Roman"/>
          <w:szCs w:val="24"/>
        </w:rPr>
        <w:t>Shammary</w:t>
      </w:r>
      <w:proofErr w:type="spellEnd"/>
      <w:r w:rsidR="00E672F3" w:rsidRPr="00AA4678">
        <w:rPr>
          <w:rFonts w:ascii="Times New Roman" w:hAnsi="Times New Roman" w:cs="Times New Roman"/>
          <w:szCs w:val="24"/>
        </w:rPr>
        <w:t xml:space="preserve"> et al. 2018)</w:t>
      </w:r>
      <w:r w:rsidRPr="00AA4678">
        <w:rPr>
          <w:rFonts w:ascii="Times New Roman" w:hAnsi="Times New Roman" w:cs="Times New Roman"/>
          <w:szCs w:val="24"/>
        </w:rPr>
        <w:t xml:space="preserve">. </w:t>
      </w:r>
    </w:p>
    <w:p w14:paraId="73596E0C" w14:textId="2FD80FA6"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del w:id="69" w:author="Liebman, Matthew Z [AGRON]" w:date="2021-06-07T12:40:00Z">
        <w:r w:rsidRPr="00AA4678" w:rsidDel="00484479">
          <w:rPr>
            <w:rFonts w:ascii="Times New Roman" w:hAnsi="Times New Roman" w:cs="Times New Roman"/>
            <w:szCs w:val="24"/>
          </w:rPr>
          <w:delText>, then</w:delText>
        </w:r>
      </w:del>
      <w:ins w:id="70" w:author="Liebman, Matthew Z [AGRON]" w:date="2021-06-07T12:40:00Z">
        <w:r w:rsidR="00484479">
          <w:rPr>
            <w:rFonts w:ascii="Times New Roman" w:hAnsi="Times New Roman" w:cs="Times New Roman"/>
            <w:szCs w:val="24"/>
          </w:rPr>
          <w:t xml:space="preserve"> and</w:t>
        </w:r>
      </w:ins>
      <w:r w:rsidRPr="00AA4678">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t>Soil-water-retention curve</w:t>
      </w:r>
    </w:p>
    <w:p w14:paraId="35CDB7AE" w14:textId="3E915A0F" w:rsidR="00DD0244" w:rsidRPr="00AA4678" w:rsidRDefault="00DD0244" w:rsidP="00813F82">
      <w:pPr>
        <w:pStyle w:val="Heading2"/>
        <w:numPr>
          <w:ilvl w:val="0"/>
          <w:numId w:val="0"/>
        </w:numPr>
        <w:spacing w:line="480" w:lineRule="auto"/>
        <w:rPr>
          <w:rFonts w:eastAsiaTheme="minorHAnsi"/>
          <w:b w:val="0"/>
          <w:sz w:val="22"/>
        </w:rPr>
      </w:pPr>
      <w:del w:id="71" w:author="Liebman, Matthew Z [AGRON]" w:date="2021-06-07T12:40:00Z">
        <w:r w:rsidRPr="00AA4678" w:rsidDel="004B402C">
          <w:rPr>
            <w:rFonts w:eastAsiaTheme="minorHAnsi"/>
            <w:b w:val="0"/>
            <w:sz w:val="22"/>
          </w:rPr>
          <w:delText xml:space="preserve">The </w:delText>
        </w:r>
      </w:del>
      <w:ins w:id="72" w:author="Liebman, Matthew Z [AGRON]" w:date="2021-06-07T12:40:00Z">
        <w:r w:rsidR="004B402C">
          <w:rPr>
            <w:rFonts w:eastAsiaTheme="minorHAnsi"/>
            <w:b w:val="0"/>
            <w:sz w:val="22"/>
          </w:rPr>
          <w:t>Analytical</w:t>
        </w:r>
        <w:r w:rsidR="004B402C" w:rsidRPr="00AA4678">
          <w:rPr>
            <w:rFonts w:eastAsiaTheme="minorHAnsi"/>
            <w:b w:val="0"/>
            <w:sz w:val="22"/>
          </w:rPr>
          <w:t xml:space="preserve"> </w:t>
        </w:r>
      </w:ins>
      <w:r w:rsidRPr="00AA4678">
        <w:rPr>
          <w:rFonts w:eastAsiaTheme="minorHAnsi"/>
          <w:b w:val="0"/>
          <w:sz w:val="22"/>
        </w:rPr>
        <w:t xml:space="preserve">equipment could accommodate 12 samples at a time, so each trial’s samples were run together in a batch. Our interest was in comparing relative effects within a </w:t>
      </w:r>
      <w:r w:rsidR="00A054E5" w:rsidRPr="00AA4678">
        <w:rPr>
          <w:rFonts w:eastAsiaTheme="minorHAnsi"/>
          <w:b w:val="0"/>
          <w:sz w:val="22"/>
        </w:rPr>
        <w:t>trial</w:t>
      </w:r>
      <w:r w:rsidRPr="00AA4678">
        <w:rPr>
          <w:rFonts w:eastAsiaTheme="minorHAnsi"/>
          <w:b w:val="0"/>
          <w:sz w:val="22"/>
        </w:rPr>
        <w:t xml:space="preserve">, so variation between runs was </w:t>
      </w:r>
      <w:del w:id="73" w:author="Liebman, Matthew Z [AGRON]" w:date="2021-06-07T12:41:00Z">
        <w:r w:rsidRPr="00AA4678" w:rsidDel="001513C5">
          <w:rPr>
            <w:rFonts w:eastAsiaTheme="minorHAnsi"/>
            <w:b w:val="0"/>
            <w:sz w:val="22"/>
          </w:rPr>
          <w:delText xml:space="preserve">experimentally </w:delText>
        </w:r>
      </w:del>
      <w:ins w:id="74" w:author="Liebman, Matthew Z [AGRON]" w:date="2021-06-07T12:41:00Z">
        <w:r w:rsidR="001513C5">
          <w:rPr>
            <w:rFonts w:eastAsiaTheme="minorHAnsi"/>
            <w:b w:val="0"/>
            <w:sz w:val="22"/>
          </w:rPr>
          <w:t>statistically</w:t>
        </w:r>
        <w:r w:rsidR="001513C5" w:rsidRPr="00AA4678">
          <w:rPr>
            <w:rFonts w:eastAsiaTheme="minorHAnsi"/>
            <w:b w:val="0"/>
            <w:sz w:val="22"/>
          </w:rPr>
          <w:t xml:space="preserve"> </w:t>
        </w:r>
      </w:ins>
      <w:r w:rsidRPr="00AA4678">
        <w:rPr>
          <w:rFonts w:eastAsiaTheme="minorHAnsi"/>
          <w:b w:val="0"/>
          <w:sz w:val="22"/>
        </w:rPr>
        <w:t xml:space="preserve">included in variation between trials. The samples were </w:t>
      </w:r>
      <w:del w:id="75" w:author="Liebman, Matthew Z [AGRON]" w:date="2021-06-07T12:41:00Z">
        <w:r w:rsidRPr="00AA4678" w:rsidDel="001513C5">
          <w:rPr>
            <w:rFonts w:eastAsiaTheme="minorHAnsi"/>
            <w:b w:val="0"/>
            <w:sz w:val="22"/>
          </w:rPr>
          <w:delText xml:space="preserve">measured </w:delText>
        </w:r>
      </w:del>
      <w:ins w:id="76" w:author="Liebman, Matthew Z [AGRON]" w:date="2021-06-07T12:41:00Z">
        <w:r w:rsidR="001513C5">
          <w:rPr>
            <w:rFonts w:eastAsiaTheme="minorHAnsi"/>
            <w:b w:val="0"/>
            <w:sz w:val="22"/>
          </w:rPr>
          <w:t>analyzed</w:t>
        </w:r>
        <w:r w:rsidR="001513C5" w:rsidRPr="00AA4678">
          <w:rPr>
            <w:rFonts w:eastAsiaTheme="minorHAnsi"/>
            <w:b w:val="0"/>
            <w:sz w:val="22"/>
          </w:rPr>
          <w:t xml:space="preserve"> </w:t>
        </w:r>
      </w:ins>
      <w:r w:rsidRPr="00AA4678">
        <w:rPr>
          <w:rFonts w:eastAsiaTheme="minorHAnsi"/>
          <w:b w:val="0"/>
          <w:sz w:val="22"/>
        </w:rPr>
        <w:t xml:space="preserve">in the order they were </w:t>
      </w:r>
      <w:del w:id="77" w:author="Liebman, Matthew Z [AGRON]" w:date="2021-06-07T12:41:00Z">
        <w:r w:rsidRPr="00AA4678" w:rsidDel="001513C5">
          <w:rPr>
            <w:rFonts w:eastAsiaTheme="minorHAnsi"/>
            <w:b w:val="0"/>
            <w:sz w:val="22"/>
          </w:rPr>
          <w:delText>sampled</w:delText>
        </w:r>
      </w:del>
      <w:ins w:id="78" w:author="Liebman, Matthew Z [AGRON]" w:date="2021-06-07T12:41:00Z">
        <w:r w:rsidR="001513C5">
          <w:rPr>
            <w:rFonts w:eastAsiaTheme="minorHAnsi"/>
            <w:b w:val="0"/>
            <w:sz w:val="22"/>
          </w:rPr>
          <w:t>collected</w:t>
        </w:r>
      </w:ins>
      <w:r w:rsidRPr="00AA4678">
        <w:rPr>
          <w:rFonts w:eastAsiaTheme="minorHAnsi"/>
          <w:b w:val="0"/>
          <w:sz w:val="22"/>
        </w:rPr>
        <w:t xml:space="preserve">.  A given trial’s cores had cheesecloth taped to the </w:t>
      </w:r>
      <w:r w:rsidRPr="00AA4678">
        <w:rPr>
          <w:rFonts w:eastAsiaTheme="minorHAnsi"/>
          <w:b w:val="0"/>
          <w:sz w:val="22"/>
        </w:rPr>
        <w:lastRenderedPageBreak/>
        <w:t xml:space="preserve">bottom of each core and an additional ring taped to the top. </w:t>
      </w:r>
      <w:del w:id="79" w:author="Liebman, Matthew Z [AGRON]" w:date="2021-06-07T12:41:00Z">
        <w:r w:rsidRPr="00AA4678" w:rsidDel="009E167E">
          <w:rPr>
            <w:rFonts w:eastAsiaTheme="minorHAnsi"/>
            <w:b w:val="0"/>
            <w:sz w:val="22"/>
          </w:rPr>
          <w:delText xml:space="preserve">The </w:delText>
        </w:r>
      </w:del>
      <w:ins w:id="80" w:author="Liebman, Matthew Z [AGRON]" w:date="2021-06-07T12:41:00Z">
        <w:r w:rsidR="009E167E">
          <w:rPr>
            <w:rFonts w:eastAsiaTheme="minorHAnsi"/>
            <w:b w:val="0"/>
            <w:sz w:val="22"/>
          </w:rPr>
          <w:t>Each</w:t>
        </w:r>
        <w:r w:rsidR="009E167E" w:rsidRPr="00AA4678">
          <w:rPr>
            <w:rFonts w:eastAsiaTheme="minorHAnsi"/>
            <w:b w:val="0"/>
            <w:sz w:val="22"/>
          </w:rPr>
          <w:t xml:space="preserve"> </w:t>
        </w:r>
      </w:ins>
      <w:r w:rsidRPr="00AA4678">
        <w:rPr>
          <w:rFonts w:eastAsiaTheme="minorHAnsi"/>
          <w:b w:val="0"/>
          <w:sz w:val="22"/>
        </w:rPr>
        <w:t>full batch of samples (eight for East and West, 10 for Central) was then placed in a vacuum chamber for at least 12 hours in a solution of 0.01 M CaCl</w:t>
      </w:r>
      <w:r w:rsidRPr="00AA4678">
        <w:rPr>
          <w:rFonts w:eastAsiaTheme="minorHAnsi"/>
          <w:b w:val="0"/>
          <w:sz w:val="22"/>
          <w:vertAlign w:val="subscript"/>
        </w:rPr>
        <w:t>2</w:t>
      </w:r>
      <w:r w:rsidRPr="00AA4678">
        <w:rPr>
          <w:rFonts w:eastAsiaTheme="minorHAnsi"/>
          <w:b w:val="0"/>
          <w:sz w:val="22"/>
        </w:rPr>
        <w:t xml:space="preserve"> filled to the top of the first ring, allowing the solution to move upward to saturate the soils with minimal air entrapment. The top ring was removed from the cores, then the saturated cores were weighed, then transferred to a custom-built pressure cell apparatus (Ankeny et al. 1992). Measurements were made according to the protocol described by Kool et al. </w:t>
      </w:r>
      <w:ins w:id="81" w:author="Liebman, Matthew Z [AGRON]" w:date="2021-06-07T12:42:00Z">
        <w:r w:rsidR="007B1966">
          <w:rPr>
            <w:rFonts w:eastAsiaTheme="minorHAnsi"/>
            <w:b w:val="0"/>
            <w:sz w:val="22"/>
          </w:rPr>
          <w:t>(</w:t>
        </w:r>
      </w:ins>
      <w:r w:rsidRPr="00AA4678">
        <w:rPr>
          <w:rFonts w:eastAsiaTheme="minorHAnsi"/>
          <w:b w:val="0"/>
          <w:sz w:val="22"/>
        </w:rPr>
        <w:t>2019</w:t>
      </w:r>
      <w:ins w:id="82" w:author="Liebman, Matthew Z [AGRON]" w:date="2021-06-07T12:42:00Z">
        <w:r w:rsidR="007B1966">
          <w:rPr>
            <w:rFonts w:eastAsiaTheme="minorHAnsi"/>
            <w:b w:val="0"/>
            <w:sz w:val="22"/>
          </w:rPr>
          <w:t>)</w:t>
        </w:r>
      </w:ins>
      <w:r w:rsidRPr="00AA4678">
        <w:rPr>
          <w:rFonts w:eastAsiaTheme="minorHAnsi"/>
          <w:b w:val="0"/>
          <w:sz w:val="22"/>
        </w:rPr>
        <w:t>. Briefly, the cores were drained at atmospheric pressure for 12 hours to obtain a measurement for gravity-drained values (</w:t>
      </w:r>
      <w:commentRangeStart w:id="83"/>
      <w:r w:rsidRPr="00AA4678">
        <w:rPr>
          <w:rFonts w:eastAsiaTheme="minorHAnsi"/>
          <w:b w:val="0"/>
          <w:sz w:val="22"/>
        </w:rPr>
        <w:t>Ψ</w:t>
      </w:r>
      <w:commentRangeEnd w:id="83"/>
      <w:r w:rsidR="00AB252F">
        <w:rPr>
          <w:rStyle w:val="CommentReference"/>
          <w:rFonts w:asciiTheme="minorHAnsi" w:eastAsiaTheme="minorHAnsi" w:hAnsiTheme="minorHAnsi" w:cstheme="minorBidi"/>
          <w:b w:val="0"/>
        </w:rPr>
        <w:commentReference w:id="83"/>
      </w:r>
      <w:r w:rsidRPr="00AA4678">
        <w:rPr>
          <w:rFonts w:eastAsiaTheme="minorHAnsi"/>
          <w:b w:val="0"/>
          <w:sz w:val="22"/>
        </w:rPr>
        <w:t xml:space="preserve"> = -2.5 cm water). Subsequent measurements were taken at matric potentials </w:t>
      </w:r>
      <w:commentRangeStart w:id="84"/>
      <w:r w:rsidRPr="00AA4678">
        <w:rPr>
          <w:rFonts w:eastAsiaTheme="minorHAnsi"/>
          <w:b w:val="0"/>
          <w:sz w:val="22"/>
        </w:rPr>
        <w:t xml:space="preserve">(Ψ) </w:t>
      </w:r>
      <w:commentRangeEnd w:id="84"/>
      <w:r w:rsidR="00AB252F">
        <w:rPr>
          <w:rStyle w:val="CommentReference"/>
          <w:rFonts w:asciiTheme="minorHAnsi" w:eastAsiaTheme="minorHAnsi" w:hAnsiTheme="minorHAnsi" w:cstheme="minorBidi"/>
          <w:b w:val="0"/>
        </w:rPr>
        <w:commentReference w:id="84"/>
      </w:r>
      <w:r w:rsidRPr="00AA4678">
        <w:rPr>
          <w:rFonts w:eastAsiaTheme="minorHAnsi"/>
          <w:b w:val="0"/>
          <w:sz w:val="22"/>
        </w:rPr>
        <w:t>of  -10, -25, -50, -100, -200, and -500 cm water. The samples were then oven dried at 60 deg C for at least 48 hours, then weighed. Bulk densities were estimated by dividing the oven-dried weight of soil by the ring volume (347.5 cm</w:t>
      </w:r>
      <w:r w:rsidRPr="00AA4678">
        <w:rPr>
          <w:rFonts w:eastAsiaTheme="minorHAnsi"/>
          <w:b w:val="0"/>
          <w:sz w:val="22"/>
          <w:vertAlign w:val="superscript"/>
        </w:rPr>
        <w:t>3</w:t>
      </w:r>
      <w:r w:rsidR="002A3A8F" w:rsidRPr="00AA4678">
        <w:rPr>
          <w:rFonts w:eastAsiaTheme="minorHAnsi"/>
          <w:b w:val="0"/>
          <w:sz w:val="22"/>
        </w:rPr>
        <w:t>; Han et al. 2016)</w:t>
      </w:r>
      <w:r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8A4212" w:rsidRPr="00AA4678">
        <w:rPr>
          <w:rFonts w:eastAsiaTheme="minorHAnsi"/>
          <w:b w:val="0"/>
          <w:sz w:val="22"/>
        </w:rPr>
        <w:t xml:space="preserve"> in the </w:t>
      </w:r>
      <w:del w:id="85" w:author="Liebman, Matthew Z [AGRON]" w:date="2021-06-07T12:43:00Z">
        <w:r w:rsidR="008A4212" w:rsidRPr="00AA4678" w:rsidDel="007F6867">
          <w:rPr>
            <w:rFonts w:eastAsiaTheme="minorHAnsi"/>
            <w:b w:val="0"/>
            <w:sz w:val="22"/>
          </w:rPr>
          <w:delText xml:space="preserve">remove </w:delText>
        </w:r>
      </w:del>
      <w:ins w:id="86" w:author="Liebman, Matthew Z [AGRON]" w:date="2021-06-07T12:43:00Z">
        <w:r w:rsidR="007F6867" w:rsidRPr="00AA4678">
          <w:rPr>
            <w:rFonts w:eastAsiaTheme="minorHAnsi"/>
            <w:b w:val="0"/>
            <w:sz w:val="22"/>
          </w:rPr>
          <w:t>remov</w:t>
        </w:r>
        <w:r w:rsidR="007F6867">
          <w:rPr>
            <w:rFonts w:eastAsiaTheme="minorHAnsi"/>
            <w:b w:val="0"/>
            <w:sz w:val="22"/>
          </w:rPr>
          <w:t>al</w:t>
        </w:r>
        <w:r w:rsidR="007F6867" w:rsidRPr="00AA4678">
          <w:rPr>
            <w:rFonts w:eastAsiaTheme="minorHAnsi"/>
            <w:b w:val="0"/>
            <w:sz w:val="22"/>
          </w:rPr>
          <w:t xml:space="preserve"> </w:t>
        </w:r>
      </w:ins>
      <w:r w:rsidR="008A4212" w:rsidRPr="00AA4678">
        <w:rPr>
          <w:rFonts w:eastAsiaTheme="minorHAnsi"/>
          <w:b w:val="0"/>
          <w:sz w:val="22"/>
        </w:rPr>
        <w:t xml:space="preserve">of one replicate from the no-cover treatment of the Central-silage trial, which had a visibly large hole in the center of the core upon destructive inspection, confirming </w:t>
      </w:r>
      <w:r w:rsidR="00590CAB" w:rsidRPr="00AA4678">
        <w:rPr>
          <w:rFonts w:eastAsiaTheme="minorHAnsi"/>
          <w:b w:val="0"/>
          <w:sz w:val="22"/>
        </w:rPr>
        <w:t>it</w:t>
      </w:r>
      <w:del w:id="87" w:author="Liebman, Matthew Z [AGRON]" w:date="2021-06-07T12:43:00Z">
        <w:r w:rsidR="00590CAB" w:rsidRPr="00AA4678" w:rsidDel="000D0CF8">
          <w:rPr>
            <w:rFonts w:eastAsiaTheme="minorHAnsi"/>
            <w:b w:val="0"/>
            <w:sz w:val="22"/>
          </w:rPr>
          <w:delText>’</w:delText>
        </w:r>
      </w:del>
      <w:r w:rsidR="00590CAB" w:rsidRPr="00AA4678">
        <w:rPr>
          <w:rFonts w:eastAsiaTheme="minorHAnsi"/>
          <w:b w:val="0"/>
          <w:sz w:val="22"/>
        </w:rPr>
        <w:t xml:space="preserve">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1C304DEE"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The oven-dried soil was ground and passed through a 2 mm sieve. Two teaspoons of soil from each core were used for soil texture measurements. Soil texture was </w:t>
      </w:r>
      <w:del w:id="88" w:author="Liebman, Matthew Z [AGRON]" w:date="2021-06-07T12:44:00Z">
        <w:r w:rsidRPr="00AA4678" w:rsidDel="00E40D25">
          <w:rPr>
            <w:rFonts w:ascii="Times New Roman" w:hAnsi="Times New Roman" w:cs="Times New Roman"/>
          </w:rPr>
          <w:delText xml:space="preserve">measured </w:delText>
        </w:r>
      </w:del>
      <w:ins w:id="89" w:author="Liebman, Matthew Z [AGRON]" w:date="2021-06-07T12:44:00Z">
        <w:r w:rsidR="00E40D25">
          <w:rPr>
            <w:rFonts w:ascii="Times New Roman" w:hAnsi="Times New Roman" w:cs="Times New Roman"/>
          </w:rPr>
          <w:t>quantified</w:t>
        </w:r>
        <w:r w:rsidR="00E40D25" w:rsidRPr="00AA4678">
          <w:rPr>
            <w:rFonts w:ascii="Times New Roman" w:hAnsi="Times New Roman" w:cs="Times New Roman"/>
          </w:rPr>
          <w:t xml:space="preserve"> </w:t>
        </w:r>
      </w:ins>
      <w:r w:rsidRPr="00AA4678">
        <w:rPr>
          <w:rFonts w:ascii="Times New Roman" w:hAnsi="Times New Roman" w:cs="Times New Roman"/>
        </w:rPr>
        <w:t xml:space="preserve">using laser diffractometry (Miller and </w:t>
      </w:r>
      <w:proofErr w:type="spellStart"/>
      <w:r w:rsidRPr="00AA4678">
        <w:rPr>
          <w:rFonts w:ascii="Times New Roman" w:hAnsi="Times New Roman" w:cs="Times New Roman"/>
        </w:rPr>
        <w:t>Schaetzel</w:t>
      </w:r>
      <w:proofErr w:type="spellEnd"/>
      <w:r w:rsidRPr="00AA4678">
        <w:rPr>
          <w:rFonts w:ascii="Times New Roman" w:hAnsi="Times New Roman" w:cs="Times New Roman"/>
        </w:rPr>
        <w:t xml:space="preserve"> 2012)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micrometers), silt (6-50 micrometers), and clay (0.1-6 micrometers).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t xml:space="preserve"> Organic carbon </w:t>
      </w:r>
    </w:p>
    <w:p w14:paraId="79A1388E" w14:textId="5EC88C8E"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commentRangeStart w:id="90"/>
      <w:proofErr w:type="spellStart"/>
      <w:r w:rsidR="00A6539B" w:rsidRPr="00AA4678">
        <w:rPr>
          <w:rFonts w:ascii="Times New Roman" w:hAnsi="Times New Roman" w:cs="Times New Roman"/>
        </w:rPr>
        <w:t>Agsource</w:t>
      </w:r>
      <w:commentRangeEnd w:id="90"/>
      <w:proofErr w:type="spellEnd"/>
      <w:r w:rsidR="00741C58">
        <w:rPr>
          <w:rStyle w:val="CommentReference"/>
        </w:rPr>
        <w:commentReference w:id="90"/>
      </w:r>
      <w:r w:rsidRPr="00AA4678">
        <w:rPr>
          <w:rFonts w:ascii="Times New Roman" w:hAnsi="Times New Roman" w:cs="Times New Roman"/>
        </w:rPr>
        <w:t xml:space="preserve">) using the loss-on-ignition method </w:t>
      </w:r>
      <w:r w:rsidR="00A6539B" w:rsidRPr="00AA4678">
        <w:rPr>
          <w:rFonts w:ascii="Times New Roman" w:hAnsi="Times New Roman" w:cs="Times New Roman"/>
        </w:rPr>
        <w:t>(Nelson et al. 1983)</w:t>
      </w:r>
      <w:r w:rsidR="00590CAB" w:rsidRPr="00AA4678">
        <w:rPr>
          <w:rFonts w:ascii="Times New Roman" w:hAnsi="Times New Roman" w:cs="Times New Roman"/>
        </w:rPr>
        <w:t xml:space="preserve">. The loss in sample weight </w:t>
      </w:r>
      <w:r w:rsidR="00A6539B" w:rsidRPr="00AA4678">
        <w:rPr>
          <w:rFonts w:ascii="Times New Roman" w:hAnsi="Times New Roman" w:cs="Times New Roman"/>
        </w:rPr>
        <w:t xml:space="preserve">as a percentage of the total dry sample weight upon ignition </w:t>
      </w:r>
      <w:r w:rsidR="00590CAB" w:rsidRPr="00AA4678">
        <w:rPr>
          <w:rFonts w:ascii="Times New Roman" w:hAnsi="Times New Roman" w:cs="Times New Roman"/>
        </w:rPr>
        <w:t xml:space="preserve">was multiplied </w:t>
      </w:r>
      <w:r w:rsidR="00A6539B" w:rsidRPr="00AA4678">
        <w:rPr>
          <w:rFonts w:ascii="Times New Roman" w:hAnsi="Times New Roman" w:cs="Times New Roman"/>
        </w:rPr>
        <w:t xml:space="preserve">by </w:t>
      </w:r>
      <w:commentRangeStart w:id="91"/>
      <w:r w:rsidR="00A6539B" w:rsidRPr="00AA4678">
        <w:rPr>
          <w:rFonts w:ascii="Times New Roman" w:hAnsi="Times New Roman" w:cs="Times New Roman"/>
        </w:rPr>
        <w:t xml:space="preserve">0.89 </w:t>
      </w:r>
      <w:commentRangeEnd w:id="91"/>
      <w:r w:rsidR="00B71EB6">
        <w:rPr>
          <w:rStyle w:val="CommentReference"/>
        </w:rPr>
        <w:commentReference w:id="91"/>
      </w:r>
      <w:r w:rsidR="00A6539B" w:rsidRPr="00AA4678">
        <w:rPr>
          <w:rFonts w:ascii="Times New Roman" w:hAnsi="Times New Roman" w:cs="Times New Roman"/>
        </w:rPr>
        <w:t xml:space="preserve">as an estimate of the percentage of sample weight </w:t>
      </w:r>
      <w:r w:rsidR="00A6539B" w:rsidRPr="00AA4678">
        <w:rPr>
          <w:rFonts w:ascii="Times New Roman" w:hAnsi="Times New Roman" w:cs="Times New Roman"/>
        </w:rPr>
        <w:lastRenderedPageBreak/>
        <w:t xml:space="preserve">that was organic matter. 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proofErr w:type="spellStart"/>
      <w:r w:rsidR="00A6539B" w:rsidRPr="00AA4678">
        <w:rPr>
          <w:rFonts w:ascii="Times New Roman" w:hAnsi="Times New Roman" w:cs="Times New Roman"/>
        </w:rPr>
        <w:t>Hoogsteen</w:t>
      </w:r>
      <w:proofErr w:type="spellEnd"/>
      <w:r w:rsidR="00A6539B" w:rsidRPr="00AA4678">
        <w:rPr>
          <w:rFonts w:ascii="Times New Roman" w:hAnsi="Times New Roman" w:cs="Times New Roman"/>
        </w:rPr>
        <w:t xml:space="preserve"> et al. 2015),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92"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0355FD73"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r w:rsidR="00972BBC" w:rsidRPr="00AA4678">
        <w:rPr>
          <w:rFonts w:ascii="Times New Roman" w:hAnsi="Times New Roman" w:cs="Times New Roman"/>
        </w:rPr>
        <w:t>was</w:t>
      </w:r>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(Wickham et al. 2019).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Miguez</w:t>
      </w:r>
      <w:proofErr w:type="spellEnd"/>
      <w:r w:rsidRPr="00AA4678">
        <w:rPr>
          <w:rFonts w:ascii="Times New Roman" w:hAnsi="Times New Roman" w:cs="Times New Roman"/>
        </w:rPr>
        <w:t xml:space="preserve"> 2021)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Omuto</w:t>
      </w:r>
      <w:proofErr w:type="spellEnd"/>
      <w:r w:rsidRPr="00AA4678">
        <w:rPr>
          <w:rFonts w:ascii="Times New Roman" w:hAnsi="Times New Roman" w:cs="Times New Roman"/>
        </w:rPr>
        <w:t xml:space="preserve"> et al. 2021) and </w:t>
      </w:r>
      <w:proofErr w:type="spellStart"/>
      <w:r w:rsidRPr="00AA4678">
        <w:rPr>
          <w:rFonts w:ascii="Times New Roman" w:hAnsi="Times New Roman" w:cs="Times New Roman"/>
        </w:rPr>
        <w:t>soilphysics</w:t>
      </w:r>
      <w:proofErr w:type="spellEnd"/>
      <w:r w:rsidRPr="00AA4678">
        <w:rPr>
          <w:rFonts w:ascii="Times New Roman" w:hAnsi="Times New Roman" w:cs="Times New Roman"/>
        </w:rPr>
        <w:t xml:space="preserve"> (Da Silva and De Lima 2015) packages. Linear models were fit and summarized using the lme4 (Bates et al. 2015)</w:t>
      </w:r>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Lenth</w:t>
      </w:r>
      <w:proofErr w:type="spellEnd"/>
      <w:r w:rsidRPr="00AA4678">
        <w:rPr>
          <w:rFonts w:ascii="Times New Roman" w:hAnsi="Times New Roman" w:cs="Times New Roman"/>
        </w:rPr>
        <w:t xml:space="preserve"> 2021)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6931EDE8"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(Gardner 1958)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(van </w:t>
      </w:r>
      <w:proofErr w:type="spellStart"/>
      <w:r w:rsidRPr="00AA4678">
        <w:rPr>
          <w:rFonts w:ascii="Times New Roman" w:hAnsi="Times New Roman" w:cs="Times New Roman"/>
        </w:rPr>
        <w:t>Genuchten</w:t>
      </w:r>
      <w:proofErr w:type="spellEnd"/>
      <w:r w:rsidRPr="00AA4678">
        <w:rPr>
          <w:rFonts w:ascii="Times New Roman" w:hAnsi="Times New Roman" w:cs="Times New Roman"/>
        </w:rPr>
        <w:t xml:space="preserve"> 1980)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Akaike’s Information Criteria (AIC; Sakamoto 1986)</w:t>
      </w:r>
      <w:r w:rsidRPr="00AA4678">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70BFFD0F" w:rsidR="00A6539B" w:rsidRPr="00AA4678" w:rsidRDefault="00A6539B" w:rsidP="00A6539B">
      <w:pPr>
        <w:spacing w:line="480" w:lineRule="auto"/>
        <w:rPr>
          <w:rFonts w:ascii="Times New Roman" w:hAnsi="Times New Roman" w:cs="Times New Roman"/>
          <w:noProof/>
        </w:rPr>
      </w:pPr>
      <w:del w:id="93" w:author="Liebman, Matthew Z [AGRON]" w:date="2021-06-07T12:47:00Z">
        <w:r w:rsidRPr="00AA4678" w:rsidDel="00E37F1C">
          <w:rPr>
            <w:rFonts w:ascii="Times New Roman" w:hAnsi="Times New Roman" w:cs="Times New Roman"/>
            <w:noProof/>
          </w:rPr>
          <w:delText xml:space="preserve">Where </w:delText>
        </w:r>
      </w:del>
      <w:ins w:id="94" w:author="Liebman, Matthew Z [AGRON]" w:date="2021-06-07T12:47:00Z">
        <w:r w:rsidR="00E37F1C">
          <w:rPr>
            <w:rFonts w:ascii="Times New Roman" w:hAnsi="Times New Roman" w:cs="Times New Roman"/>
            <w:noProof/>
          </w:rPr>
          <w:t>w</w:t>
        </w:r>
        <w:r w:rsidR="00E37F1C" w:rsidRPr="00AA4678">
          <w:rPr>
            <w:rFonts w:ascii="Times New Roman" w:hAnsi="Times New Roman" w:cs="Times New Roman"/>
            <w:noProof/>
          </w:rPr>
          <w:t xml:space="preserve">here </w:t>
        </w:r>
      </w:ins>
      <w:r w:rsidRPr="00AA4678">
        <w:rPr>
          <w:rFonts w:ascii="Times New Roman" w:hAnsi="Times New Roman" w:cs="Times New Roman"/>
          <w:noProof/>
        </w:rPr>
        <w:t xml:space="preserve">θ is the volumetric moisture content at a given soil water potential </w:t>
      </w:r>
      <m:oMath>
        <m:r>
          <w:rPr>
            <w:rFonts w:ascii="Cambria Math" w:hAnsi="Cambria Math" w:cs="Times New Roman"/>
          </w:rPr>
          <m:t>ψ</m:t>
        </m:r>
      </m:oMath>
      <w:r w:rsidRPr="00AA4678">
        <w:rPr>
          <w:rFonts w:ascii="Times New Roman" w:eastAsiaTheme="minorEastAsia" w:hAnsi="Times New Roman" w:cs="Times New Roman"/>
          <w:noProof/>
        </w:rPr>
        <w:t xml:space="preserve">; the remaining variables are fitted parameters. </w:t>
      </w:r>
      <w:r w:rsidRPr="00AA4678">
        <w:rPr>
          <w:rFonts w:ascii="Times New Roman" w:hAnsi="Times New Roman" w:cs="Times New Roman"/>
          <w:noProof/>
        </w:rPr>
        <w:t>θ</w:t>
      </w:r>
      <w:r w:rsidRPr="00AA4678">
        <w:rPr>
          <w:rFonts w:ascii="Times New Roman" w:hAnsi="Times New Roman" w:cs="Times New Roman"/>
          <w:noProof/>
          <w:vertAlign w:val="subscript"/>
        </w:rPr>
        <w:t>r</w:t>
      </w:r>
      <w:r w:rsidRPr="00AA4678">
        <w:rPr>
          <w:rFonts w:ascii="Times New Roman" w:hAnsi="Times New Roman" w:cs="Times New Roman"/>
          <w:noProof/>
        </w:rPr>
        <w:t xml:space="preserve"> and θ</w:t>
      </w:r>
      <w:r w:rsidRPr="00AA4678">
        <w:rPr>
          <w:rFonts w:ascii="Times New Roman" w:hAnsi="Times New Roman" w:cs="Times New Roman"/>
          <w:noProof/>
          <w:vertAlign w:val="subscript"/>
        </w:rPr>
        <w:t>s</w:t>
      </w:r>
      <w:r w:rsidRPr="00AA4678">
        <w:rPr>
          <w:rFonts w:ascii="Times New Roman" w:hAnsi="Times New Roman" w:cs="Times New Roman"/>
          <w:noProof/>
        </w:rPr>
        <w:t xml:space="preserve">  are the residual and saturated water contents, respectively, </w:t>
      </w:r>
      <w:r w:rsidRPr="00AA4678">
        <w:rPr>
          <w:rFonts w:ascii="Times New Roman" w:hAnsi="Times New Roman" w:cs="Times New Roman"/>
          <w:i/>
          <w:iCs/>
          <w:noProof/>
        </w:rPr>
        <w:t>a</w:t>
      </w:r>
      <w:r w:rsidRPr="00AA4678">
        <w:rPr>
          <w:rFonts w:ascii="Times New Roman" w:hAnsi="Times New Roman" w:cs="Times New Roman"/>
          <w:noProof/>
        </w:rPr>
        <w:t xml:space="preserve"> is the inverse of the air-entry potential, and </w:t>
      </w:r>
      <w:r w:rsidRPr="00AA4678">
        <w:rPr>
          <w:rFonts w:ascii="Times New Roman" w:hAnsi="Times New Roman" w:cs="Times New Roman"/>
          <w:i/>
          <w:iCs/>
          <w:noProof/>
        </w:rPr>
        <w:t>n</w:t>
      </w:r>
      <w:r w:rsidRPr="00AA4678">
        <w:rPr>
          <w:rFonts w:ascii="Times New Roman" w:hAnsi="Times New Roman" w:cs="Times New Roman"/>
          <w:noProof/>
        </w:rPr>
        <w:t xml:space="preserve"> is an index for the pore size distribution, with higher values indicating a </w:t>
      </w:r>
      <w:del w:id="95" w:author="Liebman, Matthew Z [AGRON]" w:date="2021-06-07T12:47:00Z">
        <w:r w:rsidR="00590CAB" w:rsidRPr="00AA4678" w:rsidDel="00E37F1C">
          <w:rPr>
            <w:rFonts w:ascii="Times New Roman" w:hAnsi="Times New Roman" w:cs="Times New Roman"/>
            <w:noProof/>
          </w:rPr>
          <w:delText>wide</w:delText>
        </w:r>
        <w:r w:rsidR="00AA4678" w:rsidDel="00E37F1C">
          <w:rPr>
            <w:rFonts w:ascii="Times New Roman" w:hAnsi="Times New Roman" w:cs="Times New Roman"/>
            <w:noProof/>
          </w:rPr>
          <w:delText xml:space="preserve">r </w:delText>
        </w:r>
      </w:del>
      <w:ins w:id="96" w:author="Liebman, Matthew Z [AGRON]" w:date="2021-06-07T12:47:00Z">
        <w:r w:rsidR="00E37F1C">
          <w:rPr>
            <w:rFonts w:ascii="Times New Roman" w:hAnsi="Times New Roman" w:cs="Times New Roman"/>
            <w:noProof/>
          </w:rPr>
          <w:t>broa</w:t>
        </w:r>
      </w:ins>
      <w:ins w:id="97" w:author="Liebman, Matthew Z [AGRON]" w:date="2021-06-07T12:48:00Z">
        <w:r w:rsidR="00E37F1C">
          <w:rPr>
            <w:rFonts w:ascii="Times New Roman" w:hAnsi="Times New Roman" w:cs="Times New Roman"/>
            <w:noProof/>
          </w:rPr>
          <w:t>der</w:t>
        </w:r>
      </w:ins>
      <w:ins w:id="98" w:author="Liebman, Matthew Z [AGRON]" w:date="2021-06-07T12:47:00Z">
        <w:r w:rsidR="00E37F1C">
          <w:rPr>
            <w:rFonts w:ascii="Times New Roman" w:hAnsi="Times New Roman" w:cs="Times New Roman"/>
            <w:noProof/>
          </w:rPr>
          <w:t xml:space="preserve"> </w:t>
        </w:r>
      </w:ins>
      <w:r w:rsidR="00AA4678">
        <w:rPr>
          <w:rFonts w:ascii="Times New Roman" w:hAnsi="Times New Roman" w:cs="Times New Roman"/>
          <w:noProof/>
        </w:rPr>
        <w:t>distribution of pore sizes</w:t>
      </w:r>
      <w:r w:rsidRPr="00AA4678">
        <w:rPr>
          <w:rFonts w:ascii="Times New Roman" w:hAnsi="Times New Roman" w:cs="Times New Roman"/>
          <w:noProof/>
        </w:rPr>
        <w:t>. 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w:t>
      </w:r>
      <w:r w:rsidRPr="00AA4678">
        <w:rPr>
          <w:rFonts w:ascii="Times New Roman" w:hAnsi="Times New Roman" w:cs="Times New Roman"/>
          <w:noProof/>
        </w:rPr>
        <w:lastRenderedPageBreak/>
        <w:t xml:space="preserve">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experimentally measured at -15,000 cm water (</w:t>
      </w:r>
      <w:r w:rsidR="003A2C62" w:rsidRPr="00AA4678">
        <w:rPr>
          <w:rFonts w:ascii="Times New Roman" w:hAnsi="Times New Roman" w:cs="Times New Roman"/>
          <w:noProof/>
        </w:rPr>
        <w:t>SSA 2008)</w:t>
      </w:r>
      <w:r w:rsidRPr="00AA4678">
        <w:rPr>
          <w:rFonts w:ascii="Times New Roman" w:hAnsi="Times New Roman" w:cs="Times New Roman"/>
          <w:noProof/>
        </w:rPr>
        <w:t xml:space="preserve">. The highest presssure we used in this study was -500 cm water, which could lead to less stable model fits due to lack of an anchoring value (Groenevelt and Grant 2004).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ins w:id="99" w:author="Liebman, Matthew Z [AGRON]" w:date="2021-06-07T12:48:00Z">
        <w:r w:rsidR="007A484D">
          <w:rPr>
            <w:rFonts w:ascii="Times New Roman" w:hAnsi="Times New Roman" w:cs="Times New Roman"/>
            <w:noProof/>
          </w:rPr>
          <w:t>,</w:t>
        </w:r>
      </w:ins>
      <w:r w:rsidR="00AA4678">
        <w:rPr>
          <w:rFonts w:ascii="Times New Roman" w:hAnsi="Times New Roman" w:cs="Times New Roman"/>
          <w:noProof/>
        </w:rPr>
        <w:t xml:space="preserve"> which provide</w:t>
      </w:r>
      <w:del w:id="100" w:author="Liebman, Matthew Z [AGRON]" w:date="2021-06-07T12:48:00Z">
        <w:r w:rsidR="00AA4678" w:rsidDel="007A484D">
          <w:rPr>
            <w:rFonts w:ascii="Times New Roman" w:hAnsi="Times New Roman" w:cs="Times New Roman"/>
            <w:noProof/>
          </w:rPr>
          <w:delText>s</w:delText>
        </w:r>
      </w:del>
      <w:r w:rsidR="00AA4678">
        <w:rPr>
          <w:rFonts w:ascii="Times New Roman" w:hAnsi="Times New Roman" w:cs="Times New Roman"/>
          <w:noProof/>
        </w:rPr>
        <w:t xml:space="preserve"> point-wise</w:t>
      </w:r>
      <w:r w:rsidRPr="00AA4678">
        <w:rPr>
          <w:rFonts w:ascii="Times New Roman" w:hAnsi="Times New Roman" w:cs="Times New Roman"/>
          <w:noProof/>
        </w:rPr>
        <w:t xml:space="preserve"> estimate</w:t>
      </w:r>
      <w:r w:rsidR="00AA4678">
        <w:rPr>
          <w:rFonts w:ascii="Times New Roman" w:hAnsi="Times New Roman" w:cs="Times New Roman"/>
          <w:noProof/>
        </w:rPr>
        <w:t>s</w:t>
      </w:r>
      <w:r w:rsidRPr="00AA4678">
        <w:rPr>
          <w:rFonts w:ascii="Times New Roman" w:hAnsi="Times New Roman" w:cs="Times New Roman"/>
          <w:noProof/>
        </w:rPr>
        <w:t xml:space="preserve"> of pore neck diameters</w:t>
      </w:r>
      <w:r w:rsidR="00AA4678">
        <w:rPr>
          <w:rFonts w:ascii="Times New Roman" w:hAnsi="Times New Roman" w:cs="Times New Roman"/>
          <w:noProof/>
        </w:rPr>
        <w:t xml:space="preserve"> (</w:t>
      </w:r>
      <w:r w:rsidR="00AA4678" w:rsidRPr="00AA4678">
        <w:rPr>
          <w:rFonts w:ascii="Times New Roman" w:hAnsi="Times New Roman" w:cs="Times New Roman"/>
          <w:noProof/>
          <w:color w:val="FF0000"/>
        </w:rPr>
        <w:t>CITE, Britt what would you cite?</w:t>
      </w:r>
      <w:r w:rsidR="00AA4678">
        <w:rPr>
          <w:rFonts w:ascii="Times New Roman" w:hAnsi="Times New Roman" w:cs="Times New Roman"/>
          <w:noProof/>
        </w:rPr>
        <w:t xml:space="preserve">). </w:t>
      </w:r>
      <w:r w:rsidR="003A2C62"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27DA7">
        <w:rPr>
          <w:rFonts w:ascii="Times New Roman" w:hAnsi="Times New Roman" w:cs="Times New Roman"/>
          <w:noProof/>
        </w:rPr>
        <w:t xml:space="preserve">For capillary rise equations, we assumed the mean pore neck diameter (in cm) of drained pores </w:t>
      </w:r>
      <w:commentRangeStart w:id="101"/>
      <w:r w:rsidR="00A27DA7">
        <w:rPr>
          <w:rFonts w:ascii="Times New Roman" w:hAnsi="Times New Roman" w:cs="Times New Roman"/>
          <w:noProof/>
        </w:rPr>
        <w:t>at a govem  ssure is equal to 0.3 divided by the head pressure in cm water</w:t>
      </w:r>
      <w:commentRangeEnd w:id="101"/>
      <w:r w:rsidR="007A484D">
        <w:rPr>
          <w:rStyle w:val="CommentReference"/>
        </w:rPr>
        <w:commentReference w:id="101"/>
      </w:r>
      <w:r w:rsidR="00A27DA7">
        <w:rPr>
          <w:rFonts w:ascii="Times New Roman" w:hAnsi="Times New Roman" w:cs="Times New Roman"/>
          <w:noProof/>
        </w:rPr>
        <w:t xml:space="preserve">. Pores with mean neck diameters greater than 30 µm were considered macropores. The percent macropores </w:t>
      </w:r>
      <w:r w:rsidR="00602A02">
        <w:rPr>
          <w:rFonts w:ascii="Times New Roman" w:hAnsi="Times New Roman" w:cs="Times New Roman"/>
          <w:noProof/>
        </w:rPr>
        <w:t xml:space="preserve">was assessed as a response variable, described below. </w:t>
      </w:r>
    </w:p>
    <w:p w14:paraId="071976A4" w14:textId="052EC560" w:rsidR="003A2C62" w:rsidRPr="00AA4678" w:rsidRDefault="003A2C62" w:rsidP="003A2C62">
      <w:pPr>
        <w:spacing w:line="480" w:lineRule="auto"/>
        <w:rPr>
          <w:rFonts w:ascii="Times New Roman" w:hAnsi="Times New Roman" w:cs="Times New Roman"/>
          <w:noProof/>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a matric potential of -100 cm water (Moore 2021).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commonly assumed -330 cm water (Bonfante et al. 2020)</w:t>
      </w:r>
      <w:r w:rsidR="00590CAB" w:rsidRPr="00AA4678">
        <w:rPr>
          <w:rFonts w:ascii="Times New Roman" w:hAnsi="Times New Roman" w:cs="Times New Roman"/>
          <w:noProof/>
        </w:rPr>
        <w:t>, and -100 is a better approximation for field capacity in Midwestern soils with shallow water tables (Moore 2021)</w:t>
      </w:r>
      <w:r w:rsidRPr="00AA4678">
        <w:rPr>
          <w:rFonts w:ascii="Times New Roman" w:hAnsi="Times New Roman" w:cs="Times New Roman"/>
          <w:noProof/>
        </w:rPr>
        <w:t xml:space="preserve">.  </w:t>
      </w:r>
    </w:p>
    <w:p w14:paraId="19EDB83C" w14:textId="49168BA8"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When inclusion of the sand covariate changed interpretations, both results are reported. </w:t>
      </w:r>
      <w:r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lastRenderedPageBreak/>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328F941E"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w:t>
      </w:r>
      <w:del w:id="102" w:author="Liebman, Matthew Z [AGRON]" w:date="2021-06-07T12:50:00Z">
        <w:r w:rsidR="00813F82" w:rsidRPr="00AA4678" w:rsidDel="00CB4708">
          <w:rPr>
            <w:rFonts w:ascii="Times New Roman" w:hAnsi="Times New Roman" w:cs="Times New Roman"/>
            <w:noProof/>
          </w:rPr>
          <w:delText xml:space="preserve">production </w:delText>
        </w:r>
      </w:del>
      <w:ins w:id="103" w:author="Liebman, Matthew Z [AGRON]" w:date="2021-06-07T12:50:00Z">
        <w:r w:rsidR="00CB4708">
          <w:rPr>
            <w:rFonts w:ascii="Times New Roman" w:hAnsi="Times New Roman" w:cs="Times New Roman"/>
            <w:noProof/>
          </w:rPr>
          <w:t>commercial farm</w:t>
        </w:r>
        <w:r w:rsidR="00CB4708" w:rsidRPr="00AA4678">
          <w:rPr>
            <w:rFonts w:ascii="Times New Roman" w:hAnsi="Times New Roman" w:cs="Times New Roman"/>
            <w:noProof/>
          </w:rPr>
          <w:t xml:space="preserve"> </w:t>
        </w:r>
      </w:ins>
      <w:r w:rsidR="00813F82" w:rsidRPr="00AA4678">
        <w:rPr>
          <w:rFonts w:ascii="Times New Roman" w:hAnsi="Times New Roman" w:cs="Times New Roman"/>
          <w:noProof/>
        </w:rPr>
        <w:t xml:space="preserve">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06AA283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p>
    <w:p w14:paraId="77C177B9" w14:textId="15B6D888"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Organic matter values ranged from 1.8 to 4.6</w:t>
      </w:r>
      <w:commentRangeStart w:id="104"/>
      <w:r w:rsidRPr="00AA4678">
        <w:rPr>
          <w:rFonts w:ascii="Times New Roman" w:hAnsi="Times New Roman" w:cs="Times New Roman"/>
          <w:noProof/>
        </w:rPr>
        <w:t>%</w:t>
      </w:r>
      <w:commentRangeEnd w:id="104"/>
      <w:r w:rsidR="00E806BB">
        <w:rPr>
          <w:rStyle w:val="CommentReference"/>
        </w:rPr>
        <w:commentReference w:id="104"/>
      </w:r>
      <w:r w:rsidRPr="00AA4678">
        <w:rPr>
          <w:rFonts w:ascii="Times New Roman" w:hAnsi="Times New Roman" w:cs="Times New Roman"/>
          <w:noProof/>
        </w:rPr>
        <w:t xml:space="preserve">. </w:t>
      </w:r>
      <w:r w:rsidR="006011A1" w:rsidRPr="00AA4678">
        <w:rPr>
          <w:rFonts w:ascii="Times New Roman" w:hAnsi="Times New Roman" w:cs="Times New Roman"/>
          <w:noProof/>
        </w:rPr>
        <w:t>It is feasible that soils with more sand may not accumulate organic matter as easily compared to soils with less sand (and therefore more clay), d</w:t>
      </w:r>
      <w:r w:rsidR="00D17F40" w:rsidRPr="00AA4678">
        <w:rPr>
          <w:rFonts w:ascii="Times New Roman" w:hAnsi="Times New Roman" w:cs="Times New Roman"/>
          <w:noProof/>
        </w:rPr>
        <w:t>ue to the high surface area and ioni</w:t>
      </w:r>
      <w:r w:rsidRPr="00AA4678">
        <w:rPr>
          <w:rFonts w:ascii="Times New Roman" w:hAnsi="Times New Roman" w:cs="Times New Roman"/>
          <w:noProof/>
        </w:rPr>
        <w:t xml:space="preserve">c charges associated with </w:t>
      </w:r>
      <w:commentRangeStart w:id="105"/>
      <w:r w:rsidRPr="00AA4678">
        <w:rPr>
          <w:rFonts w:ascii="Times New Roman" w:hAnsi="Times New Roman" w:cs="Times New Roman"/>
          <w:noProof/>
        </w:rPr>
        <w:t>clays</w:t>
      </w:r>
      <w:commentRangeEnd w:id="105"/>
      <w:r w:rsidR="00513ACD">
        <w:rPr>
          <w:rStyle w:val="CommentReference"/>
        </w:rPr>
        <w:commentReference w:id="105"/>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206A8F01"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Han et al. 2016),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A recent summary of research on the effects of CCs on bulk densities likewise dem</w:t>
      </w:r>
      <w:del w:id="106" w:author="Liebman, Matthew Z [AGRON]" w:date="2021-06-07T12:53:00Z">
        <w:r w:rsidR="00BB2192" w:rsidRPr="00AA4678" w:rsidDel="00540769">
          <w:rPr>
            <w:rFonts w:ascii="Times New Roman" w:hAnsi="Times New Roman" w:cs="Times New Roman"/>
            <w:noProof/>
          </w:rPr>
          <w:delText>s</w:delText>
        </w:r>
      </w:del>
      <w:r w:rsidR="00BB2192" w:rsidRPr="00AA4678">
        <w:rPr>
          <w:rFonts w:ascii="Times New Roman" w:hAnsi="Times New Roman" w:cs="Times New Roman"/>
          <w:noProof/>
        </w:rPr>
        <w:t>onst</w:t>
      </w:r>
      <w:ins w:id="107" w:author="Liebman, Matthew Z [AGRON]" w:date="2021-06-07T12:53:00Z">
        <w:r w:rsidR="00540769">
          <w:rPr>
            <w:rFonts w:ascii="Times New Roman" w:hAnsi="Times New Roman" w:cs="Times New Roman"/>
            <w:noProof/>
          </w:rPr>
          <w:t>r</w:t>
        </w:r>
      </w:ins>
      <w:r w:rsidR="00BB2192" w:rsidRPr="00AA4678">
        <w:rPr>
          <w:rFonts w:ascii="Times New Roman" w:hAnsi="Times New Roman" w:cs="Times New Roman"/>
          <w:noProof/>
        </w:rPr>
        <w:t xml:space="preserve">ates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(Haruna et al. 2020).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Look w:val="04A0" w:firstRow="1" w:lastRow="0" w:firstColumn="1" w:lastColumn="0" w:noHBand="0" w:noVBand="1"/>
      </w:tblPr>
      <w:tblGrid>
        <w:gridCol w:w="9350"/>
      </w:tblGrid>
      <w:tr w:rsidR="00D17F40" w:rsidRPr="00AA4678" w14:paraId="5AB7725B" w14:textId="77777777" w:rsidTr="00344136">
        <w:tc>
          <w:tcPr>
            <w:tcW w:w="9350" w:type="dxa"/>
          </w:tcPr>
          <w:p w14:paraId="376C8F05" w14:textId="2F4CBC62"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DE3D91D" wp14:editId="137C5496">
                  <wp:extent cx="5943600" cy="4545965"/>
                  <wp:effectExtent l="0" t="0" r="0" b="6985"/>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tc>
      </w:tr>
      <w:tr w:rsidR="00D17F40" w:rsidRPr="00AA4678" w14:paraId="1996D529" w14:textId="77777777" w:rsidTr="00344136">
        <w:tc>
          <w:tcPr>
            <w:tcW w:w="9350" w:type="dxa"/>
          </w:tcPr>
          <w:p w14:paraId="4AAAE819" w14:textId="5328A609" w:rsidR="00D17F40" w:rsidRPr="00AA4678" w:rsidRDefault="00D17F40" w:rsidP="0056167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 xml:space="preserve">(top)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(-100 cm water, bottom)</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561678" w:rsidRPr="00AA4678">
              <w:rPr>
                <w:rFonts w:ascii="Times New Roman" w:hAnsi="Times New Roman" w:cs="Times New Roman"/>
                <w:noProof/>
              </w:rPr>
              <w:t xml:space="preserve">Bold points </w:t>
            </w:r>
            <w:r w:rsidRPr="00AA4678">
              <w:rPr>
                <w:rFonts w:ascii="Times New Roman" w:hAnsi="Times New Roman" w:cs="Times New Roman"/>
                <w:noProof/>
              </w:rPr>
              <w:t>include an adjustment for the percent sand in the sample</w:t>
            </w:r>
            <w:r w:rsidR="000942C3" w:rsidRPr="00AA4678">
              <w:rPr>
                <w:rFonts w:ascii="Times New Roman" w:hAnsi="Times New Roman" w:cs="Times New Roman"/>
                <w:noProof/>
              </w:rPr>
              <w:t>, stars indicate signficant differences at p&lt;0.10 with the sand adjustment</w:t>
            </w:r>
            <w:r w:rsidR="00561678" w:rsidRPr="00AA4678">
              <w:rPr>
                <w:rFonts w:ascii="Times New Roman" w:hAnsi="Times New Roman" w:cs="Times New Roman"/>
                <w:noProof/>
              </w:rPr>
              <w:t xml:space="preserve">. Note the different </w:t>
            </w:r>
            <w:r w:rsidRPr="00AA4678">
              <w:rPr>
                <w:rFonts w:ascii="Times New Roman" w:hAnsi="Times New Roman" w:cs="Times New Roman"/>
                <w:noProof/>
              </w:rPr>
              <w:t xml:space="preserve">y-axes scales for ease of viewing. </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6A8BB750"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commentRangeStart w:id="108"/>
      <w:r w:rsidR="00561678" w:rsidRPr="00AA4678">
        <w:rPr>
          <w:rFonts w:ascii="Times New Roman" w:hAnsi="Times New Roman" w:cs="Times New Roman"/>
          <w:noProof/>
        </w:rPr>
        <w:t>%</w:t>
      </w:r>
      <w:commentRangeEnd w:id="108"/>
      <w:r w:rsidR="00540769">
        <w:rPr>
          <w:rStyle w:val="CommentReference"/>
        </w:rPr>
        <w:commentReference w:id="108"/>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 xml:space="preserve">The West-grain trial consistently produced the lowest above-ground CC biomasses, and the Central-silage trial </w:t>
      </w:r>
      <w:r w:rsidR="00BF4457">
        <w:rPr>
          <w:rFonts w:ascii="Times New Roman" w:hAnsi="Times New Roman" w:cs="Times New Roman"/>
          <w:noProof/>
        </w:rPr>
        <w:lastRenderedPageBreak/>
        <w:t>the highest (</w:t>
      </w:r>
      <w:r w:rsidR="00BF4457" w:rsidRPr="00BF4457">
        <w:rPr>
          <w:rFonts w:ascii="Times New Roman" w:hAnsi="Times New Roman" w:cs="Times New Roman"/>
          <w:b/>
          <w:noProof/>
        </w:rPr>
        <w:t>Table 1</w:t>
      </w:r>
      <w:r w:rsidR="00BF4457">
        <w:rPr>
          <w:rFonts w:ascii="Times New Roman" w:hAnsi="Times New Roman" w:cs="Times New Roman"/>
          <w:noProof/>
        </w:rPr>
        <w:t>), indicating the changes in water held at field capacity could not be predicted based on CC above-ground biomass production. Likewise, there was no pattern between soil textur</w:t>
      </w:r>
      <w:ins w:id="109" w:author="Liebman, Matthew Z [AGRON]" w:date="2021-06-07T12:56:00Z">
        <w:r w:rsidR="00EF0BC1">
          <w:rPr>
            <w:rFonts w:ascii="Times New Roman" w:hAnsi="Times New Roman" w:cs="Times New Roman"/>
            <w:noProof/>
          </w:rPr>
          <w:t>al characteristics</w:t>
        </w:r>
      </w:ins>
      <w:del w:id="110" w:author="Liebman, Matthew Z [AGRON]" w:date="2021-06-07T12:56:00Z">
        <w:r w:rsidR="00BF4457" w:rsidDel="00EF0BC1">
          <w:rPr>
            <w:rFonts w:ascii="Times New Roman" w:hAnsi="Times New Roman" w:cs="Times New Roman"/>
            <w:noProof/>
          </w:rPr>
          <w:delText>es</w:delText>
        </w:r>
      </w:del>
      <w:r w:rsidR="00BF4457">
        <w:rPr>
          <w:rFonts w:ascii="Times New Roman" w:hAnsi="Times New Roman" w:cs="Times New Roman"/>
          <w:noProof/>
        </w:rPr>
        <w:t xml:space="preserve"> and presence or absence of a CC effect on water held at field capacity, meaning </w:t>
      </w:r>
      <w:ins w:id="111" w:author="Liebman, Matthew Z [AGRON]" w:date="2021-06-07T12:56:00Z">
        <w:r w:rsidR="005A2C67">
          <w:rPr>
            <w:rFonts w:ascii="Times New Roman" w:hAnsi="Times New Roman" w:cs="Times New Roman"/>
            <w:noProof/>
          </w:rPr>
          <w:t xml:space="preserve">that </w:t>
        </w:r>
      </w:ins>
      <w:del w:id="112" w:author="Liebman, Matthew Z [AGRON]" w:date="2021-06-07T12:56:00Z">
        <w:r w:rsidR="00BF4457" w:rsidDel="005A2C67">
          <w:rPr>
            <w:rFonts w:ascii="Times New Roman" w:hAnsi="Times New Roman" w:cs="Times New Roman"/>
            <w:noProof/>
          </w:rPr>
          <w:delText xml:space="preserve">knowing </w:delText>
        </w:r>
      </w:del>
      <w:ins w:id="113" w:author="Liebman, Matthew Z [AGRON]" w:date="2021-06-07T12:56:00Z">
        <w:r w:rsidR="005A2C67">
          <w:rPr>
            <w:rFonts w:ascii="Times New Roman" w:hAnsi="Times New Roman" w:cs="Times New Roman"/>
            <w:noProof/>
          </w:rPr>
          <w:t xml:space="preserve">knowledge of </w:t>
        </w:r>
      </w:ins>
      <w:r w:rsidR="00BF4457">
        <w:rPr>
          <w:rFonts w:ascii="Times New Roman" w:hAnsi="Times New Roman" w:cs="Times New Roman"/>
          <w:noProof/>
        </w:rPr>
        <w:t xml:space="preserve">a soil’s texture </w:t>
      </w:r>
      <w:del w:id="114" w:author="Liebman, Matthew Z [AGRON]" w:date="2021-06-07T12:56:00Z">
        <w:r w:rsidR="00BF4457" w:rsidDel="005A2C67">
          <w:rPr>
            <w:rFonts w:ascii="Times New Roman" w:hAnsi="Times New Roman" w:cs="Times New Roman"/>
            <w:noProof/>
          </w:rPr>
          <w:delText xml:space="preserve">does </w:delText>
        </w:r>
      </w:del>
      <w:ins w:id="115" w:author="Liebman, Matthew Z [AGRON]" w:date="2021-06-07T12:56:00Z">
        <w:r w:rsidR="005A2C67">
          <w:rPr>
            <w:rFonts w:ascii="Times New Roman" w:hAnsi="Times New Roman" w:cs="Times New Roman"/>
            <w:noProof/>
          </w:rPr>
          <w:t xml:space="preserve">did </w:t>
        </w:r>
      </w:ins>
      <w:r w:rsidR="00BF4457">
        <w:rPr>
          <w:rFonts w:ascii="Times New Roman" w:hAnsi="Times New Roman" w:cs="Times New Roman"/>
          <w:noProof/>
        </w:rPr>
        <w:t xml:space="preserve">not help predict whether a CC </w:t>
      </w:r>
      <w:del w:id="116" w:author="Liebman, Matthew Z [AGRON]" w:date="2021-06-07T12:56:00Z">
        <w:r w:rsidR="00BF4457" w:rsidDel="005A2C67">
          <w:rPr>
            <w:rFonts w:ascii="Times New Roman" w:hAnsi="Times New Roman" w:cs="Times New Roman"/>
            <w:noProof/>
          </w:rPr>
          <w:delText xml:space="preserve">will </w:delText>
        </w:r>
      </w:del>
      <w:ins w:id="117" w:author="Liebman, Matthew Z [AGRON]" w:date="2021-06-07T12:56:00Z">
        <w:r w:rsidR="005A2C67">
          <w:rPr>
            <w:rFonts w:ascii="Times New Roman" w:hAnsi="Times New Roman" w:cs="Times New Roman"/>
            <w:noProof/>
          </w:rPr>
          <w:t xml:space="preserve">would </w:t>
        </w:r>
      </w:ins>
      <w:r w:rsidR="00BF4457">
        <w:rPr>
          <w:rFonts w:ascii="Times New Roman" w:hAnsi="Times New Roman" w:cs="Times New Roman"/>
          <w:noProof/>
        </w:rPr>
        <w:t xml:space="preserve">affect water held at field capacity. </w:t>
      </w:r>
    </w:p>
    <w:p w14:paraId="16BDB67A" w14:textId="015F2108"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 xml:space="preserve">the trial exhibited the same trend of increased water at field capacity with </w:t>
      </w:r>
      <w:del w:id="118" w:author="Liebman, Matthew Z [AGRON]" w:date="2021-06-07T12:57:00Z">
        <w:r w:rsidR="00FB66A5" w:rsidDel="006A1856">
          <w:rPr>
            <w:rFonts w:ascii="Times New Roman" w:hAnsi="Times New Roman" w:cs="Times New Roman"/>
            <w:noProof/>
          </w:rPr>
          <w:delText xml:space="preserve">CCing </w:delText>
        </w:r>
      </w:del>
      <w:ins w:id="119" w:author="Liebman, Matthew Z [AGRON]" w:date="2021-06-07T12:57:00Z">
        <w:r w:rsidR="006A1856">
          <w:rPr>
            <w:rFonts w:ascii="Times New Roman" w:hAnsi="Times New Roman" w:cs="Times New Roman"/>
            <w:noProof/>
          </w:rPr>
          <w:t xml:space="preserve">cover cropping </w:t>
        </w:r>
      </w:ins>
      <w:r w:rsidR="00FB66A5">
        <w:rPr>
          <w:rFonts w:ascii="Times New Roman" w:hAnsi="Times New Roman" w:cs="Times New Roman"/>
          <w:noProof/>
        </w:rPr>
        <w:t>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ins w:id="120" w:author="Liebman, Matthew Z [AGRON]" w:date="2021-06-07T12:57:00Z">
        <w:r w:rsidR="003D732A">
          <w:rPr>
            <w:rFonts w:ascii="Times New Roman" w:hAnsi="Times New Roman" w:cs="Times New Roman"/>
            <w:noProof/>
          </w:rPr>
          <w:t xml:space="preserve">are </w:t>
        </w:r>
      </w:ins>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 xml:space="preserve">evapotransipiration </w:t>
      </w:r>
      <w:r w:rsidR="003E3588">
        <w:rPr>
          <w:rFonts w:ascii="Times New Roman" w:hAnsi="Times New Roman" w:cs="Times New Roman"/>
          <w:noProof/>
        </w:rPr>
        <w:t>with the use of CCs (Antolini et al. 2020). An increase in the soil’s ability to hold water after gravity drainage may also contribute to peak water flow regulation. By increasing water content at field capacity by 2</w:t>
      </w:r>
      <w:r w:rsidR="003E3588" w:rsidRPr="003D732A">
        <w:rPr>
          <w:rFonts w:ascii="Times New Roman" w:hAnsi="Times New Roman" w:cs="Times New Roman"/>
          <w:noProof/>
          <w:highlight w:val="yellow"/>
          <w:rPrChange w:id="121" w:author="Liebman, Matthew Z [AGRON]" w:date="2021-06-07T12:57:00Z">
            <w:rPr>
              <w:rFonts w:ascii="Times New Roman" w:hAnsi="Times New Roman" w:cs="Times New Roman"/>
              <w:noProof/>
            </w:rPr>
          </w:rPrChange>
        </w:rPr>
        <w:t>%</w:t>
      </w:r>
      <w:r w:rsidR="003E3588">
        <w:rPr>
          <w:rFonts w:ascii="Times New Roman" w:hAnsi="Times New Roman" w:cs="Times New Roman"/>
          <w:noProof/>
        </w:rPr>
        <w:t xml:space="preserve">, CC fields could hold an additional </w:t>
      </w:r>
      <w:r w:rsidR="003E3588" w:rsidRPr="003E3588">
        <w:rPr>
          <w:rFonts w:ascii="Times New Roman" w:hAnsi="Times New Roman" w:cs="Times New Roman"/>
          <w:noProof/>
          <w:color w:val="FF0000"/>
        </w:rPr>
        <w:t>XX</w:t>
      </w:r>
      <w:r w:rsidR="003E3588">
        <w:rPr>
          <w:rFonts w:ascii="Times New Roman" w:hAnsi="Times New Roman" w:cs="Times New Roman"/>
          <w:noProof/>
        </w:rPr>
        <w:t xml:space="preserve"> L of water in each hectare (</w:t>
      </w:r>
      <w:r w:rsidR="003E3588" w:rsidRPr="003E3588">
        <w:rPr>
          <w:rFonts w:ascii="Times New Roman" w:hAnsi="Times New Roman" w:cs="Times New Roman"/>
          <w:noProof/>
          <w:color w:val="FF0000"/>
        </w:rPr>
        <w:t>need to do those calcs</w:t>
      </w:r>
      <w:r w:rsidR="003E3588">
        <w:rPr>
          <w:rFonts w:ascii="Times New Roman" w:hAnsi="Times New Roman" w:cs="Times New Roman"/>
          <w:noProof/>
        </w:rPr>
        <w:t>), which could…(</w:t>
      </w:r>
      <w:r w:rsidR="003E3588" w:rsidRPr="003E3588">
        <w:rPr>
          <w:rFonts w:ascii="Times New Roman" w:hAnsi="Times New Roman" w:cs="Times New Roman"/>
          <w:noProof/>
          <w:color w:val="FF0000"/>
        </w:rPr>
        <w:t>need to compare to discharge rates to see if this is actually a meaningful amount</w:t>
      </w:r>
      <w:r w:rsidR="003E3588">
        <w:rPr>
          <w:rFonts w:ascii="Times New Roman" w:hAnsi="Times New Roman" w:cs="Times New Roman"/>
          <w:noProof/>
        </w:rPr>
        <w:t xml:space="preserve">). </w:t>
      </w:r>
    </w:p>
    <w:p w14:paraId="228ED061" w14:textId="47F7ABBC"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F40" w:rsidRPr="00AA4678" w14:paraId="3130E70B" w14:textId="77777777" w:rsidTr="00344136">
        <w:tc>
          <w:tcPr>
            <w:tcW w:w="9350" w:type="dxa"/>
          </w:tcPr>
          <w:p w14:paraId="40E8772E" w14:textId="6456B96D"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6E1486E7" wp14:editId="25417C6F">
                  <wp:extent cx="5623560" cy="3213720"/>
                  <wp:effectExtent l="0" t="0" r="0" b="6350"/>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5240" cy="3214680"/>
                          </a:xfrm>
                          <a:prstGeom prst="rect">
                            <a:avLst/>
                          </a:prstGeom>
                        </pic:spPr>
                      </pic:pic>
                    </a:graphicData>
                  </a:graphic>
                </wp:inline>
              </w:drawing>
            </w:r>
          </w:p>
        </w:tc>
      </w:tr>
      <w:tr w:rsidR="00D17F40" w:rsidRPr="00AA4678" w14:paraId="28C86A97" w14:textId="77777777" w:rsidTr="00344136">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17C35683"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w:t>
      </w:r>
      <w:ins w:id="122" w:author="Liebman, Matthew Z [AGRON]" w:date="2021-06-07T12:58:00Z">
        <w:r w:rsidR="003D732A">
          <w:rPr>
            <w:rFonts w:ascii="Times New Roman" w:hAnsi="Times New Roman" w:cs="Times New Roman"/>
            <w:noProof/>
          </w:rPr>
          <w:t>, with</w:t>
        </w:r>
      </w:ins>
      <w:r w:rsidR="004D6A23">
        <w:rPr>
          <w:rFonts w:ascii="Times New Roman" w:hAnsi="Times New Roman" w:cs="Times New Roman"/>
          <w:noProof/>
        </w:rPr>
        <w:t xml:space="preserve"> 61% macropores in the control </w:t>
      </w:r>
      <w:ins w:id="123" w:author="Liebman, Matthew Z [AGRON]" w:date="2021-06-07T12:58:00Z">
        <w:r w:rsidR="003D732A">
          <w:rPr>
            <w:rFonts w:ascii="Times New Roman" w:hAnsi="Times New Roman" w:cs="Times New Roman"/>
            <w:noProof/>
          </w:rPr>
          <w:t xml:space="preserve">treatment compared with </w:t>
        </w:r>
      </w:ins>
      <w:del w:id="124" w:author="Liebman, Matthew Z [AGRON]" w:date="2021-06-07T12:59:00Z">
        <w:r w:rsidR="004D6A23" w:rsidDel="003D732A">
          <w:rPr>
            <w:rFonts w:ascii="Times New Roman" w:hAnsi="Times New Roman" w:cs="Times New Roman"/>
            <w:noProof/>
          </w:rPr>
          <w:delText xml:space="preserve">to </w:delText>
        </w:r>
      </w:del>
      <w:r w:rsidR="004D6A23">
        <w:rPr>
          <w:rFonts w:ascii="Times New Roman" w:hAnsi="Times New Roman" w:cs="Times New Roman"/>
          <w:noProof/>
        </w:rPr>
        <w:t xml:space="preserve">48% in the CC treatment. In a review of published studies, </w:t>
      </w:r>
      <w:ins w:id="125" w:author="Liebman, Matthew Z [AGRON]" w:date="2021-06-07T12:59:00Z">
        <w:r w:rsidR="003D732A">
          <w:rPr>
            <w:rFonts w:ascii="Times New Roman" w:hAnsi="Times New Roman" w:cs="Times New Roman"/>
            <w:noProof/>
          </w:rPr>
          <w:t xml:space="preserve">Haruna et al. (2020) </w:t>
        </w:r>
      </w:ins>
      <w:del w:id="126" w:author="Liebman, Matthew Z [AGRON]" w:date="2021-06-07T12:59:00Z">
        <w:r w:rsidR="004D6A23" w:rsidDel="003D732A">
          <w:rPr>
            <w:rFonts w:ascii="Times New Roman" w:hAnsi="Times New Roman" w:cs="Times New Roman"/>
            <w:noProof/>
          </w:rPr>
          <w:delText xml:space="preserve">authors </w:delText>
        </w:r>
      </w:del>
      <w:r w:rsidR="004D6A23">
        <w:rPr>
          <w:rFonts w:ascii="Times New Roman" w:hAnsi="Times New Roman" w:cs="Times New Roman"/>
          <w:noProof/>
        </w:rPr>
        <w:t>found the effect of CCs on macropore makeup of the soil highly variable, but with an average increase</w:t>
      </w:r>
      <w:del w:id="127" w:author="Liebman, Matthew Z [AGRON]" w:date="2021-06-07T12:59:00Z">
        <w:r w:rsidR="004D6A23" w:rsidDel="003D732A">
          <w:rPr>
            <w:rFonts w:ascii="Times New Roman" w:hAnsi="Times New Roman" w:cs="Times New Roman"/>
            <w:noProof/>
          </w:rPr>
          <w:delText xml:space="preserve"> (Haruna et al. 2020)</w:delText>
        </w:r>
      </w:del>
      <w:r w:rsidR="004D6A23">
        <w:rPr>
          <w:rFonts w:ascii="Times New Roman" w:hAnsi="Times New Roman" w:cs="Times New Roman"/>
          <w:noProof/>
        </w:rPr>
        <w:t xml:space="preserve">. The wide variation may be partially due to varying cut-offs in pore sizes for macropore categorization, but the variability in combination with our results again demonstrates using literature averages to predict CC impacts in Midwestern systems may be </w:t>
      </w:r>
      <w:del w:id="128" w:author="Liebman, Matthew Z [AGRON]" w:date="2021-06-07T12:59:00Z">
        <w:r w:rsidR="004D6A23" w:rsidDel="003D732A">
          <w:rPr>
            <w:rFonts w:ascii="Times New Roman" w:hAnsi="Times New Roman" w:cs="Times New Roman"/>
            <w:noProof/>
          </w:rPr>
          <w:delText>overly optimistic</w:delText>
        </w:r>
      </w:del>
      <w:ins w:id="129" w:author="Liebman, Matthew Z [AGRON]" w:date="2021-06-07T12:59:00Z">
        <w:r w:rsidR="003D732A">
          <w:rPr>
            <w:rFonts w:ascii="Times New Roman" w:hAnsi="Times New Roman" w:cs="Times New Roman"/>
            <w:noProof/>
          </w:rPr>
          <w:t>inappropriate</w:t>
        </w:r>
      </w:ins>
      <w:r w:rsidR="004D6A23">
        <w:rPr>
          <w:rFonts w:ascii="Times New Roman" w:hAnsi="Times New Roman" w:cs="Times New Roman"/>
          <w:noProof/>
        </w:rPr>
        <w:t xml:space="preserve">. </w:t>
      </w:r>
    </w:p>
    <w:tbl>
      <w:tblPr>
        <w:tblStyle w:val="TableGrid"/>
        <w:tblW w:w="0" w:type="auto"/>
        <w:tblLook w:val="04A0" w:firstRow="1" w:lastRow="0" w:firstColumn="1" w:lastColumn="0" w:noHBand="0" w:noVBand="1"/>
      </w:tblPr>
      <w:tblGrid>
        <w:gridCol w:w="9350"/>
      </w:tblGrid>
      <w:tr w:rsidR="00A909C0" w:rsidRPr="00AA4678" w14:paraId="458A3A68" w14:textId="77777777" w:rsidTr="00A909C0">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A909C0">
        <w:tc>
          <w:tcPr>
            <w:tcW w:w="9350" w:type="dxa"/>
          </w:tcPr>
          <w:p w14:paraId="62EF7C73" w14:textId="134B039D" w:rsidR="00A909C0" w:rsidRPr="00AA4678" w:rsidRDefault="00504756" w:rsidP="00760942">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w:t>
            </w:r>
            <w:ins w:id="130" w:author="Liebman, Matthew Z [AGRON]" w:date="2021-06-07T13:00:00Z">
              <w:r w:rsidR="006B7F68">
                <w:rPr>
                  <w:rFonts w:ascii="Times New Roman" w:hAnsi="Times New Roman" w:cs="Times New Roman"/>
                  <w:noProof/>
                </w:rPr>
                <w:t>ca</w:t>
              </w:r>
            </w:ins>
            <w:del w:id="131" w:author="Liebman, Matthew Z [AGRON]" w:date="2021-06-07T13:00:00Z">
              <w:r w:rsidR="00CA2FA1" w:rsidDel="006B7F68">
                <w:rPr>
                  <w:rFonts w:ascii="Times New Roman" w:hAnsi="Times New Roman" w:cs="Times New Roman"/>
                  <w:noProof/>
                </w:rPr>
                <w:delText>ac</w:delText>
              </w:r>
            </w:del>
            <w:r w:rsidR="00CA2FA1">
              <w:rPr>
                <w:rFonts w:ascii="Times New Roman" w:hAnsi="Times New Roman" w:cs="Times New Roman"/>
                <w:noProof/>
              </w:rPr>
              <w:t>te percentage (points) and mean</w:t>
            </w:r>
            <w:r w:rsidR="002D59A5" w:rsidRPr="00AA4678">
              <w:rPr>
                <w:rFonts w:ascii="Times New Roman" w:hAnsi="Times New Roman" w:cs="Times New Roman"/>
                <w:noProof/>
              </w:rPr>
              <w:t xml:space="preserve"> percentage</w:t>
            </w:r>
            <w:r w:rsidR="00CA2FA1">
              <w:rPr>
                <w:rFonts w:ascii="Times New Roman" w:hAnsi="Times New Roman" w:cs="Times New Roman"/>
                <w:noProof/>
              </w:rPr>
              <w:t xml:space="preserve"> (bars)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 xml:space="preserve">30 </w:t>
            </w:r>
            <w:commentRangeStart w:id="132"/>
            <w:r w:rsidR="00CA2FA1">
              <w:rPr>
                <w:rFonts w:ascii="Times New Roman" w:hAnsi="Times New Roman" w:cs="Times New Roman"/>
                <w:noProof/>
              </w:rPr>
              <w:t>u</w:t>
            </w:r>
            <w:commentRangeEnd w:id="132"/>
            <w:r w:rsidR="006B7F68">
              <w:rPr>
                <w:rStyle w:val="CommentReference"/>
              </w:rPr>
              <w:commentReference w:id="132"/>
            </w:r>
            <w:r w:rsidR="00CA2FA1">
              <w:rPr>
                <w:rFonts w:ascii="Times New Roman" w:hAnsi="Times New Roman" w:cs="Times New Roman"/>
                <w:noProof/>
              </w:rPr>
              <w:t>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3A362B35"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Pr="00AA4678">
        <w:rPr>
          <w:rFonts w:ascii="Times New Roman" w:hAnsi="Times New Roman" w:cs="Times New Roman"/>
        </w:rPr>
        <w:t xml:space="preserve"> </w:t>
      </w:r>
      <w:del w:id="133" w:author="Liebman, Matthew Z [AGRON]" w:date="2021-06-07T13:01:00Z">
        <w:r w:rsidRPr="00AA4678" w:rsidDel="001A06D0">
          <w:rPr>
            <w:rFonts w:ascii="Times New Roman" w:hAnsi="Times New Roman" w:cs="Times New Roman"/>
          </w:rPr>
          <w:delText xml:space="preserve">may </w:delText>
        </w:r>
      </w:del>
      <w:ins w:id="134" w:author="Liebman, Matthew Z [AGRON]" w:date="2021-06-07T13:01:00Z">
        <w:r w:rsidR="001A06D0">
          <w:rPr>
            <w:rFonts w:ascii="Times New Roman" w:hAnsi="Times New Roman" w:cs="Times New Roman"/>
          </w:rPr>
          <w:t>might</w:t>
        </w:r>
        <w:r w:rsidR="001A06D0" w:rsidRPr="00AA4678">
          <w:rPr>
            <w:rFonts w:ascii="Times New Roman" w:hAnsi="Times New Roman" w:cs="Times New Roman"/>
          </w:rPr>
          <w:t xml:space="preserve"> </w:t>
        </w:r>
      </w:ins>
      <w:r w:rsidRPr="00AA4678">
        <w:rPr>
          <w:rFonts w:ascii="Times New Roman" w:hAnsi="Times New Roman" w:cs="Times New Roman"/>
        </w:rPr>
        <w:t xml:space="preserve">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17F40" w:rsidRPr="00AA4678" w14:paraId="6F57511D" w14:textId="77777777" w:rsidTr="00344136">
        <w:tc>
          <w:tcPr>
            <w:tcW w:w="9350" w:type="dxa"/>
          </w:tcPr>
          <w:p w14:paraId="059990DE" w14:textId="72DB7F2E" w:rsidR="00D17F40" w:rsidRPr="00AA4678" w:rsidRDefault="004607D6" w:rsidP="00813F82">
            <w:pPr>
              <w:spacing w:line="480" w:lineRule="auto"/>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8">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344136">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4B2D2CB"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(Table </w:t>
      </w:r>
      <w:r w:rsidR="00664657" w:rsidRPr="00AA4678">
        <w:rPr>
          <w:rFonts w:ascii="Times New Roman" w:hAnsi="Times New Roman" w:cs="Times New Roman"/>
          <w:noProof/>
        </w:rPr>
        <w:t>2</w:t>
      </w:r>
      <w:r w:rsidRPr="00AA4678">
        <w:rPr>
          <w:rFonts w:ascii="Times New Roman" w:hAnsi="Times New Roman" w:cs="Times New Roman"/>
          <w:noProof/>
        </w:rPr>
        <w:t xml:space="preserve">). </w:t>
      </w:r>
    </w:p>
    <w:p w14:paraId="266937CF" w14:textId="731B6591" w:rsidR="00D17F40" w:rsidRPr="00AA4678" w:rsidRDefault="00D853D1" w:rsidP="00813F82">
      <w:pPr>
        <w:spacing w:line="480" w:lineRule="auto"/>
        <w:rPr>
          <w:rFonts w:ascii="Times New Roman" w:hAnsi="Times New Roman" w:cs="Times New Roman"/>
          <w:noProof/>
        </w:rPr>
      </w:pPr>
      <w:r w:rsidRPr="00BF4457">
        <w:rPr>
          <w:rFonts w:ascii="Times New Roman" w:hAnsi="Times New Roman" w:cs="Times New Roman"/>
          <w:b/>
          <w:noProof/>
        </w:rPr>
        <w:lastRenderedPageBreak/>
        <w:t>Table 2</w:t>
      </w:r>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Look w:val="04A0" w:firstRow="1" w:lastRow="0" w:firstColumn="1" w:lastColumn="0" w:noHBand="0" w:noVBand="1"/>
      </w:tblPr>
      <w:tblGrid>
        <w:gridCol w:w="1075"/>
        <w:gridCol w:w="5940"/>
        <w:gridCol w:w="2335"/>
      </w:tblGrid>
      <w:tr w:rsidR="006E1FB5" w:rsidRPr="00AA4678" w14:paraId="6D9F5898" w14:textId="77777777" w:rsidTr="000A03A4">
        <w:tc>
          <w:tcPr>
            <w:tcW w:w="1075" w:type="dxa"/>
          </w:tcPr>
          <w:p w14:paraId="1CE9C68F" w14:textId="31438E7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Casual Arrow</w:t>
            </w:r>
          </w:p>
        </w:tc>
        <w:tc>
          <w:tcPr>
            <w:tcW w:w="5940" w:type="dxa"/>
          </w:tcPr>
          <w:p w14:paraId="2D8ED4A5" w14:textId="593BAF8A" w:rsidR="006E1FB5" w:rsidRPr="00AA4678" w:rsidRDefault="006E1FB5" w:rsidP="000A03A4">
            <w:pPr>
              <w:rPr>
                <w:rFonts w:ascii="Times New Roman" w:hAnsi="Times New Roman" w:cs="Times New Roman"/>
                <w:noProof/>
              </w:rPr>
            </w:pPr>
            <w:r w:rsidRPr="00AA4678">
              <w:rPr>
                <w:rFonts w:ascii="Times New Roman" w:hAnsi="Times New Roman" w:cs="Times New Roman"/>
                <w:noProof/>
              </w:rPr>
              <w:t xml:space="preserve">Causal </w:t>
            </w:r>
            <w:r w:rsidR="000A03A4" w:rsidRPr="00AA4678">
              <w:rPr>
                <w:rFonts w:ascii="Times New Roman" w:hAnsi="Times New Roman" w:cs="Times New Roman"/>
                <w:noProof/>
              </w:rPr>
              <w:t>relationship</w:t>
            </w:r>
          </w:p>
        </w:tc>
        <w:tc>
          <w:tcPr>
            <w:tcW w:w="2335" w:type="dxa"/>
          </w:tcPr>
          <w:p w14:paraId="5B808C9D" w14:textId="77777777"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Citation(s)</w:t>
            </w:r>
          </w:p>
        </w:tc>
      </w:tr>
      <w:tr w:rsidR="006E1FB5" w:rsidRPr="00AA4678" w14:paraId="52C456FF" w14:textId="77777777" w:rsidTr="000A03A4">
        <w:tc>
          <w:tcPr>
            <w:tcW w:w="1075" w:type="dxa"/>
          </w:tcPr>
          <w:p w14:paraId="10B2A5C4" w14:textId="5D4B75CB"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w:t>
            </w:r>
          </w:p>
        </w:tc>
        <w:tc>
          <w:tcPr>
            <w:tcW w:w="5940" w:type="dxa"/>
          </w:tcPr>
          <w:p w14:paraId="1516BF33" w14:textId="200DF09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335" w:type="dxa"/>
          </w:tcPr>
          <w:p w14:paraId="24B1C44C" w14:textId="47EF540B"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Leslie et al. 2017, Villamil et al. 2020</w:t>
            </w:r>
          </w:p>
        </w:tc>
      </w:tr>
      <w:tr w:rsidR="006E1FB5" w:rsidRPr="00AA4678" w14:paraId="4633B345" w14:textId="77777777" w:rsidTr="000A03A4">
        <w:tc>
          <w:tcPr>
            <w:tcW w:w="1075" w:type="dxa"/>
          </w:tcPr>
          <w:p w14:paraId="5557E30D" w14:textId="32F2C21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2</w:t>
            </w:r>
          </w:p>
        </w:tc>
        <w:tc>
          <w:tcPr>
            <w:tcW w:w="5940" w:type="dxa"/>
          </w:tcPr>
          <w:p w14:paraId="514A681A" w14:textId="181087D9"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tc>
          <w:tcPr>
            <w:tcW w:w="2335" w:type="dxa"/>
          </w:tcPr>
          <w:p w14:paraId="2E8883C4" w14:textId="6FABA3BA"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3A5195F4" w14:textId="77777777" w:rsidTr="000A03A4">
        <w:tc>
          <w:tcPr>
            <w:tcW w:w="1075" w:type="dxa"/>
          </w:tcPr>
          <w:p w14:paraId="657964EE" w14:textId="260CC1ED"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3</w:t>
            </w:r>
          </w:p>
        </w:tc>
        <w:tc>
          <w:tcPr>
            <w:tcW w:w="5940" w:type="dxa"/>
          </w:tcPr>
          <w:p w14:paraId="48713954" w14:textId="45613AAC"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tc>
          <w:tcPr>
            <w:tcW w:w="2335" w:type="dxa"/>
          </w:tcPr>
          <w:p w14:paraId="3AB12E7F" w14:textId="70D88827"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5A820E02" w14:textId="77777777" w:rsidTr="000A03A4">
        <w:tc>
          <w:tcPr>
            <w:tcW w:w="1075" w:type="dxa"/>
          </w:tcPr>
          <w:p w14:paraId="167F5321" w14:textId="5278653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4</w:t>
            </w:r>
          </w:p>
        </w:tc>
        <w:tc>
          <w:tcPr>
            <w:tcW w:w="5940" w:type="dxa"/>
          </w:tcPr>
          <w:p w14:paraId="66F286FB" w14:textId="58180F5B"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organic matter cycling</w:t>
            </w:r>
          </w:p>
        </w:tc>
        <w:tc>
          <w:tcPr>
            <w:tcW w:w="2335" w:type="dxa"/>
          </w:tcPr>
          <w:p w14:paraId="0131471F" w14:textId="75DA679F"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Cotrufo et al. 2013</w:t>
            </w:r>
          </w:p>
        </w:tc>
      </w:tr>
      <w:tr w:rsidR="006E1FB5" w:rsidRPr="00AA4678" w14:paraId="5CAF87B3" w14:textId="77777777" w:rsidTr="000A03A4">
        <w:tc>
          <w:tcPr>
            <w:tcW w:w="1075" w:type="dxa"/>
          </w:tcPr>
          <w:p w14:paraId="29809DA8" w14:textId="702486E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5</w:t>
            </w:r>
          </w:p>
        </w:tc>
        <w:tc>
          <w:tcPr>
            <w:tcW w:w="5940" w:type="dxa"/>
          </w:tcPr>
          <w:p w14:paraId="4A6040D6" w14:textId="5C426E6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tc>
          <w:tcPr>
            <w:tcW w:w="2335" w:type="dxa"/>
          </w:tcPr>
          <w:p w14:paraId="69A43C70" w14:textId="26B4FA01"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7562205D" w14:textId="77777777" w:rsidTr="000A03A4">
        <w:tc>
          <w:tcPr>
            <w:tcW w:w="1075" w:type="dxa"/>
          </w:tcPr>
          <w:p w14:paraId="4A116C52" w14:textId="1E5EDF88"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6</w:t>
            </w:r>
          </w:p>
        </w:tc>
        <w:tc>
          <w:tcPr>
            <w:tcW w:w="5940" w:type="dxa"/>
          </w:tcPr>
          <w:p w14:paraId="54F5D743" w14:textId="5B72C7D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aggregation</w:t>
            </w:r>
          </w:p>
        </w:tc>
        <w:tc>
          <w:tcPr>
            <w:tcW w:w="2335" w:type="dxa"/>
          </w:tcPr>
          <w:p w14:paraId="764FFB21" w14:textId="4B52613F"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Cotrufo et al. 2013</w:t>
            </w:r>
          </w:p>
        </w:tc>
      </w:tr>
      <w:tr w:rsidR="006E1FB5" w:rsidRPr="00AA4678" w14:paraId="4E249732" w14:textId="77777777" w:rsidTr="000A03A4">
        <w:tc>
          <w:tcPr>
            <w:tcW w:w="1075" w:type="dxa"/>
          </w:tcPr>
          <w:p w14:paraId="4801E83A" w14:textId="59955C8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7</w:t>
            </w:r>
          </w:p>
        </w:tc>
        <w:tc>
          <w:tcPr>
            <w:tcW w:w="5940" w:type="dxa"/>
          </w:tcPr>
          <w:p w14:paraId="508087E5" w14:textId="41D9AC2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335" w:type="dxa"/>
          </w:tcPr>
          <w:p w14:paraId="6DEA3C9F" w14:textId="749A0A2A"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0A03A4">
        <w:tc>
          <w:tcPr>
            <w:tcW w:w="1075" w:type="dxa"/>
          </w:tcPr>
          <w:p w14:paraId="2FB03606" w14:textId="7404FF0F"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8</w:t>
            </w:r>
          </w:p>
        </w:tc>
        <w:tc>
          <w:tcPr>
            <w:tcW w:w="5940" w:type="dxa"/>
          </w:tcPr>
          <w:p w14:paraId="6CC947AE" w14:textId="04DCDB62" w:rsidR="006E1FB5" w:rsidRPr="00AA4678" w:rsidRDefault="006E1FB5" w:rsidP="00D853D1">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335" w:type="dxa"/>
          </w:tcPr>
          <w:p w14:paraId="00CFDB58" w14:textId="0E8C4F95"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0A03A4">
        <w:tc>
          <w:tcPr>
            <w:tcW w:w="1075" w:type="dxa"/>
          </w:tcPr>
          <w:p w14:paraId="499FDBB3" w14:textId="3A8CA5C3"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9</w:t>
            </w:r>
          </w:p>
        </w:tc>
        <w:tc>
          <w:tcPr>
            <w:tcW w:w="5940" w:type="dxa"/>
          </w:tcPr>
          <w:p w14:paraId="4A133A53" w14:textId="074671ED"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335" w:type="dxa"/>
          </w:tcPr>
          <w:p w14:paraId="5EB16A9A" w14:textId="4EFF1170"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0A03A4">
        <w:tc>
          <w:tcPr>
            <w:tcW w:w="1075" w:type="dxa"/>
          </w:tcPr>
          <w:p w14:paraId="1E651CEB" w14:textId="7AF85A6A"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10</w:t>
            </w:r>
          </w:p>
        </w:tc>
        <w:tc>
          <w:tcPr>
            <w:tcW w:w="5940" w:type="dxa"/>
          </w:tcPr>
          <w:p w14:paraId="2813326C" w14:textId="3ADFDA0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335" w:type="dxa"/>
          </w:tcPr>
          <w:p w14:paraId="038224EA" w14:textId="22B31BA7" w:rsidR="006E1FB5" w:rsidRPr="00AA4678" w:rsidRDefault="0078190F" w:rsidP="006E1FB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0A03A4">
        <w:tc>
          <w:tcPr>
            <w:tcW w:w="1075" w:type="dxa"/>
          </w:tcPr>
          <w:p w14:paraId="7A4FD52C" w14:textId="5E3C316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11</w:t>
            </w:r>
          </w:p>
        </w:tc>
        <w:tc>
          <w:tcPr>
            <w:tcW w:w="5940" w:type="dxa"/>
          </w:tcPr>
          <w:p w14:paraId="63B20267" w14:textId="5EF2BD03"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335" w:type="dxa"/>
          </w:tcPr>
          <w:p w14:paraId="3F13085A" w14:textId="30A24C66"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0A03A4">
        <w:tc>
          <w:tcPr>
            <w:tcW w:w="1075" w:type="dxa"/>
          </w:tcPr>
          <w:p w14:paraId="1AB79D3D" w14:textId="0E6813FE"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12</w:t>
            </w:r>
          </w:p>
        </w:tc>
        <w:tc>
          <w:tcPr>
            <w:tcW w:w="5940" w:type="dxa"/>
          </w:tcPr>
          <w:p w14:paraId="1117F71E" w14:textId="0C31C9C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335" w:type="dxa"/>
          </w:tcPr>
          <w:p w14:paraId="5F6FF816" w14:textId="77777777" w:rsidR="006E1FB5" w:rsidRPr="00AA4678" w:rsidRDefault="006E1FB5" w:rsidP="006E1FB5">
            <w:pPr>
              <w:rPr>
                <w:rFonts w:ascii="Times New Roman" w:hAnsi="Times New Roman" w:cs="Times New Roman"/>
                <w:noProof/>
              </w:rPr>
            </w:pPr>
          </w:p>
        </w:tc>
      </w:tr>
      <w:tr w:rsidR="006E1FB5" w:rsidRPr="00AA4678" w14:paraId="471CCE64" w14:textId="77777777" w:rsidTr="000A03A4">
        <w:tc>
          <w:tcPr>
            <w:tcW w:w="1075" w:type="dxa"/>
          </w:tcPr>
          <w:p w14:paraId="182CE0D8" w14:textId="590DD0A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13</w:t>
            </w:r>
          </w:p>
        </w:tc>
        <w:tc>
          <w:tcPr>
            <w:tcW w:w="5940" w:type="dxa"/>
          </w:tcPr>
          <w:p w14:paraId="0CBA8787" w14:textId="55470FD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335" w:type="dxa"/>
          </w:tcPr>
          <w:p w14:paraId="6AEDFD56" w14:textId="77777777" w:rsidR="006E1FB5" w:rsidRPr="00AA4678" w:rsidRDefault="006E1FB5" w:rsidP="006E1FB5">
            <w:pPr>
              <w:rPr>
                <w:rFonts w:ascii="Times New Roman" w:hAnsi="Times New Roman" w:cs="Times New Roman"/>
                <w:noProof/>
              </w:rPr>
            </w:pPr>
          </w:p>
        </w:tc>
      </w:tr>
      <w:tr w:rsidR="006E1FB5" w:rsidRPr="00AA4678" w14:paraId="27FBF7DC" w14:textId="77777777" w:rsidTr="000A03A4">
        <w:tc>
          <w:tcPr>
            <w:tcW w:w="1075" w:type="dxa"/>
          </w:tcPr>
          <w:p w14:paraId="0204722E" w14:textId="0A8F2A8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14</w:t>
            </w:r>
          </w:p>
        </w:tc>
        <w:tc>
          <w:tcPr>
            <w:tcW w:w="5940" w:type="dxa"/>
          </w:tcPr>
          <w:p w14:paraId="7F9D0209" w14:textId="7994478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335" w:type="dxa"/>
          </w:tcPr>
          <w:p w14:paraId="4563FD5F" w14:textId="77777777" w:rsidR="006E1FB5" w:rsidRPr="00AA4678" w:rsidRDefault="006E1FB5" w:rsidP="006E1FB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606873A7"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which can greatly enhance researcher</w:t>
      </w:r>
      <w:del w:id="135" w:author="Liebman, Matthew Z [AGRON]" w:date="2021-06-07T13:01:00Z">
        <w:r w:rsidR="004D6A23" w:rsidDel="00716069">
          <w:rPr>
            <w:szCs w:val="24"/>
          </w:rPr>
          <w:delText>’</w:delText>
        </w:r>
      </w:del>
      <w:r w:rsidR="004D6A23">
        <w:rPr>
          <w:szCs w:val="24"/>
        </w:rPr>
        <w:t>s</w:t>
      </w:r>
      <w:ins w:id="136" w:author="Liebman, Matthew Z [AGRON]" w:date="2021-06-07T13:01:00Z">
        <w:r w:rsidR="00716069">
          <w:rPr>
            <w:szCs w:val="24"/>
          </w:rPr>
          <w:t>’</w:t>
        </w:r>
      </w:ins>
      <w:r w:rsidR="004D6A23">
        <w:rPr>
          <w:szCs w:val="24"/>
        </w:rPr>
        <w:t xml:space="preserve"> </w:t>
      </w:r>
      <w:r w:rsidR="00D85D8A">
        <w:rPr>
          <w:szCs w:val="24"/>
        </w:rPr>
        <w:t xml:space="preserve">ability to address complex research questions in agriculture (Smith et al. 2014, </w:t>
      </w:r>
      <w:r w:rsidRPr="00AA4678">
        <w:rPr>
          <w:szCs w:val="24"/>
        </w:rPr>
        <w:t>Wade et al. 2020). For example, in our proposed causal diagram, below-ground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r w:rsidR="00C21573">
        <w:rPr>
          <w:szCs w:val="24"/>
        </w:rPr>
        <w:t xml:space="preserve">is further supported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r w:rsidR="00373020" w:rsidRPr="00AA4678">
        <w:rPr>
          <w:szCs w:val="24"/>
        </w:rPr>
        <w:t>Haruna et al. 2020</w:t>
      </w:r>
      <w:r w:rsidR="00C21573">
        <w:rPr>
          <w:szCs w:val="24"/>
        </w:rPr>
        <w:t>, Ogilvie et al. 2021</w:t>
      </w:r>
      <w:r w:rsidR="00373020" w:rsidRPr="00AA4678">
        <w:rPr>
          <w:szCs w:val="24"/>
        </w:rPr>
        <w:t>)</w:t>
      </w:r>
      <w:r w:rsidR="00C21573">
        <w:rPr>
          <w:szCs w:val="24"/>
        </w:rPr>
        <w:t xml:space="preserve">. </w:t>
      </w:r>
      <w:r w:rsidR="00C21573" w:rsidRPr="00C21573">
        <w:rPr>
          <w:szCs w:val="24"/>
        </w:rPr>
        <w:t>While there is limited data available on both above- and below-ground biomass of CCs, data collected over the period of five years in Iowa show</w:t>
      </w:r>
      <w:ins w:id="137" w:author="Liebman, Matthew Z [AGRON]" w:date="2021-06-07T13:02:00Z">
        <w:r w:rsidR="00C90474">
          <w:rPr>
            <w:szCs w:val="24"/>
          </w:rPr>
          <w:t>ed</w:t>
        </w:r>
      </w:ins>
      <w:r w:rsidR="00C21573" w:rsidRPr="00C21573">
        <w:rPr>
          <w:szCs w:val="24"/>
        </w:rPr>
        <w:t xml:space="preserve"> no relationship between above- and </w:t>
      </w:r>
      <w:r w:rsidR="00C21573" w:rsidRPr="00C21573">
        <w:rPr>
          <w:szCs w:val="24"/>
        </w:rPr>
        <w:lastRenderedPageBreak/>
        <w:t xml:space="preserve">below-ground rye biomass, with root-to-shoot ratios varying from 0.16-1.94 at similar </w:t>
      </w:r>
      <w:ins w:id="138" w:author="Liebman, Matthew Z [AGRON]" w:date="2021-06-07T13:02:00Z">
        <w:r w:rsidR="00C90474">
          <w:rPr>
            <w:szCs w:val="24"/>
          </w:rPr>
          <w:t xml:space="preserve">levels of </w:t>
        </w:r>
      </w:ins>
      <w:r w:rsidR="00C21573" w:rsidRPr="00C21573">
        <w:rPr>
          <w:szCs w:val="24"/>
        </w:rPr>
        <w:t>aboveground biomass production</w:t>
      </w:r>
      <w:del w:id="139" w:author="Liebman, Matthew Z [AGRON]" w:date="2021-06-07T13:02:00Z">
        <w:r w:rsidR="00C21573" w:rsidRPr="00C21573" w:rsidDel="00C90474">
          <w:rPr>
            <w:szCs w:val="24"/>
          </w:rPr>
          <w:delText>s</w:delText>
        </w:r>
      </w:del>
      <w:r w:rsidR="00C21573" w:rsidRPr="00C21573">
        <w:rPr>
          <w:szCs w:val="24"/>
        </w:rPr>
        <w:t xml:space="preserve"> (Martinez-Feria et al. 2016). Therefore, above-ground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4CCDC81B"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Pr="00C21573">
        <w:rPr>
          <w:rFonts w:ascii="Times New Roman" w:eastAsia="Times New Roman" w:hAnsi="Times New Roman" w:cs="Times New Roman"/>
          <w:sz w:val="24"/>
          <w:szCs w:val="24"/>
        </w:rPr>
        <w:t>decreases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in order to better predict where and when CCs </w:t>
      </w:r>
      <w:del w:id="140" w:author="Liebman, Matthew Z [AGRON]" w:date="2021-06-07T13:03:00Z">
        <w:r w:rsidR="004A65AD" w:rsidRPr="00C21573" w:rsidDel="00C90474">
          <w:rPr>
            <w:rFonts w:ascii="Times New Roman" w:eastAsia="Times New Roman" w:hAnsi="Times New Roman" w:cs="Times New Roman"/>
            <w:sz w:val="24"/>
            <w:szCs w:val="24"/>
          </w:rPr>
          <w:delText xml:space="preserve">will </w:delText>
        </w:r>
      </w:del>
      <w:ins w:id="141" w:author="Liebman, Matthew Z [AGRON]" w:date="2021-06-07T13:03:00Z">
        <w:r w:rsidR="00C90474">
          <w:rPr>
            <w:rFonts w:ascii="Times New Roman" w:eastAsia="Times New Roman" w:hAnsi="Times New Roman" w:cs="Times New Roman"/>
            <w:sz w:val="24"/>
            <w:szCs w:val="24"/>
          </w:rPr>
          <w:t>might</w:t>
        </w:r>
        <w:r w:rsidR="00C90474" w:rsidRPr="00C21573">
          <w:rPr>
            <w:rFonts w:ascii="Times New Roman" w:eastAsia="Times New Roman" w:hAnsi="Times New Roman" w:cs="Times New Roman"/>
            <w:sz w:val="24"/>
            <w:szCs w:val="24"/>
          </w:rPr>
          <w:t xml:space="preserve"> </w:t>
        </w:r>
      </w:ins>
      <w:r w:rsidR="004A65AD" w:rsidRPr="00C21573">
        <w:rPr>
          <w:rFonts w:ascii="Times New Roman" w:eastAsia="Times New Roman" w:hAnsi="Times New Roman" w:cs="Times New Roman"/>
          <w:sz w:val="24"/>
          <w:szCs w:val="24"/>
        </w:rPr>
        <w:t xml:space="preserve">provide the most benefit. </w:t>
      </w:r>
    </w:p>
    <w:p w14:paraId="00835B5E" w14:textId="15C5EEB8" w:rsidR="009C53F2" w:rsidRPr="00AA4678" w:rsidRDefault="009C53F2" w:rsidP="00813F82">
      <w:pPr>
        <w:pStyle w:val="AckTitle"/>
        <w:spacing w:line="480" w:lineRule="auto"/>
        <w:rPr>
          <w:szCs w:val="24"/>
        </w:rPr>
      </w:pPr>
      <w:r w:rsidRPr="00AA4678">
        <w:rPr>
          <w:szCs w:val="24"/>
        </w:rPr>
        <w:t>A</w:t>
      </w:r>
      <w:r w:rsidR="00870683" w:rsidRPr="00AA4678">
        <w:rPr>
          <w:szCs w:val="24"/>
        </w:rPr>
        <w:t>cknowledg</w:t>
      </w:r>
      <w:r w:rsidRPr="00AA4678">
        <w:rPr>
          <w:szCs w:val="24"/>
        </w:rPr>
        <w:t>ments</w:t>
      </w:r>
    </w:p>
    <w:p w14:paraId="4A54DB65" w14:textId="77777777" w:rsidR="009C53F2" w:rsidRPr="00AA4678" w:rsidRDefault="00597109" w:rsidP="00813F82">
      <w:pPr>
        <w:pStyle w:val="Ack"/>
        <w:spacing w:line="480" w:lineRule="auto"/>
        <w:rPr>
          <w:sz w:val="24"/>
          <w:szCs w:val="24"/>
        </w:rPr>
      </w:pPr>
      <w:r w:rsidRPr="00AA4678">
        <w:rPr>
          <w:sz w:val="24"/>
          <w:szCs w:val="24"/>
        </w:rPr>
        <w:t>Please list any acknowledg</w:t>
      </w:r>
      <w:r w:rsidR="009C53F2" w:rsidRPr="00AA4678">
        <w:rPr>
          <w:sz w:val="24"/>
          <w:szCs w:val="24"/>
        </w:rPr>
        <w:t>ments here.</w:t>
      </w:r>
    </w:p>
    <w:p w14:paraId="34719F04" w14:textId="77777777" w:rsidR="005832C4" w:rsidRPr="00AA4678" w:rsidRDefault="004157FF" w:rsidP="00813F82">
      <w:pPr>
        <w:pStyle w:val="H1"/>
        <w:spacing w:line="480" w:lineRule="auto"/>
        <w:rPr>
          <w:sz w:val="24"/>
          <w:szCs w:val="24"/>
        </w:rPr>
      </w:pPr>
      <w:r w:rsidRPr="00AA4678">
        <w:rPr>
          <w:sz w:val="24"/>
          <w:szCs w:val="24"/>
        </w:rPr>
        <w:t>Supplemental Material</w:t>
      </w:r>
    </w:p>
    <w:p w14:paraId="6E93EE22" w14:textId="100A1644" w:rsidR="004A65AD" w:rsidRPr="00AA4678" w:rsidRDefault="004A65AD" w:rsidP="00813F82">
      <w:pPr>
        <w:pStyle w:val="ParaText"/>
        <w:spacing w:line="480" w:lineRule="auto"/>
        <w:rPr>
          <w:szCs w:val="24"/>
        </w:rPr>
      </w:pP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SX. Soil water retention curve data</w:t>
      </w:r>
    </w:p>
    <w:p w14:paraId="02079F06" w14:textId="4C7DB3FA" w:rsidR="004A65AD" w:rsidRPr="00AA4678" w:rsidRDefault="004A65AD" w:rsidP="004A65AD">
      <w:pPr>
        <w:pStyle w:val="ParaText"/>
        <w:spacing w:line="480" w:lineRule="auto"/>
        <w:rPr>
          <w:szCs w:val="24"/>
        </w:rPr>
      </w:pPr>
      <w:r w:rsidRPr="00AA4678">
        <w:rPr>
          <w:szCs w:val="24"/>
        </w:rPr>
        <w:lastRenderedPageBreak/>
        <w:t>SX. Bulk density data</w:t>
      </w:r>
    </w:p>
    <w:p w14:paraId="0D6E6CA5" w14:textId="6F144605" w:rsidR="004A65AD" w:rsidRPr="00AA4678" w:rsidRDefault="004A65AD" w:rsidP="004A65AD">
      <w:pPr>
        <w:pStyle w:val="ParaText"/>
        <w:spacing w:line="480" w:lineRule="auto"/>
        <w:rPr>
          <w:szCs w:val="24"/>
        </w:rPr>
      </w:pPr>
      <w:r w:rsidRPr="00AA4678">
        <w:rPr>
          <w:szCs w:val="24"/>
        </w:rPr>
        <w:t>SX. Organic matter and texture data</w:t>
      </w:r>
    </w:p>
    <w:p w14:paraId="77CF2313" w14:textId="459EC192" w:rsidR="004A65AD" w:rsidRPr="00AA4678" w:rsidRDefault="004A65AD" w:rsidP="004A65AD">
      <w:pPr>
        <w:pStyle w:val="ParaText"/>
        <w:spacing w:line="480" w:lineRule="auto"/>
        <w:rPr>
          <w:szCs w:val="24"/>
        </w:rPr>
      </w:pPr>
      <w:r w:rsidRPr="00AA4678">
        <w:rPr>
          <w:szCs w:val="24"/>
        </w:rPr>
        <w:t xml:space="preserve">SX. </w:t>
      </w:r>
    </w:p>
    <w:p w14:paraId="1AB1DA71" w14:textId="77777777" w:rsidR="00AE1D24" w:rsidRPr="00AA4678" w:rsidRDefault="004E3968" w:rsidP="00813F82">
      <w:pPr>
        <w:pStyle w:val="H1"/>
        <w:spacing w:line="480" w:lineRule="auto"/>
        <w:rPr>
          <w:sz w:val="24"/>
          <w:szCs w:val="24"/>
        </w:rPr>
      </w:pPr>
      <w:r w:rsidRPr="00AA4678">
        <w:rPr>
          <w:sz w:val="24"/>
          <w:szCs w:val="24"/>
        </w:rPr>
        <w:t>Optional Sections</w:t>
      </w:r>
    </w:p>
    <w:p w14:paraId="3415F340" w14:textId="502BC2A9" w:rsidR="00AE1D24" w:rsidRPr="00AA4678"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 </w:t>
      </w:r>
    </w:p>
    <w:p w14:paraId="49219BB1" w14:textId="77777777" w:rsidR="00AE1D24" w:rsidRPr="00AA4678" w:rsidRDefault="00AE1D24" w:rsidP="00813F82">
      <w:pPr>
        <w:pStyle w:val="BibTitle"/>
        <w:spacing w:line="480" w:lineRule="auto"/>
        <w:rPr>
          <w:szCs w:val="24"/>
        </w:rPr>
      </w:pPr>
      <w:r w:rsidRPr="00AA4678">
        <w:rPr>
          <w:szCs w:val="24"/>
        </w:rPr>
        <w:t>References</w:t>
      </w:r>
    </w:p>
    <w:p w14:paraId="6B747476" w14:textId="2DFBA2BA" w:rsidR="007D157B" w:rsidRPr="00AA4678" w:rsidRDefault="007D157B" w:rsidP="00813F82">
      <w:pPr>
        <w:spacing w:line="480" w:lineRule="auto"/>
        <w:rPr>
          <w:rFonts w:ascii="Times New Roman" w:hAnsi="Times New Roman" w:cs="Times New Roman"/>
        </w:rPr>
      </w:pPr>
      <w:r w:rsidRPr="00AA4678">
        <w:rPr>
          <w:rFonts w:ascii="Times New Roman" w:hAnsi="Times New Roman" w:cs="Times New Roman"/>
          <w:color w:val="222222"/>
          <w:sz w:val="20"/>
          <w:szCs w:val="20"/>
          <w:shd w:val="clear" w:color="auto" w:fill="FFFFFF"/>
        </w:rPr>
        <w:t xml:space="preserve">Sakamoto, </w:t>
      </w:r>
      <w:proofErr w:type="spellStart"/>
      <w:r w:rsidRPr="00AA4678">
        <w:rPr>
          <w:rFonts w:ascii="Times New Roman" w:hAnsi="Times New Roman" w:cs="Times New Roman"/>
          <w:color w:val="222222"/>
          <w:sz w:val="20"/>
          <w:szCs w:val="20"/>
          <w:shd w:val="clear" w:color="auto" w:fill="FFFFFF"/>
        </w:rPr>
        <w:t>Yosiyuki</w:t>
      </w:r>
      <w:proofErr w:type="spellEnd"/>
      <w:r w:rsidRPr="00AA4678">
        <w:rPr>
          <w:rFonts w:ascii="Times New Roman" w:hAnsi="Times New Roman" w:cs="Times New Roman"/>
          <w:color w:val="222222"/>
          <w:sz w:val="20"/>
          <w:szCs w:val="20"/>
          <w:shd w:val="clear" w:color="auto" w:fill="FFFFFF"/>
        </w:rPr>
        <w:t xml:space="preserve">, </w:t>
      </w:r>
      <w:proofErr w:type="spellStart"/>
      <w:r w:rsidRPr="00AA4678">
        <w:rPr>
          <w:rFonts w:ascii="Times New Roman" w:hAnsi="Times New Roman" w:cs="Times New Roman"/>
          <w:color w:val="222222"/>
          <w:sz w:val="20"/>
          <w:szCs w:val="20"/>
          <w:shd w:val="clear" w:color="auto" w:fill="FFFFFF"/>
        </w:rPr>
        <w:t>Makio</w:t>
      </w:r>
      <w:proofErr w:type="spellEnd"/>
      <w:r w:rsidRPr="00AA4678">
        <w:rPr>
          <w:rFonts w:ascii="Times New Roman" w:hAnsi="Times New Roman" w:cs="Times New Roman"/>
          <w:color w:val="222222"/>
          <w:sz w:val="20"/>
          <w:szCs w:val="20"/>
          <w:shd w:val="clear" w:color="auto" w:fill="FFFFFF"/>
        </w:rPr>
        <w:t xml:space="preserve"> Ishiguro, and </w:t>
      </w:r>
      <w:proofErr w:type="spellStart"/>
      <w:r w:rsidRPr="00AA4678">
        <w:rPr>
          <w:rFonts w:ascii="Times New Roman" w:hAnsi="Times New Roman" w:cs="Times New Roman"/>
          <w:color w:val="222222"/>
          <w:sz w:val="20"/>
          <w:szCs w:val="20"/>
          <w:shd w:val="clear" w:color="auto" w:fill="FFFFFF"/>
        </w:rPr>
        <w:t>Genshiro</w:t>
      </w:r>
      <w:proofErr w:type="spellEnd"/>
      <w:r w:rsidRPr="00AA4678">
        <w:rPr>
          <w:rFonts w:ascii="Times New Roman" w:hAnsi="Times New Roman" w:cs="Times New Roman"/>
          <w:color w:val="222222"/>
          <w:sz w:val="20"/>
          <w:szCs w:val="20"/>
          <w:shd w:val="clear" w:color="auto" w:fill="FFFFFF"/>
        </w:rPr>
        <w:t xml:space="preserve"> Kitagawa. "Akaike information criterion statistics." </w:t>
      </w:r>
      <w:r w:rsidRPr="00AA4678">
        <w:rPr>
          <w:rFonts w:ascii="Times New Roman" w:hAnsi="Times New Roman" w:cs="Times New Roman"/>
          <w:i/>
          <w:iCs/>
          <w:color w:val="222222"/>
          <w:sz w:val="20"/>
          <w:szCs w:val="20"/>
          <w:shd w:val="clear" w:color="auto" w:fill="FFFFFF"/>
        </w:rPr>
        <w:t xml:space="preserve">Dordrecht, The Netherlands: D. </w:t>
      </w:r>
      <w:proofErr w:type="spellStart"/>
      <w:r w:rsidRPr="00AA4678">
        <w:rPr>
          <w:rFonts w:ascii="Times New Roman" w:hAnsi="Times New Roman" w:cs="Times New Roman"/>
          <w:i/>
          <w:iCs/>
          <w:color w:val="222222"/>
          <w:sz w:val="20"/>
          <w:szCs w:val="20"/>
          <w:shd w:val="clear" w:color="auto" w:fill="FFFFFF"/>
        </w:rPr>
        <w:t>Reidel</w:t>
      </w:r>
      <w:proofErr w:type="spellEnd"/>
      <w:r w:rsidRPr="00AA4678">
        <w:rPr>
          <w:rFonts w:ascii="Times New Roman" w:hAnsi="Times New Roman" w:cs="Times New Roman"/>
          <w:color w:val="222222"/>
          <w:sz w:val="20"/>
          <w:szCs w:val="20"/>
          <w:shd w:val="clear" w:color="auto" w:fill="FFFFFF"/>
        </w:rPr>
        <w:t> 81, no. 10.5555 (1986): 26853.</w:t>
      </w:r>
    </w:p>
    <w:p w14:paraId="1537723C" w14:textId="103070F5" w:rsidR="004541CA" w:rsidRPr="00AA4678" w:rsidRDefault="004541CA" w:rsidP="00813F82">
      <w:pPr>
        <w:pStyle w:val="TableFootnote"/>
        <w:spacing w:line="480" w:lineRule="auto"/>
        <w:rPr>
          <w:sz w:val="24"/>
          <w:szCs w:val="24"/>
        </w:rPr>
      </w:pPr>
    </w:p>
    <w:p w14:paraId="2D6A287E" w14:textId="70AA67FA" w:rsidR="006D0CDA" w:rsidRPr="00AA4678" w:rsidRDefault="006D0CDA" w:rsidP="00813F82">
      <w:pPr>
        <w:pStyle w:val="TableFootnote"/>
        <w:spacing w:line="480" w:lineRule="auto"/>
        <w:rPr>
          <w:color w:val="FFFFFF"/>
          <w:shd w:val="clear" w:color="auto" w:fill="3C3C3C"/>
        </w:rPr>
      </w:pPr>
      <w:r w:rsidRPr="00AA4678">
        <w:rPr>
          <w:color w:val="FFFFFF"/>
          <w:shd w:val="clear" w:color="auto" w:fill="3C3C3C"/>
        </w:rPr>
        <w:t xml:space="preserve">Lesley W. Atwood and Stephen A. Wood. 2020. </w:t>
      </w:r>
      <w:proofErr w:type="spellStart"/>
      <w:r w:rsidRPr="00AA4678">
        <w:rPr>
          <w:color w:val="FFFFFF"/>
          <w:shd w:val="clear" w:color="auto" w:fill="3C3C3C"/>
        </w:rPr>
        <w:t>AgEvidence</w:t>
      </w:r>
      <w:proofErr w:type="spellEnd"/>
      <w:r w:rsidRPr="00AA4678">
        <w:rPr>
          <w:color w:val="FFFFFF"/>
          <w:shd w:val="clear" w:color="auto" w:fill="3C3C3C"/>
        </w:rPr>
        <w:t xml:space="preserve">: </w:t>
      </w:r>
      <w:proofErr w:type="spellStart"/>
      <w:r w:rsidRPr="00AA4678">
        <w:rPr>
          <w:color w:val="FFFFFF"/>
          <w:shd w:val="clear" w:color="auto" w:fill="3C3C3C"/>
        </w:rPr>
        <w:t>Agro</w:t>
      </w:r>
      <w:proofErr w:type="spellEnd"/>
      <w:r w:rsidRPr="00AA4678">
        <w:rPr>
          <w:color w:val="FFFFFF"/>
          <w:shd w:val="clear" w:color="auto" w:fill="3C3C3C"/>
        </w:rPr>
        <w:t>-environmental responses of conservation agricultural practices in the US Midwest published from 1980 to 2017. Knowledge Network for Biocomplexity. doi:10.5063/F1P55KVH.</w:t>
      </w:r>
    </w:p>
    <w:p w14:paraId="5463C70C" w14:textId="38A69D53" w:rsidR="00A6539B" w:rsidRPr="00AA4678" w:rsidRDefault="00A6539B" w:rsidP="00813F82">
      <w:pPr>
        <w:pStyle w:val="TableFootnote"/>
        <w:spacing w:line="480" w:lineRule="auto"/>
        <w:rPr>
          <w:color w:val="FFFFFF"/>
          <w:shd w:val="clear" w:color="auto" w:fill="3C3C3C"/>
        </w:rPr>
      </w:pPr>
    </w:p>
    <w:p w14:paraId="6AEE4919" w14:textId="6E20B47A" w:rsidR="00A6539B" w:rsidRPr="00AA4678" w:rsidRDefault="00A6539B" w:rsidP="00813F82">
      <w:pPr>
        <w:pStyle w:val="TableFootnote"/>
        <w:spacing w:line="480" w:lineRule="auto"/>
        <w:rPr>
          <w:spacing w:val="4"/>
          <w:shd w:val="clear" w:color="auto" w:fill="FFFFFF"/>
        </w:rPr>
      </w:pPr>
      <w:r w:rsidRPr="00AA4678">
        <w:rPr>
          <w:spacing w:val="4"/>
          <w:shd w:val="clear" w:color="auto" w:fill="FFFFFF"/>
        </w:rPr>
        <w:t>Nelson, D. W., and Sommers, L. E. 1996. Chapter 34. p 1001-1006. Total Carbon, Organic Carbon, and Organic Matter. In: J. M. Bigham et al. (ed.) Soil Science Society of America and American Society of Agronomy. Methods of Soil Analysis. Part 3. Chemical Methods-SSSA Book Series no. 5. Madison, WI.</w:t>
      </w:r>
    </w:p>
    <w:p w14:paraId="77B8A121" w14:textId="1155F79B" w:rsidR="003A2C62" w:rsidRPr="00AA4678" w:rsidRDefault="003A2C62" w:rsidP="00813F82">
      <w:pPr>
        <w:pStyle w:val="TableFootnote"/>
        <w:spacing w:line="480" w:lineRule="auto"/>
        <w:rPr>
          <w:spacing w:val="4"/>
          <w:shd w:val="clear" w:color="auto" w:fill="FFFFFF"/>
        </w:rPr>
      </w:pPr>
    </w:p>
    <w:p w14:paraId="2A08BF0A" w14:textId="167F3E41" w:rsidR="003A2C62" w:rsidRPr="00AA4678" w:rsidRDefault="003A2C62" w:rsidP="00813F82">
      <w:pPr>
        <w:pStyle w:val="TableFootnote"/>
        <w:spacing w:line="480" w:lineRule="auto"/>
        <w:rPr>
          <w:sz w:val="24"/>
          <w:szCs w:val="24"/>
        </w:rPr>
      </w:pPr>
      <w:r w:rsidRPr="00AA4678">
        <w:rPr>
          <w:rStyle w:val="groupname"/>
          <w:color w:val="1C1D1E"/>
          <w:sz w:val="21"/>
          <w:szCs w:val="21"/>
          <w:shd w:val="clear" w:color="auto" w:fill="EFEFF0"/>
        </w:rPr>
        <w:t>SSSA</w:t>
      </w:r>
      <w:r w:rsidRPr="00AA4678">
        <w:rPr>
          <w:color w:val="1C1D1E"/>
          <w:sz w:val="21"/>
          <w:szCs w:val="21"/>
          <w:shd w:val="clear" w:color="auto" w:fill="EFEFF0"/>
        </w:rPr>
        <w:t>. (</w:t>
      </w:r>
      <w:r w:rsidRPr="00AA4678">
        <w:rPr>
          <w:rStyle w:val="pubyear"/>
          <w:color w:val="1C1D1E"/>
          <w:sz w:val="21"/>
          <w:szCs w:val="21"/>
          <w:shd w:val="clear" w:color="auto" w:fill="EFEFF0"/>
        </w:rPr>
        <w:t>2008</w:t>
      </w:r>
      <w:r w:rsidRPr="00AA4678">
        <w:rPr>
          <w:color w:val="1C1D1E"/>
          <w:sz w:val="21"/>
          <w:szCs w:val="21"/>
          <w:shd w:val="clear" w:color="auto" w:fill="EFEFF0"/>
        </w:rPr>
        <w:t>). </w:t>
      </w:r>
      <w:r w:rsidRPr="00AA4678">
        <w:rPr>
          <w:rStyle w:val="booktitle"/>
          <w:i/>
          <w:iCs/>
          <w:color w:val="1C1D1E"/>
          <w:sz w:val="21"/>
          <w:szCs w:val="21"/>
          <w:shd w:val="clear" w:color="auto" w:fill="EFEFF0"/>
        </w:rPr>
        <w:t>Glossary of Soil Science Terms</w:t>
      </w:r>
      <w:r w:rsidRPr="00AA4678">
        <w:rPr>
          <w:color w:val="1C1D1E"/>
          <w:sz w:val="21"/>
          <w:szCs w:val="21"/>
          <w:shd w:val="clear" w:color="auto" w:fill="EFEFF0"/>
        </w:rPr>
        <w:t>. </w:t>
      </w:r>
      <w:r w:rsidRPr="00AA4678">
        <w:rPr>
          <w:rStyle w:val="publisherlocation"/>
          <w:color w:val="1C1D1E"/>
          <w:sz w:val="21"/>
          <w:szCs w:val="21"/>
          <w:shd w:val="clear" w:color="auto" w:fill="EFEFF0"/>
        </w:rPr>
        <w:t>Madison, WI</w:t>
      </w:r>
      <w:r w:rsidRPr="00AA4678">
        <w:rPr>
          <w:color w:val="1C1D1E"/>
          <w:sz w:val="21"/>
          <w:szCs w:val="21"/>
          <w:shd w:val="clear" w:color="auto" w:fill="EFEFF0"/>
        </w:rPr>
        <w:t>: Soil Science Society of America, Inc.</w:t>
      </w:r>
    </w:p>
    <w:sectPr w:rsidR="003A2C62" w:rsidRPr="00AA4678" w:rsidSect="007D4C1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8" w:author="Liebman, Matthew Z [AGRON]" w:date="2021-06-07T12:37:00Z" w:initials="LMZ[">
    <w:p w14:paraId="178C41CD" w14:textId="0CE7124F" w:rsidR="00401612" w:rsidRDefault="00401612">
      <w:pPr>
        <w:pStyle w:val="CommentText"/>
      </w:pPr>
      <w:r>
        <w:rPr>
          <w:rStyle w:val="CommentReference"/>
        </w:rPr>
        <w:annotationRef/>
      </w:r>
      <w:r>
        <w:t>The formatting is obviously off. Can’t you insert a section break and shift the lay-out to landscape from portrait view?</w:t>
      </w:r>
    </w:p>
  </w:comment>
  <w:comment w:id="83" w:author="Liebman, Matthew Z [AGRON]" w:date="2021-06-07T12:42:00Z" w:initials="LMZ[">
    <w:p w14:paraId="481F900E" w14:textId="7999DD09" w:rsidR="00AB252F" w:rsidRDefault="00AB252F">
      <w:pPr>
        <w:pStyle w:val="CommentText"/>
      </w:pPr>
      <w:r>
        <w:rPr>
          <w:rStyle w:val="CommentReference"/>
        </w:rPr>
        <w:annotationRef/>
      </w:r>
      <w:r>
        <w:t>Does this symbol need a subscript?</w:t>
      </w:r>
    </w:p>
  </w:comment>
  <w:comment w:id="84" w:author="Liebman, Matthew Z [AGRON]" w:date="2021-06-07T12:43:00Z" w:initials="LMZ[">
    <w:p w14:paraId="2DCAE23D" w14:textId="78274033" w:rsidR="00AB252F" w:rsidRDefault="00AB252F">
      <w:pPr>
        <w:pStyle w:val="CommentText"/>
      </w:pPr>
      <w:r>
        <w:rPr>
          <w:rStyle w:val="CommentReference"/>
        </w:rPr>
        <w:annotationRef/>
      </w:r>
      <w:r>
        <w:t>Same question.</w:t>
      </w:r>
    </w:p>
  </w:comment>
  <w:comment w:id="90" w:author="Liebman, Matthew Z [AGRON]" w:date="2021-06-07T12:44:00Z" w:initials="LMZ[">
    <w:p w14:paraId="5E88717C" w14:textId="5568C7F9" w:rsidR="00741C58" w:rsidRDefault="00741C58">
      <w:pPr>
        <w:pStyle w:val="CommentText"/>
      </w:pPr>
      <w:r>
        <w:rPr>
          <w:rStyle w:val="CommentReference"/>
        </w:rPr>
        <w:annotationRef/>
      </w:r>
      <w:r>
        <w:t>Add location.</w:t>
      </w:r>
    </w:p>
  </w:comment>
  <w:comment w:id="91" w:author="Liebman, Matthew Z [AGRON]" w:date="2021-06-07T12:45:00Z" w:initials="LMZ[">
    <w:p w14:paraId="7149398D" w14:textId="725F5CBE" w:rsidR="00B71EB6" w:rsidRDefault="00B71EB6">
      <w:pPr>
        <w:pStyle w:val="CommentText"/>
      </w:pPr>
      <w:r>
        <w:rPr>
          <w:rStyle w:val="CommentReference"/>
        </w:rPr>
        <w:annotationRef/>
      </w:r>
      <w:r>
        <w:t>What comprised the other 11% of sample weight that was lost in combustion?</w:t>
      </w:r>
    </w:p>
  </w:comment>
  <w:comment w:id="101" w:author="Liebman, Matthew Z [AGRON]" w:date="2021-06-07T12:49:00Z" w:initials="LMZ[">
    <w:p w14:paraId="4621ADD7" w14:textId="731E676C" w:rsidR="007A484D" w:rsidRDefault="007A484D">
      <w:pPr>
        <w:pStyle w:val="CommentText"/>
      </w:pPr>
      <w:r>
        <w:rPr>
          <w:rStyle w:val="CommentReference"/>
        </w:rPr>
        <w:annotationRef/>
      </w:r>
      <w:r>
        <w:t>????</w:t>
      </w:r>
    </w:p>
  </w:comment>
  <w:comment w:id="104" w:author="Liebman, Matthew Z [AGRON]" w:date="2021-06-07T12:52:00Z" w:initials="LMZ[">
    <w:p w14:paraId="1F77EBD5" w14:textId="6F9034D6" w:rsidR="00E806BB" w:rsidRDefault="00E806BB">
      <w:pPr>
        <w:pStyle w:val="CommentText"/>
      </w:pPr>
      <w:r>
        <w:rPr>
          <w:rStyle w:val="CommentReference"/>
        </w:rPr>
        <w:annotationRef/>
      </w:r>
      <w:r>
        <w:t>Isn’t OM concentration reported on a unit mass per unit mass basis rather than percentages?</w:t>
      </w:r>
    </w:p>
  </w:comment>
  <w:comment w:id="105" w:author="Liebman, Matthew Z [AGRON]" w:date="2021-06-07T12:53:00Z" w:initials="LMZ[">
    <w:p w14:paraId="642EC40C" w14:textId="02DB3AB5" w:rsidR="00513ACD" w:rsidRDefault="00513ACD">
      <w:pPr>
        <w:pStyle w:val="CommentText"/>
      </w:pPr>
      <w:r>
        <w:rPr>
          <w:rStyle w:val="CommentReference"/>
        </w:rPr>
        <w:annotationRef/>
      </w:r>
      <w:r>
        <w:t>Reference citation?</w:t>
      </w:r>
    </w:p>
  </w:comment>
  <w:comment w:id="108" w:author="Liebman, Matthew Z [AGRON]" w:date="2021-06-07T12:55:00Z" w:initials="LMZ[">
    <w:p w14:paraId="2E64A5D9" w14:textId="326354D9" w:rsidR="00540769" w:rsidRDefault="00540769">
      <w:pPr>
        <w:pStyle w:val="CommentText"/>
      </w:pPr>
      <w:r>
        <w:rPr>
          <w:rStyle w:val="CommentReference"/>
        </w:rPr>
        <w:annotationRef/>
      </w:r>
      <w:r>
        <w:t>Again, aren’t concentrations reported as unit of mass per unit of mass?</w:t>
      </w:r>
    </w:p>
  </w:comment>
  <w:comment w:id="132" w:author="Liebman, Matthew Z [AGRON]" w:date="2021-06-07T13:00:00Z" w:initials="LMZ[">
    <w:p w14:paraId="1E12C878" w14:textId="01616165" w:rsidR="006B7F68" w:rsidRDefault="006B7F68">
      <w:pPr>
        <w:pStyle w:val="CommentText"/>
      </w:pPr>
      <w:r>
        <w:rPr>
          <w:rStyle w:val="CommentReference"/>
        </w:rPr>
        <w:annotationRef/>
      </w:r>
      <w:r>
        <w:t>Use symbol for mu.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8C41CD" w15:done="0"/>
  <w15:commentEx w15:paraId="481F900E" w15:done="0"/>
  <w15:commentEx w15:paraId="2DCAE23D" w15:done="0"/>
  <w15:commentEx w15:paraId="5E88717C" w15:done="0"/>
  <w15:commentEx w15:paraId="7149398D" w15:done="0"/>
  <w15:commentEx w15:paraId="4621ADD7" w15:done="0"/>
  <w15:commentEx w15:paraId="1F77EBD5" w15:done="0"/>
  <w15:commentEx w15:paraId="642EC40C" w15:done="0"/>
  <w15:commentEx w15:paraId="2E64A5D9" w15:done="0"/>
  <w15:commentEx w15:paraId="1E12C8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919E" w16cex:dateUtc="2021-06-07T17:37:00Z"/>
  <w16cex:commentExtensible w16cex:durableId="246892CF" w16cex:dateUtc="2021-06-07T17:42:00Z"/>
  <w16cex:commentExtensible w16cex:durableId="246892DF" w16cex:dateUtc="2021-06-07T17:43:00Z"/>
  <w16cex:commentExtensible w16cex:durableId="24689340" w16cex:dateUtc="2021-06-07T17:44:00Z"/>
  <w16cex:commentExtensible w16cex:durableId="24689383" w16cex:dateUtc="2021-06-07T17:45:00Z"/>
  <w16cex:commentExtensible w16cex:durableId="24689445" w16cex:dateUtc="2021-06-07T17:49:00Z"/>
  <w16cex:commentExtensible w16cex:durableId="246894FA" w16cex:dateUtc="2021-06-07T17:52:00Z"/>
  <w16cex:commentExtensible w16cex:durableId="2468952F" w16cex:dateUtc="2021-06-07T17:53:00Z"/>
  <w16cex:commentExtensible w16cex:durableId="246895B7" w16cex:dateUtc="2021-06-07T17:55:00Z"/>
  <w16cex:commentExtensible w16cex:durableId="246896F3" w16cex:dateUtc="2021-06-07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8C41CD" w16cid:durableId="2468919E"/>
  <w16cid:commentId w16cid:paraId="481F900E" w16cid:durableId="246892CF"/>
  <w16cid:commentId w16cid:paraId="2DCAE23D" w16cid:durableId="246892DF"/>
  <w16cid:commentId w16cid:paraId="5E88717C" w16cid:durableId="24689340"/>
  <w16cid:commentId w16cid:paraId="7149398D" w16cid:durableId="24689383"/>
  <w16cid:commentId w16cid:paraId="4621ADD7" w16cid:durableId="24689445"/>
  <w16cid:commentId w16cid:paraId="1F77EBD5" w16cid:durableId="246894FA"/>
  <w16cid:commentId w16cid:paraId="642EC40C" w16cid:durableId="2468952F"/>
  <w16cid:commentId w16cid:paraId="2E64A5D9" w16cid:durableId="246895B7"/>
  <w16cid:commentId w16cid:paraId="1E12C878" w16cid:durableId="246896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A19D" w14:textId="77777777" w:rsidR="003839B2" w:rsidRDefault="003839B2">
      <w:pPr>
        <w:spacing w:after="0" w:line="240" w:lineRule="auto"/>
      </w:pPr>
      <w:r>
        <w:separator/>
      </w:r>
    </w:p>
  </w:endnote>
  <w:endnote w:type="continuationSeparator" w:id="0">
    <w:p w14:paraId="31A8401C" w14:textId="77777777" w:rsidR="003839B2" w:rsidRDefault="00383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3839B2"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658D" w14:textId="77777777" w:rsidR="003839B2" w:rsidRDefault="003839B2">
      <w:pPr>
        <w:spacing w:after="0" w:line="240" w:lineRule="auto"/>
      </w:pPr>
      <w:r>
        <w:separator/>
      </w:r>
    </w:p>
  </w:footnote>
  <w:footnote w:type="continuationSeparator" w:id="0">
    <w:p w14:paraId="565B81B6" w14:textId="77777777" w:rsidR="003839B2" w:rsidRDefault="00383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spellStart"/>
    <w:r w:rsidRPr="00E60724">
      <w:t>AGROJNL:Agronomy</w:t>
    </w:r>
    <w:proofErr w:type="spell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 ;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3839B2"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spellStart"/>
    <w:r w:rsidRPr="00E60724">
      <w:t>AGROJNL:Agronomy</w:t>
    </w:r>
    <w:proofErr w:type="spell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 ;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bman, Matthew Z [AGRON]">
    <w15:presenceInfo w15:providerId="AD" w15:userId="S::mliebman@iastate.edu::28d82a51-c5a1-4aed-b7b1-cf2f9370c8e5"/>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54E8"/>
    <w:rsid w:val="00036088"/>
    <w:rsid w:val="00042B12"/>
    <w:rsid w:val="00073D91"/>
    <w:rsid w:val="0009397B"/>
    <w:rsid w:val="000942C3"/>
    <w:rsid w:val="000A03A4"/>
    <w:rsid w:val="000D0CF8"/>
    <w:rsid w:val="0012402A"/>
    <w:rsid w:val="0014621C"/>
    <w:rsid w:val="001513C5"/>
    <w:rsid w:val="0018033B"/>
    <w:rsid w:val="00190BA1"/>
    <w:rsid w:val="001A06D0"/>
    <w:rsid w:val="001A572B"/>
    <w:rsid w:val="001F39F8"/>
    <w:rsid w:val="00221249"/>
    <w:rsid w:val="002251BF"/>
    <w:rsid w:val="00231F6C"/>
    <w:rsid w:val="002356C4"/>
    <w:rsid w:val="00235CD6"/>
    <w:rsid w:val="00244195"/>
    <w:rsid w:val="00277A2B"/>
    <w:rsid w:val="00294C3A"/>
    <w:rsid w:val="002A3A8F"/>
    <w:rsid w:val="002D59A5"/>
    <w:rsid w:val="00373020"/>
    <w:rsid w:val="0038120E"/>
    <w:rsid w:val="003839B2"/>
    <w:rsid w:val="00394817"/>
    <w:rsid w:val="003A2C62"/>
    <w:rsid w:val="003B2754"/>
    <w:rsid w:val="003D732A"/>
    <w:rsid w:val="003E1D55"/>
    <w:rsid w:val="003E3588"/>
    <w:rsid w:val="003E7703"/>
    <w:rsid w:val="00401612"/>
    <w:rsid w:val="0041501B"/>
    <w:rsid w:val="004157FF"/>
    <w:rsid w:val="00426094"/>
    <w:rsid w:val="004327C2"/>
    <w:rsid w:val="00433191"/>
    <w:rsid w:val="004451A7"/>
    <w:rsid w:val="004509F1"/>
    <w:rsid w:val="004541CA"/>
    <w:rsid w:val="004607D6"/>
    <w:rsid w:val="00476053"/>
    <w:rsid w:val="00484479"/>
    <w:rsid w:val="00485002"/>
    <w:rsid w:val="004877C3"/>
    <w:rsid w:val="004A65AD"/>
    <w:rsid w:val="004B402C"/>
    <w:rsid w:val="004C2555"/>
    <w:rsid w:val="004D6A23"/>
    <w:rsid w:val="004E3968"/>
    <w:rsid w:val="00504756"/>
    <w:rsid w:val="00513ACD"/>
    <w:rsid w:val="00526362"/>
    <w:rsid w:val="00533091"/>
    <w:rsid w:val="00540769"/>
    <w:rsid w:val="00561678"/>
    <w:rsid w:val="005832C4"/>
    <w:rsid w:val="00584011"/>
    <w:rsid w:val="00590CAB"/>
    <w:rsid w:val="00597109"/>
    <w:rsid w:val="005A2C67"/>
    <w:rsid w:val="005F2EF6"/>
    <w:rsid w:val="006011A1"/>
    <w:rsid w:val="00602A02"/>
    <w:rsid w:val="00630237"/>
    <w:rsid w:val="00632BCA"/>
    <w:rsid w:val="00657CF1"/>
    <w:rsid w:val="00664657"/>
    <w:rsid w:val="006852A1"/>
    <w:rsid w:val="006A1856"/>
    <w:rsid w:val="006B7F68"/>
    <w:rsid w:val="006D0CDA"/>
    <w:rsid w:val="006D587B"/>
    <w:rsid w:val="006E1FB5"/>
    <w:rsid w:val="006E335C"/>
    <w:rsid w:val="00713449"/>
    <w:rsid w:val="00716069"/>
    <w:rsid w:val="00741C58"/>
    <w:rsid w:val="00760942"/>
    <w:rsid w:val="0078190F"/>
    <w:rsid w:val="007A484D"/>
    <w:rsid w:val="007B1966"/>
    <w:rsid w:val="007D157B"/>
    <w:rsid w:val="007D3B20"/>
    <w:rsid w:val="007D4C1F"/>
    <w:rsid w:val="007F1996"/>
    <w:rsid w:val="007F6715"/>
    <w:rsid w:val="007F6867"/>
    <w:rsid w:val="00810F19"/>
    <w:rsid w:val="00813F82"/>
    <w:rsid w:val="00816EC3"/>
    <w:rsid w:val="0084698D"/>
    <w:rsid w:val="00857930"/>
    <w:rsid w:val="00870683"/>
    <w:rsid w:val="00877B03"/>
    <w:rsid w:val="00882E64"/>
    <w:rsid w:val="008A4212"/>
    <w:rsid w:val="008A5824"/>
    <w:rsid w:val="008A7EB2"/>
    <w:rsid w:val="008E3D4B"/>
    <w:rsid w:val="0091745B"/>
    <w:rsid w:val="00922F86"/>
    <w:rsid w:val="00972BBC"/>
    <w:rsid w:val="00975F25"/>
    <w:rsid w:val="00983A7B"/>
    <w:rsid w:val="009A1A30"/>
    <w:rsid w:val="009C53F2"/>
    <w:rsid w:val="009E167E"/>
    <w:rsid w:val="009F5CD1"/>
    <w:rsid w:val="00A054E5"/>
    <w:rsid w:val="00A26633"/>
    <w:rsid w:val="00A27DA7"/>
    <w:rsid w:val="00A6539B"/>
    <w:rsid w:val="00A70040"/>
    <w:rsid w:val="00A909C0"/>
    <w:rsid w:val="00AA4678"/>
    <w:rsid w:val="00AB252F"/>
    <w:rsid w:val="00AD0104"/>
    <w:rsid w:val="00AE1D24"/>
    <w:rsid w:val="00AF2B0E"/>
    <w:rsid w:val="00B2027B"/>
    <w:rsid w:val="00B40F44"/>
    <w:rsid w:val="00B71EB6"/>
    <w:rsid w:val="00B752E8"/>
    <w:rsid w:val="00B83118"/>
    <w:rsid w:val="00BB0586"/>
    <w:rsid w:val="00BB0DE6"/>
    <w:rsid w:val="00BB2192"/>
    <w:rsid w:val="00BC0159"/>
    <w:rsid w:val="00BF4457"/>
    <w:rsid w:val="00C21573"/>
    <w:rsid w:val="00C24A1F"/>
    <w:rsid w:val="00C36480"/>
    <w:rsid w:val="00C90474"/>
    <w:rsid w:val="00CA2FA1"/>
    <w:rsid w:val="00CB4708"/>
    <w:rsid w:val="00CC0F8F"/>
    <w:rsid w:val="00D068E0"/>
    <w:rsid w:val="00D17AB6"/>
    <w:rsid w:val="00D17F40"/>
    <w:rsid w:val="00D26F68"/>
    <w:rsid w:val="00D34018"/>
    <w:rsid w:val="00D35495"/>
    <w:rsid w:val="00D446D7"/>
    <w:rsid w:val="00D63017"/>
    <w:rsid w:val="00D7542D"/>
    <w:rsid w:val="00D831EE"/>
    <w:rsid w:val="00D853D1"/>
    <w:rsid w:val="00D85D8A"/>
    <w:rsid w:val="00DC1010"/>
    <w:rsid w:val="00DD0244"/>
    <w:rsid w:val="00DF446A"/>
    <w:rsid w:val="00E0105B"/>
    <w:rsid w:val="00E048A2"/>
    <w:rsid w:val="00E37F1C"/>
    <w:rsid w:val="00E40D25"/>
    <w:rsid w:val="00E42200"/>
    <w:rsid w:val="00E6641B"/>
    <w:rsid w:val="00E672F3"/>
    <w:rsid w:val="00E806BB"/>
    <w:rsid w:val="00E92907"/>
    <w:rsid w:val="00E97F25"/>
    <w:rsid w:val="00EB4892"/>
    <w:rsid w:val="00EB61BE"/>
    <w:rsid w:val="00EB6D44"/>
    <w:rsid w:val="00EC7B61"/>
    <w:rsid w:val="00ED79FF"/>
    <w:rsid w:val="00EE549A"/>
    <w:rsid w:val="00EE742F"/>
    <w:rsid w:val="00EF0BC1"/>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ED81-FC8E-46F1-937B-F1BC17C2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4661</Words>
  <Characters>26572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2</cp:revision>
  <dcterms:created xsi:type="dcterms:W3CDTF">2021-06-08T18:00:00Z</dcterms:created>
  <dcterms:modified xsi:type="dcterms:W3CDTF">2021-06-08T18:00:00Z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