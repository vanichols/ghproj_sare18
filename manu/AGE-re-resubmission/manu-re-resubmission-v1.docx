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68701278" w:rsidR="00A65AA3" w:rsidRPr="005D62AC" w:rsidRDefault="00114D5C" w:rsidP="00184F06">
      <w:pPr>
        <w:pStyle w:val="ArticleTitle"/>
        <w:spacing w:line="480" w:lineRule="auto"/>
        <w:rPr>
          <w:sz w:val="24"/>
          <w:szCs w:val="24"/>
        </w:rPr>
      </w:pPr>
      <w:ins w:id="0" w:author="Virginia Nichols" w:date="2021-11-24T08:51:00Z">
        <w:r>
          <w:rPr>
            <w:bCs/>
            <w:sz w:val="24"/>
            <w:szCs w:val="24"/>
          </w:rPr>
          <w:t>Site-specific effects of winter cover crops on soil water storage</w:t>
        </w:r>
      </w:ins>
      <w:del w:id="1" w:author="Virginia Nichols" w:date="2021-11-24T08:51:00Z">
        <w:r w:rsidR="000F183A" w:rsidRPr="005D62AC" w:rsidDel="00114D5C">
          <w:rPr>
            <w:bCs/>
            <w:sz w:val="24"/>
            <w:szCs w:val="24"/>
          </w:rPr>
          <w:delText xml:space="preserve">Effect of </w:delText>
        </w:r>
        <w:r w:rsidR="00A65AA3" w:rsidRPr="005D62AC" w:rsidDel="00114D5C">
          <w:rPr>
            <w:bCs/>
            <w:sz w:val="24"/>
            <w:szCs w:val="24"/>
          </w:rPr>
          <w:delText>Winter Cover Cropping</w:delText>
        </w:r>
        <w:r w:rsidR="00184F06" w:rsidRPr="005D62AC" w:rsidDel="00114D5C">
          <w:rPr>
            <w:bCs/>
            <w:sz w:val="24"/>
            <w:szCs w:val="24"/>
          </w:rPr>
          <w:delText xml:space="preserve"> </w:delText>
        </w:r>
        <w:r w:rsidR="00A65AA3" w:rsidRPr="005D62AC" w:rsidDel="00114D5C">
          <w:rPr>
            <w:bCs/>
            <w:sz w:val="24"/>
            <w:szCs w:val="24"/>
          </w:rPr>
          <w:delText>on Soil Water Storage</w:delText>
        </w:r>
        <w:r w:rsidR="00A65AA3" w:rsidRPr="005D62AC" w:rsidDel="00114D5C">
          <w:rPr>
            <w:sz w:val="24"/>
            <w:szCs w:val="24"/>
          </w:rPr>
          <w:delText xml:space="preserve"> Var</w:delText>
        </w:r>
        <w:r w:rsidR="000F183A" w:rsidRPr="005D62AC" w:rsidDel="00114D5C">
          <w:rPr>
            <w:sz w:val="24"/>
            <w:szCs w:val="24"/>
          </w:rPr>
          <w:delText>ies</w:delText>
        </w:r>
        <w:r w:rsidR="00A65AA3" w:rsidRPr="005D62AC" w:rsidDel="00114D5C">
          <w:rPr>
            <w:sz w:val="24"/>
            <w:szCs w:val="24"/>
          </w:rPr>
          <w:delText xml:space="preserve"> by Site</w:delText>
        </w:r>
      </w:del>
    </w:p>
    <w:p w14:paraId="77D8AC87" w14:textId="6695A6F0" w:rsidR="00A65AA3" w:rsidRPr="005D62AC" w:rsidRDefault="00A65AA3" w:rsidP="00A65AA3">
      <w:pPr>
        <w:pStyle w:val="Authors"/>
        <w:spacing w:line="480" w:lineRule="auto"/>
        <w:rPr>
          <w:szCs w:val="24"/>
        </w:rPr>
      </w:pPr>
      <w:r w:rsidRPr="005D62AC">
        <w:rPr>
          <w:szCs w:val="24"/>
        </w:rPr>
        <w:t>V.A. Nichols</w:t>
      </w:r>
      <w:r w:rsidRPr="005D62AC">
        <w:rPr>
          <w:szCs w:val="24"/>
          <w:vertAlign w:val="superscript"/>
        </w:rPr>
        <w:t>1*</w:t>
      </w:r>
      <w:r w:rsidRPr="005D62AC">
        <w:rPr>
          <w:szCs w:val="24"/>
        </w:rPr>
        <w:t>, E. B. Moore</w:t>
      </w:r>
      <w:r w:rsidR="00A90418" w:rsidRPr="005D62AC">
        <w:rPr>
          <w:szCs w:val="24"/>
          <w:vertAlign w:val="superscript"/>
        </w:rPr>
        <w:t>2</w:t>
      </w:r>
      <w:r w:rsidRPr="005D62AC">
        <w:rPr>
          <w:szCs w:val="24"/>
        </w:rPr>
        <w:t>, S</w:t>
      </w:r>
      <w:r w:rsidR="00482C65" w:rsidRPr="005D62AC">
        <w:rPr>
          <w:szCs w:val="24"/>
        </w:rPr>
        <w:t>.</w:t>
      </w:r>
      <w:r w:rsidRPr="005D62AC">
        <w:rPr>
          <w:szCs w:val="24"/>
        </w:rPr>
        <w:t xml:space="preserve"> Gailans</w:t>
      </w:r>
      <w:r w:rsidR="00A90418" w:rsidRPr="005D62AC">
        <w:rPr>
          <w:szCs w:val="24"/>
          <w:vertAlign w:val="superscript"/>
        </w:rPr>
        <w:t>3</w:t>
      </w:r>
      <w:r w:rsidRPr="005D62AC">
        <w:rPr>
          <w:szCs w:val="24"/>
        </w:rPr>
        <w:t xml:space="preserve">, </w:t>
      </w:r>
      <w:r w:rsidR="00F327C8" w:rsidRPr="005D62AC">
        <w:rPr>
          <w:szCs w:val="24"/>
        </w:rPr>
        <w:t>T.C. Kaspar</w:t>
      </w:r>
      <w:r w:rsidR="00F327C8" w:rsidRPr="005D62AC">
        <w:rPr>
          <w:szCs w:val="24"/>
          <w:vertAlign w:val="superscript"/>
        </w:rPr>
        <w:t>4</w:t>
      </w:r>
      <w:r w:rsidR="00F327C8" w:rsidRPr="005D62AC">
        <w:rPr>
          <w:szCs w:val="24"/>
        </w:rPr>
        <w:t xml:space="preserve">, </w:t>
      </w:r>
      <w:r w:rsidRPr="005D62AC">
        <w:rPr>
          <w:szCs w:val="24"/>
        </w:rPr>
        <w:t>M</w:t>
      </w:r>
      <w:r w:rsidR="00482C65" w:rsidRPr="005D62AC">
        <w:rPr>
          <w:szCs w:val="24"/>
        </w:rPr>
        <w:t>.</w:t>
      </w:r>
      <w:r w:rsidRPr="005D62AC">
        <w:rPr>
          <w:szCs w:val="24"/>
        </w:rPr>
        <w:t xml:space="preserve"> Liebman</w:t>
      </w:r>
      <w:r w:rsidR="005E23A0" w:rsidRPr="005D62AC">
        <w:rPr>
          <w:szCs w:val="24"/>
          <w:vertAlign w:val="superscript"/>
        </w:rPr>
        <w:t>5</w:t>
      </w:r>
    </w:p>
    <w:p w14:paraId="4E5FB11A" w14:textId="77777777" w:rsidR="00A65AA3" w:rsidRPr="005D62AC" w:rsidRDefault="00A65AA3" w:rsidP="00A65AA3">
      <w:pPr>
        <w:pStyle w:val="Affiliations"/>
        <w:spacing w:line="480" w:lineRule="auto"/>
        <w:rPr>
          <w:b/>
          <w:sz w:val="24"/>
          <w:szCs w:val="24"/>
        </w:rPr>
      </w:pPr>
      <w:r w:rsidRPr="005D62AC">
        <w:rPr>
          <w:b/>
          <w:sz w:val="24"/>
          <w:szCs w:val="24"/>
        </w:rPr>
        <w:t>Affiliations:</w:t>
      </w:r>
    </w:p>
    <w:p w14:paraId="586356C1" w14:textId="29DED34E" w:rsidR="005E23A0" w:rsidRPr="005D62AC" w:rsidRDefault="005E23A0" w:rsidP="009B6803">
      <w:pPr>
        <w:pStyle w:val="Affiliations"/>
        <w:spacing w:line="480" w:lineRule="auto"/>
        <w:rPr>
          <w:sz w:val="24"/>
          <w:szCs w:val="24"/>
        </w:rPr>
      </w:pPr>
      <w:r w:rsidRPr="005D62AC">
        <w:rPr>
          <w:sz w:val="24"/>
          <w:szCs w:val="24"/>
          <w:vertAlign w:val="superscript"/>
        </w:rPr>
        <w:t>1</w:t>
      </w:r>
      <w:r w:rsidRPr="005D62AC">
        <w:rPr>
          <w:sz w:val="24"/>
          <w:szCs w:val="24"/>
        </w:rPr>
        <w:t xml:space="preserve">Swette Center for Sustainable Food Systems, PO Box 875502, </w:t>
      </w:r>
      <w:ins w:id="2" w:author="Virginia Nichols" w:date="2021-11-24T08:50:00Z">
        <w:r w:rsidR="00114D5C">
          <w:rPr>
            <w:sz w:val="24"/>
            <w:szCs w:val="24"/>
          </w:rPr>
          <w:t xml:space="preserve">Arizona State University, </w:t>
        </w:r>
      </w:ins>
      <w:r w:rsidRPr="005D62AC">
        <w:rPr>
          <w:sz w:val="24"/>
          <w:szCs w:val="24"/>
        </w:rPr>
        <w:t>Tempe AZ, 85287</w:t>
      </w:r>
    </w:p>
    <w:p w14:paraId="0A9C19EE" w14:textId="5841338C" w:rsidR="009B6803" w:rsidRPr="005D62AC" w:rsidRDefault="009B6803" w:rsidP="009B6803">
      <w:pPr>
        <w:pStyle w:val="Affiliations"/>
        <w:spacing w:line="480" w:lineRule="auto"/>
        <w:rPr>
          <w:sz w:val="24"/>
          <w:szCs w:val="24"/>
        </w:rPr>
      </w:pPr>
      <w:r w:rsidRPr="005D62AC">
        <w:rPr>
          <w:sz w:val="24"/>
          <w:szCs w:val="24"/>
          <w:vertAlign w:val="superscript"/>
        </w:rPr>
        <w:t>2</w:t>
      </w:r>
      <w:r w:rsidRPr="005D62AC">
        <w:rPr>
          <w:sz w:val="24"/>
          <w:szCs w:val="24"/>
        </w:rPr>
        <w:t>Department of Environmental Sciences, 601 S. College Road, University of North Carolina Wilmington, Wilmington NC, 28403</w:t>
      </w:r>
    </w:p>
    <w:p w14:paraId="64664ABE" w14:textId="653F6029" w:rsidR="00A90418" w:rsidRPr="005D62AC" w:rsidRDefault="00A90418" w:rsidP="00A90418">
      <w:pPr>
        <w:pStyle w:val="Affiliations"/>
        <w:spacing w:line="480" w:lineRule="auto"/>
        <w:rPr>
          <w:sz w:val="24"/>
          <w:szCs w:val="24"/>
        </w:rPr>
      </w:pPr>
      <w:r w:rsidRPr="005D62AC">
        <w:rPr>
          <w:sz w:val="24"/>
          <w:szCs w:val="24"/>
          <w:vertAlign w:val="superscript"/>
        </w:rPr>
        <w:t>3</w:t>
      </w:r>
      <w:r w:rsidRPr="005D62AC">
        <w:rPr>
          <w:sz w:val="24"/>
          <w:szCs w:val="24"/>
        </w:rPr>
        <w:t>Practical Farmers of Iowa, 1615 Golden Aspen Dr, Ames IA 50010</w:t>
      </w:r>
    </w:p>
    <w:p w14:paraId="14A72E52" w14:textId="4CACC72B" w:rsidR="00F327C8" w:rsidRPr="005D62AC" w:rsidRDefault="00F327C8" w:rsidP="00F327C8">
      <w:pPr>
        <w:pStyle w:val="Affiliations"/>
        <w:spacing w:line="480" w:lineRule="auto"/>
        <w:rPr>
          <w:sz w:val="24"/>
          <w:szCs w:val="24"/>
        </w:rPr>
      </w:pPr>
      <w:r w:rsidRPr="005D62AC">
        <w:rPr>
          <w:sz w:val="24"/>
          <w:szCs w:val="24"/>
          <w:vertAlign w:val="superscript"/>
        </w:rPr>
        <w:t>4</w:t>
      </w:r>
      <w:r w:rsidRPr="005D62AC">
        <w:rPr>
          <w:sz w:val="24"/>
          <w:szCs w:val="24"/>
        </w:rPr>
        <w:t>USDA-Agricultural Research Service, National Laboratory for Agriculture and the Environment, 1015 North University Boulevard, Ames, IA 50011</w:t>
      </w:r>
    </w:p>
    <w:p w14:paraId="6A22A5C6" w14:textId="77777777" w:rsidR="005E23A0" w:rsidRPr="005D62AC" w:rsidRDefault="005E23A0" w:rsidP="005E23A0">
      <w:pPr>
        <w:pStyle w:val="Affiliations"/>
        <w:spacing w:line="480" w:lineRule="auto"/>
        <w:rPr>
          <w:sz w:val="24"/>
          <w:szCs w:val="24"/>
        </w:rPr>
      </w:pPr>
      <w:r w:rsidRPr="005D62AC">
        <w:rPr>
          <w:sz w:val="24"/>
          <w:szCs w:val="24"/>
          <w:vertAlign w:val="superscript"/>
        </w:rPr>
        <w:t>5</w:t>
      </w:r>
      <w:r w:rsidRPr="005D62AC">
        <w:rPr>
          <w:sz w:val="24"/>
          <w:szCs w:val="24"/>
        </w:rPr>
        <w:t>Department of Agronomy, 716 Farmhouse Lane, Iowa State University, Ames IA, 50011</w:t>
      </w:r>
    </w:p>
    <w:p w14:paraId="01F6C119" w14:textId="77777777" w:rsidR="00A65AA3" w:rsidRPr="005D62AC" w:rsidRDefault="00A65AA3" w:rsidP="00A65AA3">
      <w:pPr>
        <w:pStyle w:val="Affiliations"/>
        <w:spacing w:line="480" w:lineRule="auto"/>
        <w:rPr>
          <w:sz w:val="24"/>
          <w:szCs w:val="24"/>
        </w:rPr>
      </w:pPr>
      <w:r w:rsidRPr="005D62AC">
        <w:rPr>
          <w:szCs w:val="24"/>
        </w:rPr>
        <w:t>*</w:t>
      </w:r>
      <w:proofErr w:type="gramStart"/>
      <w:r w:rsidRPr="005D62AC">
        <w:rPr>
          <w:sz w:val="24"/>
          <w:szCs w:val="24"/>
        </w:rPr>
        <w:t>corresponding</w:t>
      </w:r>
      <w:proofErr w:type="gramEnd"/>
      <w:r w:rsidRPr="005D62AC">
        <w:rPr>
          <w:sz w:val="24"/>
          <w:szCs w:val="24"/>
        </w:rPr>
        <w:t xml:space="preserve"> author</w:t>
      </w:r>
    </w:p>
    <w:p w14:paraId="725A9613" w14:textId="506C06CE" w:rsidR="00A65AA3" w:rsidRPr="005D62AC" w:rsidRDefault="00A65AA3" w:rsidP="00A65AA3">
      <w:pPr>
        <w:pStyle w:val="Abbreviations"/>
        <w:spacing w:line="480" w:lineRule="auto"/>
        <w:rPr>
          <w:b/>
          <w:sz w:val="24"/>
          <w:szCs w:val="24"/>
        </w:rPr>
      </w:pPr>
      <w:r w:rsidRPr="005D62AC">
        <w:rPr>
          <w:b/>
          <w:sz w:val="24"/>
          <w:szCs w:val="24"/>
        </w:rPr>
        <w:t xml:space="preserve">Abbreviations: </w:t>
      </w:r>
    </w:p>
    <w:p w14:paraId="183C4760" w14:textId="77777777" w:rsidR="00A65AA3" w:rsidRPr="005D62AC" w:rsidRDefault="00A65AA3" w:rsidP="00A65AA3">
      <w:pPr>
        <w:pStyle w:val="Abbreviations"/>
        <w:spacing w:line="480" w:lineRule="auto"/>
        <w:rPr>
          <w:sz w:val="24"/>
          <w:szCs w:val="24"/>
        </w:rPr>
      </w:pPr>
      <w:r w:rsidRPr="005D62AC">
        <w:rPr>
          <w:sz w:val="24"/>
          <w:szCs w:val="24"/>
        </w:rPr>
        <w:t>CC, cover crop</w:t>
      </w:r>
    </w:p>
    <w:p w14:paraId="5B8AEAA4" w14:textId="77777777" w:rsidR="00A65AA3" w:rsidRPr="005D62AC" w:rsidRDefault="00A65AA3" w:rsidP="00A65AA3">
      <w:pPr>
        <w:pStyle w:val="Abbreviations"/>
        <w:spacing w:line="480" w:lineRule="auto"/>
        <w:rPr>
          <w:sz w:val="24"/>
          <w:szCs w:val="24"/>
        </w:rPr>
      </w:pPr>
      <w:r w:rsidRPr="005D62AC">
        <w:rPr>
          <w:sz w:val="24"/>
          <w:szCs w:val="24"/>
        </w:rPr>
        <w:t>USDA, United States Department of Agriculture</w:t>
      </w:r>
    </w:p>
    <w:p w14:paraId="5C96FC03" w14:textId="77777777" w:rsidR="00632BCA" w:rsidRPr="005D62AC" w:rsidRDefault="00632BCA" w:rsidP="00813F82">
      <w:pPr>
        <w:pStyle w:val="LeftRunhead"/>
        <w:spacing w:line="480" w:lineRule="auto"/>
        <w:rPr>
          <w:szCs w:val="24"/>
        </w:rPr>
      </w:pPr>
    </w:p>
    <w:p w14:paraId="1A884A3C" w14:textId="555145D2" w:rsidR="00632BCA" w:rsidRPr="005D62AC" w:rsidRDefault="00FE24A3" w:rsidP="00813F82">
      <w:pPr>
        <w:pStyle w:val="LeftRunhead"/>
        <w:spacing w:line="480" w:lineRule="auto"/>
        <w:rPr>
          <w:b/>
          <w:bCs/>
          <w:szCs w:val="24"/>
        </w:rPr>
      </w:pPr>
      <w:r w:rsidRPr="005D62AC">
        <w:rPr>
          <w:b/>
          <w:bCs/>
          <w:szCs w:val="24"/>
        </w:rPr>
        <w:t>Core ideas</w:t>
      </w:r>
      <w:r w:rsidR="0091745B" w:rsidRPr="005D62AC">
        <w:rPr>
          <w:b/>
          <w:bCs/>
          <w:szCs w:val="24"/>
        </w:rPr>
        <w:t xml:space="preserve"> </w:t>
      </w:r>
    </w:p>
    <w:p w14:paraId="2D2C8154" w14:textId="0A73F6D2" w:rsidR="006852A1" w:rsidRPr="005D62AC" w:rsidRDefault="00184F06" w:rsidP="00813F82">
      <w:pPr>
        <w:pStyle w:val="LeftRunhead"/>
        <w:numPr>
          <w:ilvl w:val="0"/>
          <w:numId w:val="3"/>
        </w:numPr>
        <w:spacing w:line="480" w:lineRule="auto"/>
        <w:rPr>
          <w:szCs w:val="24"/>
        </w:rPr>
      </w:pPr>
      <w:r w:rsidRPr="005D62AC">
        <w:rPr>
          <w:szCs w:val="24"/>
        </w:rPr>
        <w:lastRenderedPageBreak/>
        <w:t>Cover crop e</w:t>
      </w:r>
      <w:r w:rsidR="006852A1" w:rsidRPr="005D62AC">
        <w:rPr>
          <w:szCs w:val="24"/>
        </w:rPr>
        <w:t xml:space="preserve">ffects on soil water </w:t>
      </w:r>
      <w:r w:rsidR="0068069F" w:rsidRPr="005D62AC">
        <w:rPr>
          <w:szCs w:val="24"/>
        </w:rPr>
        <w:t xml:space="preserve">storage </w:t>
      </w:r>
      <w:r w:rsidR="006852A1" w:rsidRPr="005D62AC">
        <w:rPr>
          <w:szCs w:val="24"/>
        </w:rPr>
        <w:t xml:space="preserve">at </w:t>
      </w:r>
      <w:r w:rsidR="00AA4678" w:rsidRPr="005D62AC">
        <w:rPr>
          <w:szCs w:val="24"/>
        </w:rPr>
        <w:t>1</w:t>
      </w:r>
      <w:r w:rsidR="00785757" w:rsidRPr="005D62AC">
        <w:rPr>
          <w:szCs w:val="24"/>
        </w:rPr>
        <w:t>0-18 cm soil</w:t>
      </w:r>
      <w:r w:rsidR="006852A1" w:rsidRPr="005D62AC">
        <w:rPr>
          <w:szCs w:val="24"/>
        </w:rPr>
        <w:t xml:space="preserve"> </w:t>
      </w:r>
      <w:r w:rsidR="007B5EC2" w:rsidRPr="005D62AC">
        <w:rPr>
          <w:szCs w:val="24"/>
        </w:rPr>
        <w:t xml:space="preserve">depth </w:t>
      </w:r>
      <w:r w:rsidR="00211C34" w:rsidRPr="005D62AC">
        <w:rPr>
          <w:szCs w:val="24"/>
        </w:rPr>
        <w:t>were not consistent</w:t>
      </w:r>
    </w:p>
    <w:p w14:paraId="1D722C2B" w14:textId="0A8A0759" w:rsidR="006852A1" w:rsidRPr="005D62AC" w:rsidRDefault="006852A1" w:rsidP="00813F82">
      <w:pPr>
        <w:pStyle w:val="LeftRunhead"/>
        <w:numPr>
          <w:ilvl w:val="0"/>
          <w:numId w:val="3"/>
        </w:numPr>
        <w:spacing w:line="480" w:lineRule="auto"/>
        <w:rPr>
          <w:szCs w:val="24"/>
        </w:rPr>
      </w:pPr>
      <w:r w:rsidRPr="005D62AC">
        <w:rPr>
          <w:szCs w:val="24"/>
        </w:rPr>
        <w:t xml:space="preserve">Cover crops increased water held at field capacity in </w:t>
      </w:r>
      <w:r w:rsidR="0012402A" w:rsidRPr="005D62AC">
        <w:rPr>
          <w:szCs w:val="24"/>
        </w:rPr>
        <w:t>two</w:t>
      </w:r>
      <w:r w:rsidRPr="005D62AC">
        <w:rPr>
          <w:szCs w:val="24"/>
        </w:rPr>
        <w:t xml:space="preserve"> of </w:t>
      </w:r>
      <w:r w:rsidR="0012402A" w:rsidRPr="005D62AC">
        <w:rPr>
          <w:szCs w:val="24"/>
        </w:rPr>
        <w:t>four</w:t>
      </w:r>
      <w:r w:rsidRPr="005D62AC">
        <w:rPr>
          <w:szCs w:val="24"/>
        </w:rPr>
        <w:t xml:space="preserve"> </w:t>
      </w:r>
      <w:r w:rsidR="00FC4C2C" w:rsidRPr="005D62AC">
        <w:rPr>
          <w:szCs w:val="24"/>
        </w:rPr>
        <w:t>trials</w:t>
      </w:r>
    </w:p>
    <w:p w14:paraId="7C9F9964" w14:textId="55F4158D" w:rsidR="006852A1" w:rsidRPr="005D62AC" w:rsidRDefault="006852A1" w:rsidP="00813F82">
      <w:pPr>
        <w:pStyle w:val="LeftRunhead"/>
        <w:numPr>
          <w:ilvl w:val="0"/>
          <w:numId w:val="3"/>
        </w:numPr>
        <w:spacing w:line="480" w:lineRule="auto"/>
        <w:rPr>
          <w:szCs w:val="24"/>
        </w:rPr>
      </w:pPr>
      <w:r w:rsidRPr="005D62AC">
        <w:rPr>
          <w:szCs w:val="24"/>
        </w:rPr>
        <w:t>Cover crop</w:t>
      </w:r>
      <w:r w:rsidR="007D157B" w:rsidRPr="005D62AC">
        <w:rPr>
          <w:szCs w:val="24"/>
        </w:rPr>
        <w:t>s</w:t>
      </w:r>
      <w:r w:rsidRPr="005D62AC">
        <w:rPr>
          <w:szCs w:val="24"/>
        </w:rPr>
        <w:t xml:space="preserve"> </w:t>
      </w:r>
      <w:r w:rsidR="007D157B" w:rsidRPr="005D62AC">
        <w:rPr>
          <w:szCs w:val="24"/>
        </w:rPr>
        <w:t>did not</w:t>
      </w:r>
      <w:r w:rsidRPr="005D62AC">
        <w:rPr>
          <w:szCs w:val="24"/>
        </w:rPr>
        <w:t xml:space="preserve"> </w:t>
      </w:r>
      <w:r w:rsidR="007D157B" w:rsidRPr="005D62AC">
        <w:rPr>
          <w:szCs w:val="24"/>
        </w:rPr>
        <w:t>a</w:t>
      </w:r>
      <w:r w:rsidRPr="005D62AC">
        <w:rPr>
          <w:szCs w:val="24"/>
        </w:rPr>
        <w:t xml:space="preserve">ffect </w:t>
      </w:r>
      <w:r w:rsidR="007D157B" w:rsidRPr="005D62AC">
        <w:rPr>
          <w:szCs w:val="24"/>
        </w:rPr>
        <w:t>water held at saturation</w:t>
      </w:r>
      <w:r w:rsidR="00B752E8" w:rsidRPr="005D62AC">
        <w:rPr>
          <w:szCs w:val="24"/>
        </w:rPr>
        <w:t xml:space="preserve"> or </w:t>
      </w:r>
      <w:r w:rsidR="0014621C" w:rsidRPr="005D62AC">
        <w:rPr>
          <w:szCs w:val="24"/>
        </w:rPr>
        <w:t>increase</w:t>
      </w:r>
      <w:r w:rsidR="0068069F" w:rsidRPr="005D62AC">
        <w:rPr>
          <w:szCs w:val="24"/>
        </w:rPr>
        <w:t xml:space="preserve"> percentage of macropores</w:t>
      </w:r>
    </w:p>
    <w:p w14:paraId="601EB29C" w14:textId="3E8E7224" w:rsidR="006852A1" w:rsidRPr="005D62AC" w:rsidRDefault="002C1BF2" w:rsidP="00813F82">
      <w:pPr>
        <w:pStyle w:val="LeftRunhead"/>
        <w:numPr>
          <w:ilvl w:val="0"/>
          <w:numId w:val="3"/>
        </w:numPr>
        <w:spacing w:line="480" w:lineRule="auto"/>
        <w:rPr>
          <w:szCs w:val="24"/>
        </w:rPr>
      </w:pPr>
      <w:r w:rsidRPr="005D62AC">
        <w:rPr>
          <w:szCs w:val="24"/>
        </w:rPr>
        <w:t>Causal model suggests</w:t>
      </w:r>
      <w:r w:rsidR="006852A1" w:rsidRPr="005D62AC">
        <w:rPr>
          <w:szCs w:val="24"/>
        </w:rPr>
        <w:t xml:space="preserve"> cover crop root</w:t>
      </w:r>
      <w:r w:rsidRPr="005D62AC">
        <w:rPr>
          <w:szCs w:val="24"/>
        </w:rPr>
        <w:t xml:space="preserve">s </w:t>
      </w:r>
      <w:r w:rsidR="006852A1" w:rsidRPr="005D62AC">
        <w:rPr>
          <w:szCs w:val="24"/>
        </w:rPr>
        <w:t>may be</w:t>
      </w:r>
      <w:r w:rsidR="00041F16" w:rsidRPr="005D62AC">
        <w:rPr>
          <w:szCs w:val="24"/>
        </w:rPr>
        <w:t xml:space="preserve"> a</w:t>
      </w:r>
      <w:r w:rsidRPr="005D62AC">
        <w:rPr>
          <w:szCs w:val="24"/>
        </w:rPr>
        <w:t xml:space="preserve"> key driver of variable results</w:t>
      </w:r>
    </w:p>
    <w:p w14:paraId="34B0C988" w14:textId="59CF2309" w:rsidR="00AE1D24" w:rsidRPr="005D62AC" w:rsidRDefault="00AE1D24" w:rsidP="00813F82">
      <w:pPr>
        <w:pStyle w:val="AbstractTitle"/>
        <w:spacing w:line="480" w:lineRule="auto"/>
        <w:rPr>
          <w:sz w:val="24"/>
          <w:szCs w:val="24"/>
        </w:rPr>
      </w:pPr>
      <w:r w:rsidRPr="005D62AC">
        <w:rPr>
          <w:sz w:val="24"/>
          <w:szCs w:val="24"/>
        </w:rPr>
        <w:t>Abstract</w:t>
      </w:r>
    </w:p>
    <w:p w14:paraId="008283AD" w14:textId="783DBC09" w:rsidR="006852A1" w:rsidRPr="005D62AC" w:rsidRDefault="006852A1" w:rsidP="00211C34">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Addition of an over-wintering cereal rye (</w:t>
      </w:r>
      <w:r w:rsidRPr="005D62AC">
        <w:rPr>
          <w:rFonts w:ascii="Times New Roman" w:eastAsia="Times New Roman" w:hAnsi="Times New Roman" w:cs="Times New Roman"/>
          <w:i/>
          <w:iCs/>
          <w:sz w:val="24"/>
          <w:szCs w:val="24"/>
        </w:rPr>
        <w:t xml:space="preserve">Secale </w:t>
      </w:r>
      <w:r w:rsidR="00785757" w:rsidRPr="005D62AC">
        <w:rPr>
          <w:rFonts w:ascii="Times New Roman" w:eastAsia="Times New Roman" w:hAnsi="Times New Roman" w:cs="Times New Roman"/>
          <w:i/>
          <w:iCs/>
          <w:sz w:val="24"/>
          <w:szCs w:val="24"/>
        </w:rPr>
        <w:t xml:space="preserve">cereale </w:t>
      </w:r>
      <w:r w:rsidR="00785757" w:rsidRPr="005D62AC">
        <w:rPr>
          <w:rFonts w:ascii="Times New Roman" w:eastAsia="Times New Roman" w:hAnsi="Times New Roman" w:cs="Times New Roman"/>
          <w:iCs/>
          <w:sz w:val="24"/>
          <w:szCs w:val="24"/>
        </w:rPr>
        <w:t>L</w:t>
      </w:r>
      <w:r w:rsidR="00785757" w:rsidRPr="005D62AC">
        <w:rPr>
          <w:rFonts w:ascii="Times New Roman" w:eastAsia="Times New Roman" w:hAnsi="Times New Roman" w:cs="Times New Roman"/>
          <w:i/>
          <w:iCs/>
          <w:sz w:val="24"/>
          <w:szCs w:val="24"/>
        </w:rPr>
        <w:t>.</w:t>
      </w:r>
      <w:r w:rsidRPr="005D62AC">
        <w:rPr>
          <w:rFonts w:ascii="Times New Roman" w:eastAsia="Times New Roman" w:hAnsi="Times New Roman" w:cs="Times New Roman"/>
          <w:sz w:val="24"/>
          <w:szCs w:val="24"/>
        </w:rPr>
        <w:t>) cover crop (CC) to Midwestern maize (</w:t>
      </w:r>
      <w:proofErr w:type="spellStart"/>
      <w:r w:rsidRPr="005D62AC">
        <w:rPr>
          <w:rFonts w:ascii="Times New Roman" w:eastAsia="Times New Roman" w:hAnsi="Times New Roman" w:cs="Times New Roman"/>
          <w:i/>
          <w:iCs/>
          <w:sz w:val="24"/>
          <w:szCs w:val="24"/>
        </w:rPr>
        <w:t>Zea</w:t>
      </w:r>
      <w:proofErr w:type="spellEnd"/>
      <w:r w:rsidRPr="005D62AC">
        <w:rPr>
          <w:rFonts w:ascii="Times New Roman" w:eastAsia="Times New Roman" w:hAnsi="Times New Roman" w:cs="Times New Roman"/>
          <w:i/>
          <w:iCs/>
          <w:sz w:val="24"/>
          <w:szCs w:val="24"/>
        </w:rPr>
        <w:t xml:space="preserve"> mays</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L.</w:t>
      </w:r>
      <w:r w:rsidRPr="005D62AC">
        <w:rPr>
          <w:rFonts w:ascii="Times New Roman" w:eastAsia="Times New Roman" w:hAnsi="Times New Roman" w:cs="Times New Roman"/>
          <w:sz w:val="24"/>
          <w:szCs w:val="24"/>
        </w:rPr>
        <w:t xml:space="preserve">)-based systems </w:t>
      </w:r>
      <w:proofErr w:type="gramStart"/>
      <w:r w:rsidRPr="005D62AC">
        <w:rPr>
          <w:rFonts w:ascii="Times New Roman" w:eastAsia="Times New Roman" w:hAnsi="Times New Roman" w:cs="Times New Roman"/>
          <w:sz w:val="24"/>
          <w:szCs w:val="24"/>
        </w:rPr>
        <w:t>offers</w:t>
      </w:r>
      <w:proofErr w:type="gramEnd"/>
      <w:r w:rsidRPr="005D62AC">
        <w:rPr>
          <w:rFonts w:ascii="Times New Roman" w:eastAsia="Times New Roman" w:hAnsi="Times New Roman" w:cs="Times New Roman"/>
          <w:sz w:val="24"/>
          <w:szCs w:val="24"/>
        </w:rPr>
        <w:t xml:space="preserve"> several environmental benefits, but the long-term effects </w:t>
      </w:r>
      <w:r w:rsidR="00482C65" w:rsidRPr="005D62AC">
        <w:rPr>
          <w:rFonts w:ascii="Times New Roman" w:eastAsia="Times New Roman" w:hAnsi="Times New Roman" w:cs="Times New Roman"/>
          <w:sz w:val="24"/>
          <w:szCs w:val="24"/>
        </w:rPr>
        <w:t xml:space="preserve">of this practice </w:t>
      </w:r>
      <w:r w:rsidRPr="005D62AC">
        <w:rPr>
          <w:rFonts w:ascii="Times New Roman" w:eastAsia="Times New Roman" w:hAnsi="Times New Roman" w:cs="Times New Roman"/>
          <w:sz w:val="24"/>
          <w:szCs w:val="24"/>
        </w:rPr>
        <w:t xml:space="preserve">on soil hydrological properties </w:t>
      </w:r>
      <w:r w:rsidR="00997DC9" w:rsidRPr="005D62AC">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not well-understood. We utilized four long-term (10+ year) trials </w:t>
      </w:r>
      <w:r w:rsidR="00211C34" w:rsidRPr="005D62AC">
        <w:rPr>
          <w:rFonts w:ascii="Times New Roman" w:eastAsia="Times New Roman" w:hAnsi="Times New Roman" w:cs="Times New Roman"/>
          <w:sz w:val="24"/>
          <w:szCs w:val="24"/>
        </w:rPr>
        <w:t xml:space="preserve">(two commercial fields, two research plots) </w:t>
      </w:r>
      <w:r w:rsidRPr="005D62AC">
        <w:rPr>
          <w:rFonts w:ascii="Times New Roman" w:eastAsia="Times New Roman" w:hAnsi="Times New Roman" w:cs="Times New Roman"/>
          <w:sz w:val="24"/>
          <w:szCs w:val="24"/>
        </w:rPr>
        <w:t xml:space="preserve">in Iowa, USA that included a </w:t>
      </w:r>
      <w:r w:rsidR="00426094" w:rsidRPr="005D62AC">
        <w:rPr>
          <w:rFonts w:ascii="Times New Roman" w:eastAsia="Times New Roman" w:hAnsi="Times New Roman" w:cs="Times New Roman"/>
          <w:sz w:val="24"/>
          <w:szCs w:val="24"/>
        </w:rPr>
        <w:t xml:space="preserve">replicated </w:t>
      </w:r>
      <w:r w:rsidRPr="005D62AC">
        <w:rPr>
          <w:rFonts w:ascii="Times New Roman" w:eastAsia="Times New Roman" w:hAnsi="Times New Roman" w:cs="Times New Roman"/>
          <w:sz w:val="24"/>
          <w:szCs w:val="24"/>
        </w:rPr>
        <w:t xml:space="preserve">winter rye CC and no-cover treatment in </w:t>
      </w:r>
      <w:r w:rsidR="00211C34" w:rsidRPr="005D62AC">
        <w:rPr>
          <w:rFonts w:ascii="Times New Roman" w:eastAsia="Times New Roman" w:hAnsi="Times New Roman" w:cs="Times New Roman"/>
          <w:sz w:val="24"/>
          <w:szCs w:val="24"/>
        </w:rPr>
        <w:t xml:space="preserve">no-till maize/soybean </w:t>
      </w:r>
      <w:r w:rsidRPr="005D62AC">
        <w:rPr>
          <w:rFonts w:ascii="Times New Roman" w:eastAsia="Times New Roman" w:hAnsi="Times New Roman" w:cs="Times New Roman"/>
          <w:sz w:val="24"/>
          <w:szCs w:val="24"/>
        </w:rPr>
        <w:t>(</w:t>
      </w:r>
      <w:r w:rsidRPr="005D62AC">
        <w:rPr>
          <w:rFonts w:ascii="Times New Roman" w:eastAsia="Times New Roman" w:hAnsi="Times New Roman" w:cs="Times New Roman"/>
          <w:i/>
          <w:iCs/>
          <w:sz w:val="24"/>
          <w:szCs w:val="24"/>
        </w:rPr>
        <w:t>Glycine max</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 xml:space="preserve">[L.] </w:t>
      </w:r>
      <w:proofErr w:type="spellStart"/>
      <w:r w:rsidR="00785757" w:rsidRPr="005D62AC">
        <w:rPr>
          <w:rFonts w:ascii="Times New Roman" w:eastAsia="Times New Roman" w:hAnsi="Times New Roman" w:cs="Times New Roman"/>
          <w:iCs/>
          <w:sz w:val="24"/>
          <w:szCs w:val="24"/>
        </w:rPr>
        <w:t>Merr</w:t>
      </w:r>
      <w:proofErr w:type="spellEnd"/>
      <w:r w:rsidRPr="005D62AC">
        <w:rPr>
          <w:rFonts w:ascii="Times New Roman" w:eastAsia="Times New Roman" w:hAnsi="Times New Roman" w:cs="Times New Roman"/>
          <w:sz w:val="24"/>
          <w:szCs w:val="24"/>
        </w:rPr>
        <w:t>)</w:t>
      </w:r>
      <w:r w:rsidR="00211C34" w:rsidRPr="005D62AC">
        <w:rPr>
          <w:rFonts w:ascii="Times New Roman" w:eastAsia="Times New Roman" w:hAnsi="Times New Roman" w:cs="Times New Roman"/>
          <w:sz w:val="24"/>
          <w:szCs w:val="24"/>
        </w:rPr>
        <w:t xml:space="preserve"> systems</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W</w:t>
      </w:r>
      <w:r w:rsidRPr="005D62AC">
        <w:rPr>
          <w:rFonts w:ascii="Times New Roman" w:eastAsia="Times New Roman" w:hAnsi="Times New Roman" w:cs="Times New Roman"/>
          <w:sz w:val="24"/>
          <w:szCs w:val="24"/>
        </w:rPr>
        <w:t xml:space="preserve">e took intact 7.62 </w:t>
      </w:r>
      <w:r w:rsidR="00997DC9" w:rsidRPr="005D62AC">
        <w:rPr>
          <w:rFonts w:ascii="Times New Roman" w:eastAsia="Times New Roman" w:hAnsi="Times New Roman" w:cs="Times New Roman"/>
          <w:sz w:val="24"/>
          <w:szCs w:val="24"/>
        </w:rPr>
        <w:t xml:space="preserve">cm </w:t>
      </w:r>
      <w:r w:rsidRPr="005D62AC">
        <w:rPr>
          <w:rFonts w:ascii="Times New Roman" w:eastAsia="Times New Roman" w:hAnsi="Times New Roman" w:cs="Times New Roman"/>
          <w:sz w:val="24"/>
          <w:szCs w:val="24"/>
        </w:rPr>
        <w:t>diameter soil samples from a 10-18 cm depth shortly after cash cr</w:t>
      </w:r>
      <w:r w:rsidR="002C1BF2" w:rsidRPr="005D62AC">
        <w:rPr>
          <w:rFonts w:ascii="Times New Roman" w:eastAsia="Times New Roman" w:hAnsi="Times New Roman" w:cs="Times New Roman"/>
          <w:sz w:val="24"/>
          <w:szCs w:val="24"/>
        </w:rPr>
        <w:t>op planting in the spring</w:t>
      </w:r>
      <w:r w:rsidRPr="005D62AC">
        <w:rPr>
          <w:rFonts w:ascii="Times New Roman" w:eastAsia="Times New Roman" w:hAnsi="Times New Roman" w:cs="Times New Roman"/>
          <w:sz w:val="24"/>
          <w:szCs w:val="24"/>
        </w:rPr>
        <w:t xml:space="preserve">. We measured the </w:t>
      </w:r>
      <w:r w:rsidR="000A3CF9" w:rsidRPr="005D62AC">
        <w:rPr>
          <w:rFonts w:ascii="Times New Roman" w:eastAsia="Times New Roman" w:hAnsi="Times New Roman" w:cs="Times New Roman"/>
          <w:sz w:val="24"/>
          <w:szCs w:val="24"/>
        </w:rPr>
        <w:t xml:space="preserve">soil water retention curve using matric potentials ranging from saturation to </w:t>
      </w:r>
      <w:r w:rsidRPr="005D62AC">
        <w:rPr>
          <w:rFonts w:ascii="Times New Roman" w:eastAsia="Times New Roman" w:hAnsi="Times New Roman" w:cs="Times New Roman"/>
          <w:sz w:val="24"/>
          <w:szCs w:val="24"/>
        </w:rPr>
        <w:t xml:space="preserve">-500 </w:t>
      </w:r>
      <w:r w:rsidR="00711522" w:rsidRPr="005D62AC">
        <w:rPr>
          <w:rFonts w:ascii="Times New Roman" w:eastAsia="Times New Roman" w:hAnsi="Times New Roman" w:cs="Times New Roman"/>
          <w:sz w:val="24"/>
          <w:szCs w:val="24"/>
        </w:rPr>
        <w:t>cmH</w:t>
      </w:r>
      <w:r w:rsidR="00711522" w:rsidRPr="005D62AC">
        <w:rPr>
          <w:rFonts w:ascii="Times New Roman" w:eastAsia="Times New Roman" w:hAnsi="Times New Roman" w:cs="Times New Roman"/>
          <w:sz w:val="24"/>
          <w:szCs w:val="24"/>
          <w:vertAlign w:val="subscript"/>
        </w:rPr>
        <w:t>2</w:t>
      </w:r>
      <w:r w:rsidR="00711522" w:rsidRPr="005D62AC">
        <w:rPr>
          <w:rFonts w:ascii="Times New Roman" w:eastAsia="Times New Roman" w:hAnsi="Times New Roman" w:cs="Times New Roman"/>
          <w:sz w:val="24"/>
          <w:szCs w:val="24"/>
        </w:rPr>
        <w:t>O</w:t>
      </w:r>
      <w:r w:rsidRPr="005D62AC">
        <w:rPr>
          <w:rFonts w:ascii="Times New Roman" w:eastAsia="Times New Roman" w:hAnsi="Times New Roman" w:cs="Times New Roman"/>
          <w:sz w:val="24"/>
          <w:szCs w:val="24"/>
        </w:rPr>
        <w:t>. Additionally, we measured organic matter</w:t>
      </w:r>
      <w:r w:rsidR="0009397B"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textur</w:t>
      </w:r>
      <w:r w:rsidR="00482C65" w:rsidRPr="005D62AC">
        <w:rPr>
          <w:rFonts w:ascii="Times New Roman" w:eastAsia="Times New Roman" w:hAnsi="Times New Roman" w:cs="Times New Roman"/>
          <w:sz w:val="24"/>
          <w:szCs w:val="24"/>
        </w:rPr>
        <w:t>al composition</w:t>
      </w:r>
      <w:r w:rsidR="0009397B" w:rsidRPr="005D62AC">
        <w:rPr>
          <w:rFonts w:ascii="Times New Roman" w:eastAsia="Times New Roman" w:hAnsi="Times New Roman" w:cs="Times New Roman"/>
          <w:sz w:val="24"/>
          <w:szCs w:val="24"/>
        </w:rPr>
        <w:t>, and bulk densities</w:t>
      </w:r>
      <w:r w:rsidRPr="005D62AC">
        <w:rPr>
          <w:rFonts w:ascii="Times New Roman" w:eastAsia="Times New Roman" w:hAnsi="Times New Roman" w:cs="Times New Roman"/>
          <w:sz w:val="24"/>
          <w:szCs w:val="24"/>
        </w:rPr>
        <w:t xml:space="preserve"> of the </w:t>
      </w:r>
      <w:r w:rsidR="00482C65" w:rsidRPr="005D62AC">
        <w:rPr>
          <w:rFonts w:ascii="Times New Roman" w:eastAsia="Times New Roman" w:hAnsi="Times New Roman" w:cs="Times New Roman"/>
          <w:sz w:val="24"/>
          <w:szCs w:val="24"/>
        </w:rPr>
        <w:t xml:space="preserve">soil </w:t>
      </w:r>
      <w:r w:rsidRPr="005D62AC">
        <w:rPr>
          <w:rFonts w:ascii="Times New Roman" w:eastAsia="Times New Roman" w:hAnsi="Times New Roman" w:cs="Times New Roman"/>
          <w:sz w:val="24"/>
          <w:szCs w:val="24"/>
        </w:rPr>
        <w:t>samples.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th</w:t>
      </w:r>
      <w:r w:rsidR="00997DC9" w:rsidRPr="005D62AC">
        <w:rPr>
          <w:rFonts w:ascii="Times New Roman" w:eastAsia="Times New Roman" w:hAnsi="Times New Roman" w:cs="Times New Roman"/>
          <w:sz w:val="24"/>
          <w:szCs w:val="24"/>
        </w:rPr>
        <w:t>e</w:t>
      </w:r>
      <w:r w:rsidRPr="005D62AC">
        <w:rPr>
          <w:rFonts w:ascii="Times New Roman" w:eastAsia="Times New Roman" w:hAnsi="Times New Roman" w:cs="Times New Roman"/>
          <w:sz w:val="24"/>
          <w:szCs w:val="24"/>
        </w:rPr>
        <w:t xml:space="preserve"> depth</w:t>
      </w:r>
      <w:r w:rsidR="00997DC9" w:rsidRPr="005D62AC">
        <w:rPr>
          <w:rFonts w:ascii="Times New Roman" w:eastAsia="Times New Roman" w:hAnsi="Times New Roman" w:cs="Times New Roman"/>
          <w:sz w:val="24"/>
          <w:szCs w:val="24"/>
        </w:rPr>
        <w:t xml:space="preserve"> sampled</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t>CCs</w:t>
      </w:r>
      <w:r w:rsidRPr="005D62AC">
        <w:rPr>
          <w:rFonts w:ascii="Times New Roman" w:eastAsia="Times New Roman" w:hAnsi="Times New Roman" w:cs="Times New Roman"/>
          <w:sz w:val="24"/>
          <w:szCs w:val="24"/>
        </w:rPr>
        <w:t xml:space="preserve"> did not meaningfully affect bulk density</w:t>
      </w:r>
      <w:r w:rsidR="000A3CF9"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water contents at saturation</w:t>
      </w:r>
      <w:r w:rsidR="000A3CF9" w:rsidRPr="005D62AC">
        <w:rPr>
          <w:rFonts w:ascii="Times New Roman" w:eastAsia="Times New Roman" w:hAnsi="Times New Roman" w:cs="Times New Roman"/>
          <w:sz w:val="24"/>
          <w:szCs w:val="24"/>
        </w:rPr>
        <w:t>, or air-entry potentials</w:t>
      </w:r>
      <w:r w:rsidRPr="005D62AC">
        <w:rPr>
          <w:rFonts w:ascii="Times New Roman" w:eastAsia="Times New Roman" w:hAnsi="Times New Roman" w:cs="Times New Roman"/>
          <w:sz w:val="24"/>
          <w:szCs w:val="24"/>
        </w:rPr>
        <w:t xml:space="preserve"> at any trial</w:t>
      </w:r>
      <w:r w:rsidR="00760942" w:rsidRPr="005D62AC">
        <w:rPr>
          <w:rFonts w:ascii="Times New Roman" w:eastAsia="Times New Roman" w:hAnsi="Times New Roman" w:cs="Times New Roman"/>
          <w:sz w:val="24"/>
          <w:szCs w:val="24"/>
        </w:rPr>
        <w:t>, nor increase the percent</w:t>
      </w:r>
      <w:r w:rsidR="00997DC9" w:rsidRPr="005D62AC">
        <w:rPr>
          <w:rFonts w:ascii="Times New Roman" w:eastAsia="Times New Roman" w:hAnsi="Times New Roman" w:cs="Times New Roman"/>
          <w:sz w:val="24"/>
          <w:szCs w:val="24"/>
        </w:rPr>
        <w:t>age of</w:t>
      </w:r>
      <w:r w:rsidR="00760942" w:rsidRPr="005D62AC">
        <w:rPr>
          <w:rFonts w:ascii="Times New Roman" w:eastAsia="Times New Roman" w:hAnsi="Times New Roman" w:cs="Times New Roman"/>
          <w:sz w:val="24"/>
          <w:szCs w:val="24"/>
        </w:rPr>
        <w:t xml:space="preserve"> macropores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two trials, soil wat</w:t>
      </w:r>
      <w:r w:rsidR="00A65AA3" w:rsidRPr="005D62AC">
        <w:rPr>
          <w:rFonts w:ascii="Times New Roman" w:eastAsia="Times New Roman" w:hAnsi="Times New Roman" w:cs="Times New Roman"/>
          <w:sz w:val="24"/>
          <w:szCs w:val="24"/>
        </w:rPr>
        <w:t>er content at field capacity</w:t>
      </w:r>
      <w:r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(-100 cmH</w:t>
      </w:r>
      <w:r w:rsidR="00211C34" w:rsidRPr="005D62AC">
        <w:rPr>
          <w:rFonts w:ascii="Times New Roman" w:eastAsia="Times New Roman" w:hAnsi="Times New Roman" w:cs="Times New Roman"/>
          <w:sz w:val="24"/>
          <w:szCs w:val="24"/>
          <w:vertAlign w:val="subscript"/>
        </w:rPr>
        <w:t>2</w:t>
      </w:r>
      <w:r w:rsidR="00211C34" w:rsidRPr="005D62AC">
        <w:rPr>
          <w:rFonts w:ascii="Times New Roman" w:eastAsia="Times New Roman" w:hAnsi="Times New Roman" w:cs="Times New Roman"/>
          <w:sz w:val="24"/>
          <w:szCs w:val="24"/>
        </w:rPr>
        <w:t xml:space="preserve">O) </w:t>
      </w:r>
      <w:r w:rsidR="009D3B75" w:rsidRPr="005D62AC">
        <w:rPr>
          <w:rFonts w:ascii="Times New Roman" w:eastAsia="Times New Roman" w:hAnsi="Times New Roman" w:cs="Times New Roman"/>
          <w:sz w:val="24"/>
          <w:szCs w:val="24"/>
        </w:rPr>
        <w:t>in the CC treatments was</w:t>
      </w:r>
      <w:r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2.5</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xml:space="preserve">% (SE: </w:t>
      </w:r>
      <w:r w:rsidR="004327C2" w:rsidRPr="005D62AC">
        <w:rPr>
          <w:rFonts w:ascii="Times New Roman" w:eastAsia="Times New Roman" w:hAnsi="Times New Roman" w:cs="Times New Roman"/>
          <w:sz w:val="24"/>
          <w:szCs w:val="24"/>
        </w:rPr>
        <w:t>1.2</w:t>
      </w:r>
      <w:r w:rsidRPr="005D62AC">
        <w:rPr>
          <w:rFonts w:ascii="Times New Roman" w:eastAsia="Times New Roman" w:hAnsi="Times New Roman" w:cs="Times New Roman"/>
          <w:sz w:val="24"/>
          <w:szCs w:val="24"/>
        </w:rPr>
        <w:t>%</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commercial</w:t>
      </w:r>
      <w:r w:rsidR="002C1BF2" w:rsidRPr="005D62AC">
        <w:rPr>
          <w:rFonts w:ascii="Times New Roman" w:eastAsia="Times New Roman" w:hAnsi="Times New Roman" w:cs="Times New Roman"/>
          <w:sz w:val="24"/>
          <w:szCs w:val="24"/>
        </w:rPr>
        <w:t xml:space="preserve"> field</w:t>
      </w:r>
      <w:r w:rsidRPr="005D62AC">
        <w:rPr>
          <w:rFonts w:ascii="Times New Roman" w:eastAsia="Times New Roman" w:hAnsi="Times New Roman" w:cs="Times New Roman"/>
          <w:sz w:val="24"/>
          <w:szCs w:val="24"/>
        </w:rPr>
        <w:t xml:space="preserve">) and </w:t>
      </w:r>
      <w:r w:rsidR="004327C2" w:rsidRPr="005D62AC">
        <w:rPr>
          <w:rFonts w:ascii="Times New Roman" w:eastAsia="Times New Roman" w:hAnsi="Times New Roman" w:cs="Times New Roman"/>
          <w:sz w:val="24"/>
          <w:szCs w:val="24"/>
        </w:rPr>
        <w:t>2.4</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(SE:</w:t>
      </w:r>
      <w:r w:rsidR="00785757"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1.3</w:t>
      </w:r>
      <w:r w:rsidR="009D3B75" w:rsidRPr="005D62AC">
        <w:rPr>
          <w:rFonts w:ascii="Times New Roman" w:eastAsia="Times New Roman" w:hAnsi="Times New Roman" w:cs="Times New Roman"/>
          <w:sz w:val="24"/>
          <w:szCs w:val="24"/>
        </w:rPr>
        <w:t>%</w:t>
      </w:r>
      <w:r w:rsidR="00F057B2" w:rsidRPr="005D62AC">
        <w:rPr>
          <w:rFonts w:ascii="Times New Roman" w:eastAsia="Times New Roman" w:hAnsi="Times New Roman" w:cs="Times New Roman"/>
          <w:sz w:val="24"/>
          <w:szCs w:val="24"/>
        </w:rPr>
        <w:t>; research plot</w:t>
      </w:r>
      <w:r w:rsidR="009D3B75" w:rsidRPr="005D62AC">
        <w:rPr>
          <w:rFonts w:ascii="Times New Roman" w:eastAsia="Times New Roman" w:hAnsi="Times New Roman" w:cs="Times New Roman"/>
          <w:sz w:val="24"/>
          <w:szCs w:val="24"/>
        </w:rPr>
        <w:t>) higher</w:t>
      </w:r>
      <w:ins w:id="3" w:author="Virginia Nichols" w:date="2021-11-19T11:40:00Z">
        <w:r w:rsidR="00762B9D">
          <w:rPr>
            <w:rFonts w:ascii="Times New Roman" w:eastAsia="Times New Roman" w:hAnsi="Times New Roman" w:cs="Times New Roman"/>
            <w:sz w:val="24"/>
            <w:szCs w:val="24"/>
          </w:rPr>
          <w:t xml:space="preserve"> </w:t>
        </w:r>
      </w:ins>
      <w:del w:id="4" w:author="Virginia Nichols" w:date="2021-11-19T11:40:00Z">
        <w:r w:rsidR="009D3B75" w:rsidRPr="005D62AC" w:rsidDel="00762B9D">
          <w:rPr>
            <w:rFonts w:ascii="Times New Roman" w:eastAsia="Times New Roman" w:hAnsi="Times New Roman" w:cs="Times New Roman"/>
            <w:sz w:val="24"/>
            <w:szCs w:val="24"/>
          </w:rPr>
          <w:delText xml:space="preserve">, </w:delText>
        </w:r>
        <w:r w:rsidRPr="005D62AC" w:rsidDel="00762B9D">
          <w:rPr>
            <w:rFonts w:ascii="Times New Roman" w:eastAsia="Times New Roman" w:hAnsi="Times New Roman" w:cs="Times New Roman"/>
            <w:sz w:val="24"/>
            <w:szCs w:val="24"/>
          </w:rPr>
          <w:delText>respectively</w:delText>
        </w:r>
        <w:r w:rsidR="009D3B75" w:rsidRPr="005D62AC" w:rsidDel="00762B9D">
          <w:rPr>
            <w:rFonts w:ascii="Times New Roman" w:eastAsia="Times New Roman" w:hAnsi="Times New Roman" w:cs="Times New Roman"/>
            <w:sz w:val="24"/>
            <w:szCs w:val="24"/>
          </w:rPr>
          <w:delText xml:space="preserve">, </w:delText>
        </w:r>
      </w:del>
      <w:r w:rsidR="009D3B75" w:rsidRPr="005D62AC">
        <w:rPr>
          <w:rFonts w:ascii="Times New Roman" w:eastAsia="Times New Roman" w:hAnsi="Times New Roman" w:cs="Times New Roman"/>
          <w:sz w:val="24"/>
          <w:szCs w:val="24"/>
        </w:rPr>
        <w:t>compared to the no-cover treatments</w:t>
      </w:r>
      <w:r w:rsidR="00F057B2" w:rsidRPr="005D62AC">
        <w:rPr>
          <w:rFonts w:ascii="Times New Roman" w:eastAsia="Times New Roman" w:hAnsi="Times New Roman" w:cs="Times New Roman"/>
          <w:sz w:val="24"/>
          <w:szCs w:val="24"/>
        </w:rPr>
        <w:t>. T</w:t>
      </w:r>
      <w:r w:rsidR="009D3B75" w:rsidRPr="005D62AC">
        <w:rPr>
          <w:rFonts w:ascii="Times New Roman" w:eastAsia="Times New Roman" w:hAnsi="Times New Roman" w:cs="Times New Roman"/>
          <w:sz w:val="24"/>
          <w:szCs w:val="24"/>
        </w:rPr>
        <w:t xml:space="preserve">his increase could </w:t>
      </w:r>
      <w:r w:rsidR="00785757" w:rsidRPr="005D62AC">
        <w:rPr>
          <w:rFonts w:ascii="Times New Roman" w:hAnsi="Times New Roman" w:cs="Times New Roman"/>
          <w:sz w:val="24"/>
        </w:rPr>
        <w:t>meaningfully reduce the amount of water drained from a field after a saturating rain</w:t>
      </w:r>
      <w:r w:rsidR="00F057B2" w:rsidRPr="005D62AC">
        <w:rPr>
          <w:rFonts w:ascii="Times New Roman" w:hAnsi="Times New Roman" w:cs="Times New Roman"/>
          <w:sz w:val="24"/>
        </w:rPr>
        <w:t xml:space="preserve"> and should be considered when assessing CC impacts on landscape hydrology</w:t>
      </w:r>
      <w:r w:rsidRPr="005D62AC">
        <w:rPr>
          <w:rFonts w:ascii="Times New Roman" w:eastAsia="Times New Roman" w:hAnsi="Times New Roman" w:cs="Times New Roman"/>
          <w:sz w:val="24"/>
          <w:szCs w:val="24"/>
        </w:rPr>
        <w:t xml:space="preserve">. </w:t>
      </w:r>
      <w:r w:rsidR="000942C3" w:rsidRPr="005D62AC">
        <w:rPr>
          <w:rFonts w:ascii="Times New Roman" w:eastAsia="Times New Roman" w:hAnsi="Times New Roman" w:cs="Times New Roman"/>
          <w:sz w:val="24"/>
          <w:szCs w:val="24"/>
        </w:rPr>
        <w:t>The presence or absence of a CC effect on field capacity was not</w:t>
      </w:r>
      <w:r w:rsidRPr="005D62AC">
        <w:rPr>
          <w:rFonts w:ascii="Times New Roman" w:eastAsia="Times New Roman" w:hAnsi="Times New Roman" w:cs="Times New Roman"/>
          <w:sz w:val="24"/>
          <w:szCs w:val="24"/>
        </w:rPr>
        <w:t xml:space="preserve"> related to </w:t>
      </w:r>
      <w:r w:rsidR="009F5CD1"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above-ground biomass production</w:t>
      </w:r>
      <w:r w:rsidR="00785757" w:rsidRPr="005D62AC">
        <w:rPr>
          <w:rFonts w:ascii="Times New Roman" w:eastAsia="Times New Roman" w:hAnsi="Times New Roman" w:cs="Times New Roman"/>
          <w:sz w:val="24"/>
          <w:szCs w:val="24"/>
        </w:rPr>
        <w:t>, previous cash crop,</w:t>
      </w:r>
      <w:r w:rsidR="000942C3" w:rsidRPr="005D62AC">
        <w:rPr>
          <w:rFonts w:ascii="Times New Roman" w:eastAsia="Times New Roman" w:hAnsi="Times New Roman" w:cs="Times New Roman"/>
          <w:sz w:val="24"/>
          <w:szCs w:val="24"/>
        </w:rPr>
        <w:t xml:space="preserve"> or </w:t>
      </w:r>
      <w:r w:rsidR="00997DC9" w:rsidRPr="005D62AC">
        <w:rPr>
          <w:rFonts w:ascii="Times New Roman" w:eastAsia="Times New Roman" w:hAnsi="Times New Roman" w:cs="Times New Roman"/>
          <w:sz w:val="24"/>
          <w:szCs w:val="24"/>
        </w:rPr>
        <w:t>soil</w:t>
      </w:r>
      <w:r w:rsidR="000942C3" w:rsidRPr="005D62AC">
        <w:rPr>
          <w:rFonts w:ascii="Times New Roman" w:eastAsia="Times New Roman" w:hAnsi="Times New Roman" w:cs="Times New Roman"/>
          <w:sz w:val="24"/>
          <w:szCs w:val="24"/>
        </w:rPr>
        <w:t xml:space="preserve"> texture</w:t>
      </w:r>
      <w:r w:rsidR="00997DC9" w:rsidRPr="005D62AC">
        <w:rPr>
          <w:rFonts w:ascii="Times New Roman" w:eastAsia="Times New Roman" w:hAnsi="Times New Roman" w:cs="Times New Roman"/>
          <w:sz w:val="24"/>
          <w:szCs w:val="24"/>
        </w:rPr>
        <w:t xml:space="preserve"> at the trial sites</w:t>
      </w:r>
      <w:ins w:id="5" w:author="Virginia Nichols" w:date="2021-11-19T11:41:00Z">
        <w:r w:rsidR="00762B9D">
          <w:rPr>
            <w:rFonts w:ascii="Times New Roman" w:eastAsia="Times New Roman" w:hAnsi="Times New Roman" w:cs="Times New Roman"/>
            <w:sz w:val="24"/>
            <w:szCs w:val="24"/>
          </w:rPr>
          <w:t xml:space="preserve">. </w:t>
        </w:r>
      </w:ins>
      <w:ins w:id="6" w:author="Virginia Nichols" w:date="2021-11-19T11:43:00Z">
        <w:r w:rsidR="00597030">
          <w:rPr>
            <w:rFonts w:ascii="Times New Roman" w:eastAsia="Times New Roman" w:hAnsi="Times New Roman" w:cs="Times New Roman"/>
            <w:sz w:val="24"/>
            <w:szCs w:val="24"/>
          </w:rPr>
          <w:t xml:space="preserve">Based on our results, a causal </w:t>
        </w:r>
        <w:r w:rsidR="00597030">
          <w:rPr>
            <w:rFonts w:ascii="Times New Roman" w:eastAsia="Times New Roman" w:hAnsi="Times New Roman" w:cs="Times New Roman"/>
            <w:sz w:val="24"/>
            <w:szCs w:val="24"/>
          </w:rPr>
          <w:lastRenderedPageBreak/>
          <w:t>model, and previous literature w</w:t>
        </w:r>
      </w:ins>
      <w:ins w:id="7" w:author="Virginia Nichols" w:date="2021-11-19T11:41:00Z">
        <w:r w:rsidR="00762B9D">
          <w:rPr>
            <w:rFonts w:ascii="Times New Roman" w:eastAsia="Times New Roman" w:hAnsi="Times New Roman" w:cs="Times New Roman"/>
            <w:sz w:val="24"/>
            <w:szCs w:val="24"/>
          </w:rPr>
          <w:t xml:space="preserve">e hypothesize </w:t>
        </w:r>
      </w:ins>
      <w:del w:id="8" w:author="Virginia Nichols" w:date="2021-11-19T11:41:00Z">
        <w:r w:rsidR="000A3CF9" w:rsidRPr="005D62AC" w:rsidDel="00762B9D">
          <w:rPr>
            <w:rFonts w:ascii="Times New Roman" w:eastAsia="Times New Roman" w:hAnsi="Times New Roman" w:cs="Times New Roman"/>
            <w:sz w:val="24"/>
            <w:szCs w:val="24"/>
          </w:rPr>
          <w:delText xml:space="preserve">; </w:delText>
        </w:r>
      </w:del>
      <w:r w:rsidR="00785757"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 xml:space="preserve">root </w:t>
      </w:r>
      <w:r w:rsidR="00997DC9" w:rsidRPr="005D62AC">
        <w:rPr>
          <w:rFonts w:ascii="Times New Roman" w:eastAsia="Times New Roman" w:hAnsi="Times New Roman" w:cs="Times New Roman"/>
          <w:sz w:val="24"/>
          <w:szCs w:val="24"/>
        </w:rPr>
        <w:t>characteristic</w:t>
      </w:r>
      <w:r w:rsidRPr="005D62AC">
        <w:rPr>
          <w:rFonts w:ascii="Times New Roman" w:eastAsia="Times New Roman" w:hAnsi="Times New Roman" w:cs="Times New Roman"/>
          <w:sz w:val="24"/>
          <w:szCs w:val="24"/>
        </w:rPr>
        <w:t xml:space="preserve">s </w:t>
      </w:r>
      <w:ins w:id="9" w:author="Virginia Nichols" w:date="2021-11-19T12:02:00Z">
        <w:r w:rsidR="001C638D">
          <w:rPr>
            <w:rFonts w:ascii="Times New Roman" w:eastAsia="Times New Roman" w:hAnsi="Times New Roman" w:cs="Times New Roman"/>
            <w:sz w:val="24"/>
            <w:szCs w:val="24"/>
          </w:rPr>
          <w:t>are</w:t>
        </w:r>
      </w:ins>
      <w:del w:id="10" w:author="Virginia Nichols" w:date="2021-11-19T12:02:00Z">
        <w:r w:rsidRPr="005D62AC" w:rsidDel="001C638D">
          <w:rPr>
            <w:rFonts w:ascii="Times New Roman" w:eastAsia="Times New Roman" w:hAnsi="Times New Roman" w:cs="Times New Roman"/>
            <w:sz w:val="24"/>
            <w:szCs w:val="24"/>
          </w:rPr>
          <w:delText>may be</w:delText>
        </w:r>
      </w:del>
      <w:r w:rsidRPr="005D62AC">
        <w:rPr>
          <w:rFonts w:ascii="Times New Roman" w:eastAsia="Times New Roman" w:hAnsi="Times New Roman" w:cs="Times New Roman"/>
          <w:sz w:val="24"/>
          <w:szCs w:val="24"/>
        </w:rPr>
        <w:t xml:space="preserve"> key to understanding</w:t>
      </w:r>
      <w:r w:rsidR="00426094" w:rsidRPr="005D62AC">
        <w:rPr>
          <w:rFonts w:ascii="Times New Roman" w:eastAsia="Times New Roman" w:hAnsi="Times New Roman" w:cs="Times New Roman"/>
          <w:sz w:val="24"/>
          <w:szCs w:val="24"/>
        </w:rPr>
        <w:t xml:space="preserve"> variable effects of</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t>CC</w:t>
      </w:r>
      <w:r w:rsidRPr="005D62AC">
        <w:rPr>
          <w:rFonts w:ascii="Times New Roman" w:eastAsia="Times New Roman" w:hAnsi="Times New Roman" w:cs="Times New Roman"/>
          <w:sz w:val="24"/>
          <w:szCs w:val="24"/>
        </w:rPr>
        <w:t xml:space="preserve">s </w:t>
      </w:r>
      <w:r w:rsidR="00426094" w:rsidRPr="005D62AC">
        <w:rPr>
          <w:rFonts w:ascii="Times New Roman" w:eastAsia="Times New Roman" w:hAnsi="Times New Roman" w:cs="Times New Roman"/>
          <w:sz w:val="24"/>
          <w:szCs w:val="24"/>
        </w:rPr>
        <w:t>on</w:t>
      </w:r>
      <w:r w:rsidRPr="005D62AC">
        <w:rPr>
          <w:rFonts w:ascii="Times New Roman" w:eastAsia="Times New Roman" w:hAnsi="Times New Roman" w:cs="Times New Roman"/>
          <w:sz w:val="24"/>
          <w:szCs w:val="24"/>
        </w:rPr>
        <w:t xml:space="preserve"> soil </w:t>
      </w:r>
      <w:r w:rsidR="00426094" w:rsidRPr="005D62AC">
        <w:rPr>
          <w:rFonts w:ascii="Times New Roman" w:eastAsia="Times New Roman" w:hAnsi="Times New Roman" w:cs="Times New Roman"/>
          <w:sz w:val="24"/>
          <w:szCs w:val="24"/>
        </w:rPr>
        <w:t>water storage</w:t>
      </w:r>
      <w:r w:rsidRPr="005D62AC">
        <w:rPr>
          <w:rFonts w:ascii="Times New Roman" w:eastAsia="Times New Roman" w:hAnsi="Times New Roman" w:cs="Times New Roman"/>
          <w:sz w:val="24"/>
          <w:szCs w:val="24"/>
        </w:rPr>
        <w:t xml:space="preserve">. Our results </w:t>
      </w:r>
      <w:r w:rsidR="00997DC9" w:rsidRPr="005D62AC">
        <w:rPr>
          <w:rFonts w:ascii="Times New Roman" w:eastAsia="Times New Roman" w:hAnsi="Times New Roman" w:cs="Times New Roman"/>
          <w:sz w:val="24"/>
          <w:szCs w:val="24"/>
        </w:rPr>
        <w:t xml:space="preserve">indicate </w:t>
      </w:r>
      <w:r w:rsidR="00301380" w:rsidRPr="005D62AC">
        <w:rPr>
          <w:rFonts w:ascii="Times New Roman" w:eastAsia="Times New Roman" w:hAnsi="Times New Roman" w:cs="Times New Roman"/>
          <w:sz w:val="24"/>
          <w:szCs w:val="24"/>
        </w:rPr>
        <w:t xml:space="preserve">it is possible for CCs to </w:t>
      </w:r>
      <w:r w:rsidR="00F057B2" w:rsidRPr="005D62AC">
        <w:rPr>
          <w:rFonts w:ascii="Times New Roman" w:eastAsia="Times New Roman" w:hAnsi="Times New Roman" w:cs="Times New Roman"/>
          <w:sz w:val="24"/>
          <w:szCs w:val="24"/>
        </w:rPr>
        <w:t xml:space="preserve">meaningfully </w:t>
      </w:r>
      <w:r w:rsidR="00301380" w:rsidRPr="005D62AC">
        <w:rPr>
          <w:rFonts w:ascii="Times New Roman" w:eastAsia="Times New Roman" w:hAnsi="Times New Roman" w:cs="Times New Roman"/>
          <w:sz w:val="24"/>
          <w:szCs w:val="24"/>
        </w:rPr>
        <w:t>affect soil water storage</w:t>
      </w:r>
      <w:r w:rsidR="00F057B2" w:rsidRPr="005D62AC">
        <w:rPr>
          <w:rFonts w:ascii="Times New Roman" w:eastAsia="Times New Roman" w:hAnsi="Times New Roman" w:cs="Times New Roman"/>
          <w:sz w:val="24"/>
          <w:szCs w:val="24"/>
        </w:rPr>
        <w:t xml:space="preserve">, but </w:t>
      </w:r>
      <w:r w:rsidR="00301380" w:rsidRPr="005D62AC">
        <w:rPr>
          <w:rFonts w:ascii="Times New Roman" w:eastAsia="Times New Roman" w:hAnsi="Times New Roman" w:cs="Times New Roman"/>
          <w:sz w:val="24"/>
          <w:szCs w:val="24"/>
        </w:rPr>
        <w:t>more research is needed on the mechanisms by which</w:t>
      </w:r>
      <w:r w:rsidR="00F057B2" w:rsidRPr="005D62AC">
        <w:rPr>
          <w:rFonts w:ascii="Times New Roman" w:eastAsia="Times New Roman" w:hAnsi="Times New Roman" w:cs="Times New Roman"/>
          <w:sz w:val="24"/>
          <w:szCs w:val="24"/>
        </w:rPr>
        <w:t xml:space="preserve"> these changes occur. </w:t>
      </w:r>
    </w:p>
    <w:p w14:paraId="3FFAD89A" w14:textId="77777777" w:rsidR="00AE1D24" w:rsidRPr="005D62AC" w:rsidRDefault="00AE1D24" w:rsidP="00813F82">
      <w:pPr>
        <w:pStyle w:val="H1"/>
        <w:spacing w:line="480" w:lineRule="auto"/>
        <w:rPr>
          <w:sz w:val="24"/>
          <w:szCs w:val="24"/>
        </w:rPr>
      </w:pPr>
      <w:r w:rsidRPr="005D62AC">
        <w:rPr>
          <w:sz w:val="24"/>
          <w:szCs w:val="24"/>
        </w:rPr>
        <w:t>Introduction</w:t>
      </w:r>
    </w:p>
    <w:p w14:paraId="2BBFBFE3" w14:textId="1EEBB817" w:rsidR="006D0CDA" w:rsidRPr="005D62AC" w:rsidRDefault="00FC4C2C" w:rsidP="00813F82">
      <w:pPr>
        <w:spacing w:line="480" w:lineRule="auto"/>
        <w:rPr>
          <w:rFonts w:ascii="Times New Roman" w:hAnsi="Times New Roman" w:cs="Times New Roman"/>
        </w:rPr>
      </w:pPr>
      <w:r w:rsidRPr="005D62AC">
        <w:rPr>
          <w:rFonts w:ascii="Times New Roman" w:hAnsi="Times New Roman" w:cs="Times New Roman"/>
        </w:rPr>
        <w:t>Addition of an over-wintering cereal rye (</w:t>
      </w:r>
      <w:r w:rsidRPr="005D62AC">
        <w:rPr>
          <w:rFonts w:ascii="Times New Roman" w:hAnsi="Times New Roman" w:cs="Times New Roman"/>
          <w:i/>
          <w:iCs/>
        </w:rPr>
        <w:t xml:space="preserve">Secale </w:t>
      </w:r>
      <w:r w:rsidR="00785757" w:rsidRPr="005D62AC">
        <w:rPr>
          <w:rFonts w:ascii="Times New Roman" w:hAnsi="Times New Roman" w:cs="Times New Roman"/>
          <w:i/>
          <w:iCs/>
        </w:rPr>
        <w:t>cereal</w:t>
      </w:r>
      <w:r w:rsidR="0067496E" w:rsidRPr="005D62AC">
        <w:rPr>
          <w:rFonts w:ascii="Times New Roman" w:hAnsi="Times New Roman" w:cs="Times New Roman"/>
          <w:i/>
          <w:iCs/>
        </w:rPr>
        <w:t>e</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cover crop</w:t>
      </w:r>
      <w:r w:rsidR="00426094" w:rsidRPr="005D62AC">
        <w:rPr>
          <w:rFonts w:ascii="Times New Roman" w:hAnsi="Times New Roman" w:cs="Times New Roman"/>
        </w:rPr>
        <w:t xml:space="preserve"> (CC)</w:t>
      </w:r>
      <w:r w:rsidRPr="005D62AC">
        <w:rPr>
          <w:rFonts w:ascii="Times New Roman" w:hAnsi="Times New Roman" w:cs="Times New Roman"/>
        </w:rPr>
        <w:t xml:space="preserve"> to Midwestern maize (</w:t>
      </w:r>
      <w:proofErr w:type="spellStart"/>
      <w:r w:rsidRPr="005D62AC">
        <w:rPr>
          <w:rFonts w:ascii="Times New Roman" w:hAnsi="Times New Roman" w:cs="Times New Roman"/>
          <w:i/>
          <w:iCs/>
        </w:rPr>
        <w:t>Zea</w:t>
      </w:r>
      <w:proofErr w:type="spellEnd"/>
      <w:r w:rsidRPr="005D62AC">
        <w:rPr>
          <w:rFonts w:ascii="Times New Roman" w:hAnsi="Times New Roman" w:cs="Times New Roman"/>
          <w:i/>
          <w:iCs/>
        </w:rPr>
        <w:t xml:space="preserve"> mays</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xml:space="preserve">)-based systems </w:t>
      </w:r>
      <w:r w:rsidR="00997DC9" w:rsidRPr="005D62AC">
        <w:rPr>
          <w:rFonts w:ascii="Times New Roman" w:hAnsi="Times New Roman" w:cs="Times New Roman"/>
        </w:rPr>
        <w:t xml:space="preserve">potentially </w:t>
      </w:r>
      <w:proofErr w:type="gramStart"/>
      <w:r w:rsidRPr="005D62AC">
        <w:rPr>
          <w:rFonts w:ascii="Times New Roman" w:hAnsi="Times New Roman" w:cs="Times New Roman"/>
        </w:rPr>
        <w:t>offers</w:t>
      </w:r>
      <w:proofErr w:type="gramEnd"/>
      <w:r w:rsidRPr="005D62AC">
        <w:rPr>
          <w:rFonts w:ascii="Times New Roman" w:hAnsi="Times New Roman" w:cs="Times New Roman"/>
        </w:rPr>
        <w:t xml:space="preserve"> several environmental benefits</w:t>
      </w:r>
      <w:r w:rsidR="00DC1010" w:rsidRPr="005D62AC">
        <w:rPr>
          <w:rFonts w:ascii="Times New Roman" w:hAnsi="Times New Roman" w:cs="Times New Roman"/>
        </w:rPr>
        <w:t xml:space="preserve"> including reduced soil erosion and nutrient pollution</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et al., 2007;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and Singer, 2011;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xml:space="preserve"> et al., 2014)</w:t>
      </w:r>
      <w:r w:rsidR="00DC1010" w:rsidRPr="005D62AC">
        <w:rPr>
          <w:rFonts w:ascii="Times New Roman" w:hAnsi="Times New Roman" w:cs="Times New Roman"/>
        </w:rPr>
        <w:t xml:space="preserve">. </w:t>
      </w:r>
      <w:r w:rsidR="00857930" w:rsidRPr="005D62AC">
        <w:rPr>
          <w:rFonts w:ascii="Times New Roman" w:hAnsi="Times New Roman" w:cs="Times New Roman"/>
        </w:rPr>
        <w:t>On</w:t>
      </w:r>
      <w:r w:rsidR="00DC1010" w:rsidRPr="005D62AC">
        <w:rPr>
          <w:rFonts w:ascii="Times New Roman" w:hAnsi="Times New Roman" w:cs="Times New Roman"/>
        </w:rPr>
        <w:t xml:space="preserve"> average</w:t>
      </w:r>
      <w:r w:rsidR="00426094" w:rsidRPr="005D62AC">
        <w:rPr>
          <w:rFonts w:ascii="Times New Roman" w:hAnsi="Times New Roman" w:cs="Times New Roman"/>
        </w:rPr>
        <w:t>,</w:t>
      </w:r>
      <w:r w:rsidR="00857930" w:rsidRPr="005D62AC">
        <w:rPr>
          <w:rFonts w:ascii="Times New Roman" w:hAnsi="Times New Roman" w:cs="Times New Roman"/>
        </w:rPr>
        <w:t xml:space="preserve"> </w:t>
      </w:r>
      <w:r w:rsidR="00DC1010" w:rsidRPr="005D62AC">
        <w:rPr>
          <w:rFonts w:ascii="Times New Roman" w:hAnsi="Times New Roman" w:cs="Times New Roman"/>
        </w:rPr>
        <w:t xml:space="preserve">rye </w:t>
      </w:r>
      <w:r w:rsidR="00426094" w:rsidRPr="005D62AC">
        <w:rPr>
          <w:rFonts w:ascii="Times New Roman" w:hAnsi="Times New Roman" w:cs="Times New Roman"/>
        </w:rPr>
        <w:t>CCs have</w:t>
      </w:r>
      <w:r w:rsidR="00857930" w:rsidRPr="005D62AC">
        <w:rPr>
          <w:rFonts w:ascii="Times New Roman" w:hAnsi="Times New Roman" w:cs="Times New Roman"/>
        </w:rPr>
        <w:t xml:space="preserve"> no effect </w:t>
      </w:r>
      <w:r w:rsidR="00DC1010" w:rsidRPr="005D62AC">
        <w:rPr>
          <w:rFonts w:ascii="Times New Roman" w:hAnsi="Times New Roman" w:cs="Times New Roman"/>
        </w:rPr>
        <w:t>on maize yields</w:t>
      </w:r>
      <w:r w:rsidR="00277A2B" w:rsidRPr="005D62AC">
        <w:rPr>
          <w:rFonts w:ascii="Times New Roman" w:hAnsi="Times New Roman" w:cs="Times New Roman"/>
        </w:rPr>
        <w:t xml:space="preserve"> compared to winter fallow</w:t>
      </w:r>
      <w:r w:rsidR="00DC1010" w:rsidRPr="005D62AC">
        <w:rPr>
          <w:rFonts w:ascii="Times New Roman" w:hAnsi="Times New Roman" w:cs="Times New Roman"/>
        </w:rPr>
        <w:t xml:space="preserve"> in the short term</w:t>
      </w:r>
      <w:r w:rsidR="00857930"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Marcillo</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2017)</w:t>
      </w:r>
      <w:r w:rsidR="00DC1010" w:rsidRPr="005D62AC">
        <w:rPr>
          <w:rFonts w:ascii="Times New Roman" w:hAnsi="Times New Roman" w:cs="Times New Roman"/>
        </w:rPr>
        <w:t xml:space="preserve">, </w:t>
      </w:r>
      <w:r w:rsidR="00857930" w:rsidRPr="005D62AC">
        <w:rPr>
          <w:rFonts w:ascii="Times New Roman" w:hAnsi="Times New Roman" w:cs="Times New Roman"/>
        </w:rPr>
        <w:t xml:space="preserve">but </w:t>
      </w:r>
      <w:r w:rsidR="00DC1010" w:rsidRPr="005D62AC">
        <w:rPr>
          <w:rFonts w:ascii="Times New Roman" w:hAnsi="Times New Roman" w:cs="Times New Roman"/>
        </w:rPr>
        <w:t xml:space="preserve">it is </w:t>
      </w:r>
      <w:r w:rsidR="00857930" w:rsidRPr="005D62AC">
        <w:rPr>
          <w:rFonts w:ascii="Times New Roman" w:hAnsi="Times New Roman" w:cs="Times New Roman"/>
        </w:rPr>
        <w:t>possible</w:t>
      </w:r>
      <w:r w:rsidR="00F057B2" w:rsidRPr="005D62AC">
        <w:rPr>
          <w:rFonts w:ascii="Times New Roman" w:hAnsi="Times New Roman" w:cs="Times New Roman"/>
        </w:rPr>
        <w:t xml:space="preserve"> </w:t>
      </w:r>
      <w:r w:rsidR="00482C65" w:rsidRPr="005D62AC">
        <w:rPr>
          <w:rFonts w:ascii="Times New Roman" w:hAnsi="Times New Roman" w:cs="Times New Roman"/>
        </w:rPr>
        <w:t xml:space="preserve">repeated use of CCs </w:t>
      </w:r>
      <w:r w:rsidR="00857930" w:rsidRPr="005D62AC">
        <w:rPr>
          <w:rFonts w:ascii="Times New Roman" w:hAnsi="Times New Roman" w:cs="Times New Roman"/>
        </w:rPr>
        <w:t xml:space="preserve">could </w:t>
      </w:r>
      <w:r w:rsidRPr="005D62AC">
        <w:rPr>
          <w:rFonts w:ascii="Times New Roman" w:hAnsi="Times New Roman" w:cs="Times New Roman"/>
        </w:rPr>
        <w:t xml:space="preserve">stabilize </w:t>
      </w:r>
      <w:r w:rsidR="00482C65" w:rsidRPr="005D62AC">
        <w:rPr>
          <w:rFonts w:ascii="Times New Roman" w:hAnsi="Times New Roman" w:cs="Times New Roman"/>
        </w:rPr>
        <w:t xml:space="preserve">cash </w:t>
      </w:r>
      <w:r w:rsidRPr="005D62AC">
        <w:rPr>
          <w:rFonts w:ascii="Times New Roman" w:hAnsi="Times New Roman" w:cs="Times New Roman"/>
        </w:rPr>
        <w:t>crop yields</w:t>
      </w:r>
      <w:r w:rsidR="00F057B2" w:rsidRPr="005D62AC">
        <w:rPr>
          <w:rFonts w:ascii="Times New Roman" w:hAnsi="Times New Roman" w:cs="Times New Roman"/>
        </w:rPr>
        <w:t xml:space="preserve"> over time</w:t>
      </w:r>
      <w:r w:rsidR="005208C8" w:rsidRPr="005D62AC">
        <w:rPr>
          <w:rFonts w:ascii="Times New Roman" w:hAnsi="Times New Roman" w:cs="Times New Roman"/>
        </w:rPr>
        <w:t xml:space="preserve"> (Williams et al. 2018)</w:t>
      </w:r>
      <w:r w:rsidR="00857930" w:rsidRPr="005D62AC">
        <w:rPr>
          <w:rFonts w:ascii="Times New Roman" w:hAnsi="Times New Roman" w:cs="Times New Roman"/>
        </w:rPr>
        <w:t xml:space="preserve">. </w:t>
      </w:r>
      <w:r w:rsidRPr="005D62AC">
        <w:rPr>
          <w:rFonts w:ascii="Times New Roman" w:hAnsi="Times New Roman" w:cs="Times New Roman"/>
        </w:rPr>
        <w:t>In Midwestern rain-fed systems, crops rely on stored soil water and often suffer from drought stress</w:t>
      </w:r>
      <w:r w:rsidR="001653BD" w:rsidRPr="005D62AC">
        <w:rPr>
          <w:rFonts w:ascii="Times New Roman" w:hAnsi="Times New Roman" w:cs="Times New Roman"/>
        </w:rPr>
        <w:t xml:space="preserve"> </w:t>
      </w:r>
      <w:r w:rsidR="00764A15" w:rsidRPr="005D62AC">
        <w:rPr>
          <w:rFonts w:ascii="Times New Roman" w:hAnsi="Times New Roman" w:cs="Times New Roman"/>
        </w:rPr>
        <w:t>(Campos et al., 2006)</w:t>
      </w:r>
      <w:r w:rsidR="0067496E" w:rsidRPr="005D62AC">
        <w:rPr>
          <w:rFonts w:ascii="Times New Roman" w:hAnsi="Times New Roman" w:cs="Times New Roman"/>
        </w:rPr>
        <w:t>. Using</w:t>
      </w:r>
      <w:r w:rsidRPr="005D62AC">
        <w:rPr>
          <w:rFonts w:ascii="Times New Roman" w:hAnsi="Times New Roman" w:cs="Times New Roman"/>
        </w:rPr>
        <w:t xml:space="preserve"> </w:t>
      </w:r>
      <w:r w:rsidR="00426094" w:rsidRPr="005D62AC">
        <w:rPr>
          <w:rFonts w:ascii="Times New Roman" w:hAnsi="Times New Roman" w:cs="Times New Roman"/>
        </w:rPr>
        <w:t>CCs</w:t>
      </w:r>
      <w:r w:rsidR="00997DC9" w:rsidRPr="005D62AC">
        <w:rPr>
          <w:rFonts w:ascii="Times New Roman" w:hAnsi="Times New Roman" w:cs="Times New Roman"/>
        </w:rPr>
        <w:t xml:space="preserve"> may induce </w:t>
      </w:r>
      <w:r w:rsidRPr="005D62AC">
        <w:rPr>
          <w:rFonts w:ascii="Times New Roman" w:hAnsi="Times New Roman" w:cs="Times New Roman"/>
        </w:rPr>
        <w:t xml:space="preserve">changes </w:t>
      </w:r>
      <w:r w:rsidR="00997DC9" w:rsidRPr="005D62AC">
        <w:rPr>
          <w:rFonts w:ascii="Times New Roman" w:hAnsi="Times New Roman" w:cs="Times New Roman"/>
        </w:rPr>
        <w:t xml:space="preserve">in soil characteristics </w:t>
      </w:r>
      <w:r w:rsidRPr="005D62AC">
        <w:rPr>
          <w:rFonts w:ascii="Times New Roman" w:hAnsi="Times New Roman" w:cs="Times New Roman"/>
        </w:rPr>
        <w:t>such as increased organic matter</w:t>
      </w:r>
      <w:r w:rsidR="009F5CD1" w:rsidRPr="005D62AC">
        <w:rPr>
          <w:rFonts w:ascii="Times New Roman" w:hAnsi="Times New Roman" w:cs="Times New Roman"/>
        </w:rPr>
        <w:t xml:space="preserve">, </w:t>
      </w:r>
      <w:r w:rsidRPr="005D62AC">
        <w:rPr>
          <w:rFonts w:ascii="Times New Roman" w:hAnsi="Times New Roman" w:cs="Times New Roman"/>
        </w:rPr>
        <w:t>lower bulk densities</w:t>
      </w:r>
      <w:r w:rsidR="009F5CD1" w:rsidRPr="005D62AC">
        <w:rPr>
          <w:rFonts w:ascii="Times New Roman" w:hAnsi="Times New Roman" w:cs="Times New Roman"/>
        </w:rPr>
        <w:t xml:space="preserve">, </w:t>
      </w:r>
      <w:r w:rsidR="001234C9" w:rsidRPr="005D62AC">
        <w:rPr>
          <w:rFonts w:ascii="Times New Roman" w:hAnsi="Times New Roman" w:cs="Times New Roman"/>
        </w:rPr>
        <w:t xml:space="preserve">increased water-stable aggregates, </w:t>
      </w:r>
      <w:r w:rsidR="009F5CD1" w:rsidRPr="005D62AC">
        <w:rPr>
          <w:rFonts w:ascii="Times New Roman" w:hAnsi="Times New Roman" w:cs="Times New Roman"/>
        </w:rPr>
        <w:t xml:space="preserve">and </w:t>
      </w:r>
      <w:r w:rsidR="00BB2192" w:rsidRPr="005D62AC">
        <w:rPr>
          <w:rFonts w:ascii="Times New Roman" w:hAnsi="Times New Roman" w:cs="Times New Roman"/>
        </w:rPr>
        <w:t>more macro-pores</w:t>
      </w:r>
      <w:r w:rsidR="009F5CD1" w:rsidRPr="005D62AC">
        <w:rPr>
          <w:rFonts w:ascii="Times New Roman" w:hAnsi="Times New Roman" w:cs="Times New Roman"/>
        </w:rPr>
        <w:t xml:space="preserve"> </w:t>
      </w:r>
      <w:r w:rsidR="00764A15" w:rsidRPr="005D62AC">
        <w:rPr>
          <w:rFonts w:ascii="Times New Roman" w:hAnsi="Times New Roman" w:cs="Times New Roman"/>
        </w:rPr>
        <w:t>(</w:t>
      </w:r>
      <w:r w:rsidR="001234C9" w:rsidRPr="005D62AC">
        <w:rPr>
          <w:rFonts w:ascii="Times New Roman" w:hAnsi="Times New Roman" w:cs="Times New Roman"/>
        </w:rPr>
        <w:t>Blanco-</w:t>
      </w:r>
      <w:proofErr w:type="spellStart"/>
      <w:r w:rsidR="001234C9" w:rsidRPr="005D62AC">
        <w:rPr>
          <w:rFonts w:ascii="Times New Roman" w:hAnsi="Times New Roman" w:cs="Times New Roman"/>
        </w:rPr>
        <w:t>Canqui</w:t>
      </w:r>
      <w:proofErr w:type="spellEnd"/>
      <w:r w:rsidR="001234C9" w:rsidRPr="005D62AC">
        <w:rPr>
          <w:rFonts w:ascii="Times New Roman" w:hAnsi="Times New Roman" w:cs="Times New Roman"/>
        </w:rPr>
        <w:t xml:space="preserve"> and Jasa, 2019; </w:t>
      </w:r>
      <w:r w:rsidR="00764A15" w:rsidRPr="005D62AC">
        <w:rPr>
          <w:rFonts w:ascii="Times New Roman" w:hAnsi="Times New Roman" w:cs="Times New Roman"/>
        </w:rPr>
        <w:t>Haruna et al., 2020)</w:t>
      </w:r>
      <w:r w:rsidR="006D0CDA" w:rsidRPr="005D62AC">
        <w:rPr>
          <w:rFonts w:ascii="Times New Roman" w:hAnsi="Times New Roman" w:cs="Times New Roman"/>
        </w:rPr>
        <w:t xml:space="preserve">. In theory, these changes </w:t>
      </w:r>
      <w:r w:rsidRPr="005D62AC">
        <w:rPr>
          <w:rFonts w:ascii="Times New Roman" w:hAnsi="Times New Roman" w:cs="Times New Roman"/>
        </w:rPr>
        <w:t>could result in more water storage capacity</w:t>
      </w:r>
      <w:r w:rsidR="009F5CD1" w:rsidRPr="005D62AC">
        <w:rPr>
          <w:rFonts w:ascii="Times New Roman" w:hAnsi="Times New Roman" w:cs="Times New Roman"/>
        </w:rPr>
        <w:t xml:space="preserve"> </w:t>
      </w:r>
      <w:r w:rsidR="00764A15" w:rsidRPr="005D62AC">
        <w:rPr>
          <w:rFonts w:ascii="Times New Roman" w:hAnsi="Times New Roman" w:cs="Times New Roman"/>
        </w:rPr>
        <w:t xml:space="preserve">(Hudson, 1994; </w:t>
      </w:r>
      <w:proofErr w:type="spellStart"/>
      <w:r w:rsidR="00764A15" w:rsidRPr="005D62AC">
        <w:rPr>
          <w:rFonts w:ascii="Times New Roman" w:hAnsi="Times New Roman" w:cs="Times New Roman"/>
        </w:rPr>
        <w:t>Minasny</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McBratney</w:t>
      </w:r>
      <w:proofErr w:type="spellEnd"/>
      <w:r w:rsidR="00764A15" w:rsidRPr="005D62AC">
        <w:rPr>
          <w:rFonts w:ascii="Times New Roman" w:hAnsi="Times New Roman" w:cs="Times New Roman"/>
        </w:rPr>
        <w:t>, 2018; King et al., 2020)</w:t>
      </w:r>
      <w:r w:rsidRPr="005D62AC">
        <w:rPr>
          <w:rFonts w:ascii="Times New Roman" w:hAnsi="Times New Roman" w:cs="Times New Roman"/>
        </w:rPr>
        <w:t xml:space="preserve">, and therefore buffer crop yields against drought stress </w:t>
      </w:r>
      <w:r w:rsidR="00764A15" w:rsidRPr="005D62AC">
        <w:rPr>
          <w:rFonts w:ascii="Times New Roman" w:hAnsi="Times New Roman" w:cs="Times New Roman"/>
        </w:rPr>
        <w:t>(Williams et al., 2016; Kane et al., 2021)</w:t>
      </w:r>
      <w:r w:rsidRPr="005D62AC">
        <w:rPr>
          <w:rFonts w:ascii="Times New Roman" w:hAnsi="Times New Roman" w:cs="Times New Roman"/>
        </w:rPr>
        <w:t xml:space="preserve">. </w:t>
      </w:r>
      <w:r w:rsidR="00426094" w:rsidRPr="005D62AC">
        <w:rPr>
          <w:rFonts w:ascii="Times New Roman" w:hAnsi="Times New Roman" w:cs="Times New Roman"/>
        </w:rPr>
        <w:t>C</w:t>
      </w:r>
      <w:r w:rsidRPr="005D62AC">
        <w:rPr>
          <w:rFonts w:ascii="Times New Roman" w:hAnsi="Times New Roman" w:cs="Times New Roman"/>
        </w:rPr>
        <w:t>over crops m</w:t>
      </w:r>
      <w:r w:rsidR="00997DC9" w:rsidRPr="005D62AC">
        <w:rPr>
          <w:rFonts w:ascii="Times New Roman" w:hAnsi="Times New Roman" w:cs="Times New Roman"/>
        </w:rPr>
        <w:t>ight</w:t>
      </w:r>
      <w:r w:rsidRPr="005D62AC">
        <w:rPr>
          <w:rFonts w:ascii="Times New Roman" w:hAnsi="Times New Roman" w:cs="Times New Roman"/>
        </w:rPr>
        <w:t xml:space="preserve"> also benefit crop-water relations by increasing water infiltration or </w:t>
      </w:r>
      <w:r w:rsidR="00997DC9" w:rsidRPr="005D62AC">
        <w:rPr>
          <w:rFonts w:ascii="Times New Roman" w:hAnsi="Times New Roman" w:cs="Times New Roman"/>
        </w:rPr>
        <w:t xml:space="preserve">reducing evaporation </w:t>
      </w:r>
      <w:r w:rsidRPr="005D62AC">
        <w:rPr>
          <w:rFonts w:ascii="Times New Roman" w:hAnsi="Times New Roman" w:cs="Times New Roman"/>
        </w:rPr>
        <w:t>through a mulching effect</w:t>
      </w:r>
      <w:r w:rsidR="001653BD" w:rsidRPr="005D62AC">
        <w:rPr>
          <w:rFonts w:ascii="Times New Roman" w:hAnsi="Times New Roman" w:cs="Times New Roman"/>
        </w:rPr>
        <w:t xml:space="preserve"> </w:t>
      </w:r>
      <w:r w:rsidR="00764A15" w:rsidRPr="005D62AC">
        <w:rPr>
          <w:rFonts w:ascii="Times New Roman" w:hAnsi="Times New Roman" w:cs="Times New Roman"/>
        </w:rPr>
        <w:t>(Unger and Vigil, 1998; Leuthold et al., 2021)</w:t>
      </w:r>
      <w:r w:rsidRPr="005D62AC">
        <w:rPr>
          <w:rFonts w:ascii="Times New Roman" w:hAnsi="Times New Roman" w:cs="Times New Roman"/>
        </w:rPr>
        <w:t xml:space="preserve">. Two global meta-analyses suggest </w:t>
      </w:r>
      <w:r w:rsidR="00F057B2" w:rsidRPr="005D62AC">
        <w:rPr>
          <w:rFonts w:ascii="Times New Roman" w:hAnsi="Times New Roman" w:cs="Times New Roman"/>
        </w:rPr>
        <w:t xml:space="preserve">that on average, </w:t>
      </w:r>
      <w:r w:rsidR="00426094" w:rsidRPr="005D62AC">
        <w:rPr>
          <w:rFonts w:ascii="Times New Roman" w:hAnsi="Times New Roman" w:cs="Times New Roman"/>
        </w:rPr>
        <w:t>CCs</w:t>
      </w:r>
      <w:r w:rsidRPr="005D62AC">
        <w:rPr>
          <w:rFonts w:ascii="Times New Roman" w:hAnsi="Times New Roman" w:cs="Times New Roman"/>
        </w:rPr>
        <w:t xml:space="preserve"> increase</w:t>
      </w:r>
      <w:r w:rsidR="00277A2B" w:rsidRPr="005D62AC">
        <w:rPr>
          <w:rFonts w:ascii="Times New Roman" w:hAnsi="Times New Roman" w:cs="Times New Roman"/>
        </w:rPr>
        <w:t xml:space="preserve"> soil’s</w:t>
      </w:r>
      <w:r w:rsidRPr="005D62AC">
        <w:rPr>
          <w:rFonts w:ascii="Times New Roman" w:hAnsi="Times New Roman" w:cs="Times New Roman"/>
        </w:rPr>
        <w:t xml:space="preserve"> capacity to store water and </w:t>
      </w:r>
      <w:r w:rsidR="00277A2B" w:rsidRPr="005D62AC">
        <w:rPr>
          <w:rFonts w:ascii="Times New Roman" w:hAnsi="Times New Roman" w:cs="Times New Roman"/>
        </w:rPr>
        <w:t xml:space="preserve">increase </w:t>
      </w:r>
      <w:r w:rsidRPr="005D62AC">
        <w:rPr>
          <w:rFonts w:ascii="Times New Roman" w:hAnsi="Times New Roman" w:cs="Times New Roman"/>
        </w:rPr>
        <w:t>infiltration rates</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and DeLonge, 2017, 2019)</w:t>
      </w:r>
      <w:r w:rsidRPr="005D62AC">
        <w:rPr>
          <w:rFonts w:ascii="Times New Roman" w:hAnsi="Times New Roman" w:cs="Times New Roman"/>
        </w:rPr>
        <w:t xml:space="preserve">. However, to our knowledge there are few studies supporting these findings in Midwestern cover cropping contexts, and </w:t>
      </w:r>
      <w:r w:rsidR="006D0CDA" w:rsidRPr="005D62AC">
        <w:rPr>
          <w:rFonts w:ascii="Times New Roman" w:hAnsi="Times New Roman" w:cs="Times New Roman"/>
        </w:rPr>
        <w:t xml:space="preserve">the few existing studies </w:t>
      </w:r>
      <w:r w:rsidRPr="005D62AC">
        <w:rPr>
          <w:rFonts w:ascii="Times New Roman" w:hAnsi="Times New Roman" w:cs="Times New Roman"/>
        </w:rPr>
        <w:t xml:space="preserve">report </w:t>
      </w:r>
      <w:r w:rsidR="00482C65" w:rsidRPr="005D62AC">
        <w:rPr>
          <w:rFonts w:ascii="Times New Roman" w:hAnsi="Times New Roman" w:cs="Times New Roman"/>
        </w:rPr>
        <w:t xml:space="preserve">contradictory </w:t>
      </w:r>
      <w:r w:rsidRPr="005D62AC">
        <w:rPr>
          <w:rFonts w:ascii="Times New Roman" w:hAnsi="Times New Roman" w:cs="Times New Roman"/>
        </w:rPr>
        <w:t xml:space="preserve">results </w:t>
      </w:r>
      <w:r w:rsidR="00764A15" w:rsidRPr="005D62AC">
        <w:rPr>
          <w:rFonts w:ascii="Times New Roman" w:hAnsi="Times New Roman" w:cs="Times New Roman"/>
        </w:rPr>
        <w:t>(</w:t>
      </w:r>
      <w:proofErr w:type="spellStart"/>
      <w:r w:rsidR="00764A15" w:rsidRPr="005D62AC">
        <w:rPr>
          <w:rFonts w:ascii="Times New Roman" w:hAnsi="Times New Roman" w:cs="Times New Roman"/>
        </w:rPr>
        <w:t>Villamil</w:t>
      </w:r>
      <w:proofErr w:type="spellEnd"/>
      <w:r w:rsidR="00764A15" w:rsidRPr="005D62AC">
        <w:rPr>
          <w:rFonts w:ascii="Times New Roman" w:hAnsi="Times New Roman" w:cs="Times New Roman"/>
        </w:rPr>
        <w:t xml:space="preserve"> et al., 2006; Haruna and </w:t>
      </w:r>
      <w:proofErr w:type="spellStart"/>
      <w:r w:rsidR="00764A15" w:rsidRPr="005D62AC">
        <w:rPr>
          <w:rFonts w:ascii="Times New Roman" w:hAnsi="Times New Roman" w:cs="Times New Roman"/>
        </w:rPr>
        <w:t>Nkongolo</w:t>
      </w:r>
      <w:proofErr w:type="spellEnd"/>
      <w:r w:rsidR="00764A15" w:rsidRPr="005D62AC">
        <w:rPr>
          <w:rFonts w:ascii="Times New Roman" w:hAnsi="Times New Roman" w:cs="Times New Roman"/>
        </w:rPr>
        <w:t xml:space="preserve">, 2015; </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et al., 2016; </w:t>
      </w:r>
      <w:proofErr w:type="spellStart"/>
      <w:r w:rsidR="00764A15" w:rsidRPr="005D62AC">
        <w:rPr>
          <w:rFonts w:ascii="Times New Roman" w:hAnsi="Times New Roman" w:cs="Times New Roman"/>
        </w:rPr>
        <w:t>Rorick</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2017; Irmak et al., 2018)</w:t>
      </w:r>
      <w:r w:rsidRPr="005D62AC">
        <w:rPr>
          <w:rFonts w:ascii="Times New Roman" w:hAnsi="Times New Roman" w:cs="Times New Roman"/>
        </w:rPr>
        <w:t xml:space="preserve">. </w:t>
      </w:r>
      <w:r w:rsidR="006D0CDA" w:rsidRPr="005D62AC">
        <w:rPr>
          <w:rFonts w:ascii="Times New Roman" w:hAnsi="Times New Roman" w:cs="Times New Roman"/>
        </w:rPr>
        <w:t>Region-specific studies are ne</w:t>
      </w:r>
      <w:r w:rsidR="00785757" w:rsidRPr="005D62AC">
        <w:rPr>
          <w:rFonts w:ascii="Times New Roman" w:hAnsi="Times New Roman" w:cs="Times New Roman"/>
        </w:rPr>
        <w:t>eded, as climatic and management</w:t>
      </w:r>
      <w:r w:rsidR="006D0CDA" w:rsidRPr="005D62AC">
        <w:rPr>
          <w:rFonts w:ascii="Times New Roman" w:hAnsi="Times New Roman" w:cs="Times New Roman"/>
        </w:rPr>
        <w:t xml:space="preserve"> constraints of maize-soybean rotations can limit CC options and growth potential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Baker and </w:t>
      </w:r>
      <w:proofErr w:type="spellStart"/>
      <w:r w:rsidR="00764A15" w:rsidRPr="005D62AC">
        <w:rPr>
          <w:rFonts w:ascii="Times New Roman" w:hAnsi="Times New Roman" w:cs="Times New Roman"/>
        </w:rPr>
        <w:t>Griffis</w:t>
      </w:r>
      <w:proofErr w:type="spellEnd"/>
      <w:r w:rsidR="00764A15" w:rsidRPr="005D62AC">
        <w:rPr>
          <w:rFonts w:ascii="Times New Roman" w:hAnsi="Times New Roman" w:cs="Times New Roman"/>
        </w:rPr>
        <w:t>, 2009; Nichols et al., 2020</w:t>
      </w:r>
      <w:r w:rsidR="009D3B75" w:rsidRPr="005D62AC">
        <w:rPr>
          <w:rFonts w:ascii="Times New Roman" w:hAnsi="Times New Roman" w:cs="Times New Roman"/>
        </w:rPr>
        <w:t>a</w:t>
      </w:r>
      <w:r w:rsidR="00764A15" w:rsidRPr="005D62AC">
        <w:rPr>
          <w:rFonts w:ascii="Times New Roman" w:hAnsi="Times New Roman" w:cs="Times New Roman"/>
        </w:rPr>
        <w:t>)</w:t>
      </w:r>
      <w:r w:rsidR="00CA1727" w:rsidRPr="005D62AC">
        <w:rPr>
          <w:rFonts w:ascii="Times New Roman" w:hAnsi="Times New Roman" w:cs="Times New Roman"/>
        </w:rPr>
        <w:t>.</w:t>
      </w:r>
      <w:r w:rsidR="00301380" w:rsidRPr="005D62AC">
        <w:rPr>
          <w:rFonts w:ascii="Times New Roman" w:hAnsi="Times New Roman" w:cs="Times New Roman"/>
        </w:rPr>
        <w:t xml:space="preserve"> Furthermore, to our knowledge there are no studies that report results from </w:t>
      </w:r>
      <w:r w:rsidR="00482C65" w:rsidRPr="005D62AC">
        <w:rPr>
          <w:rFonts w:ascii="Times New Roman" w:hAnsi="Times New Roman" w:cs="Times New Roman"/>
        </w:rPr>
        <w:t xml:space="preserve">fields of </w:t>
      </w:r>
      <w:r w:rsidR="00301380" w:rsidRPr="005D62AC">
        <w:rPr>
          <w:rFonts w:ascii="Times New Roman" w:hAnsi="Times New Roman" w:cs="Times New Roman"/>
        </w:rPr>
        <w:t xml:space="preserve">commercial </w:t>
      </w:r>
      <w:r w:rsidR="00482C65" w:rsidRPr="005D62AC">
        <w:rPr>
          <w:rFonts w:ascii="Times New Roman" w:hAnsi="Times New Roman" w:cs="Times New Roman"/>
        </w:rPr>
        <w:lastRenderedPageBreak/>
        <w:t>farms</w:t>
      </w:r>
      <w:r w:rsidR="00301380" w:rsidRPr="005D62AC">
        <w:rPr>
          <w:rFonts w:ascii="Times New Roman" w:hAnsi="Times New Roman" w:cs="Times New Roman"/>
        </w:rPr>
        <w:t>, and it is therefore unclear whether results observed in a controlled research setting are transferable to large-scale production fields.</w:t>
      </w:r>
    </w:p>
    <w:p w14:paraId="036F53F1" w14:textId="5138F562" w:rsidR="00F057B2"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t>In addition to regional differences in CC effects, t</w:t>
      </w:r>
      <w:r w:rsidR="006D0CDA" w:rsidRPr="005D62AC">
        <w:rPr>
          <w:rFonts w:ascii="Times New Roman" w:hAnsi="Times New Roman" w:cs="Times New Roman"/>
        </w:rPr>
        <w:t xml:space="preserve">he </w:t>
      </w:r>
      <w:r w:rsidR="007D1372" w:rsidRPr="005D62AC">
        <w:rPr>
          <w:rFonts w:ascii="Times New Roman" w:hAnsi="Times New Roman" w:cs="Times New Roman"/>
        </w:rPr>
        <w:t>number of years that CCs have been used</w:t>
      </w:r>
      <w:r w:rsidR="00426094" w:rsidRPr="005D62AC">
        <w:rPr>
          <w:rFonts w:ascii="Times New Roman" w:hAnsi="Times New Roman" w:cs="Times New Roman"/>
        </w:rPr>
        <w:t xml:space="preserve"> </w:t>
      </w:r>
      <w:r w:rsidR="007D1372" w:rsidRPr="005D62AC">
        <w:rPr>
          <w:rFonts w:ascii="Times New Roman" w:hAnsi="Times New Roman" w:cs="Times New Roman"/>
        </w:rPr>
        <w:t xml:space="preserve">in a field </w:t>
      </w:r>
      <w:r w:rsidR="00426094" w:rsidRPr="005D62AC">
        <w:rPr>
          <w:rFonts w:ascii="Times New Roman" w:hAnsi="Times New Roman" w:cs="Times New Roman"/>
        </w:rPr>
        <w:t xml:space="preserve">may also </w:t>
      </w:r>
      <w:r w:rsidR="006D0CDA" w:rsidRPr="005D62AC">
        <w:rPr>
          <w:rFonts w:ascii="Times New Roman" w:hAnsi="Times New Roman" w:cs="Times New Roman"/>
        </w:rPr>
        <w:t>influence</w:t>
      </w:r>
      <w:r w:rsidR="00426094" w:rsidRPr="005D62AC">
        <w:rPr>
          <w:rFonts w:ascii="Times New Roman" w:hAnsi="Times New Roman" w:cs="Times New Roman"/>
        </w:rPr>
        <w:t xml:space="preserve"> wh</w:t>
      </w:r>
      <w:r w:rsidR="006D0CDA" w:rsidRPr="005D62AC">
        <w:rPr>
          <w:rFonts w:ascii="Times New Roman" w:hAnsi="Times New Roman" w:cs="Times New Roman"/>
        </w:rPr>
        <w:t xml:space="preserve">ether changes in soil </w:t>
      </w:r>
      <w:r w:rsidR="00426094" w:rsidRPr="005D62AC">
        <w:rPr>
          <w:rFonts w:ascii="Times New Roman" w:hAnsi="Times New Roman" w:cs="Times New Roman"/>
        </w:rPr>
        <w:t xml:space="preserve">are detected. Long-term studies on tillage </w:t>
      </w:r>
      <w:r w:rsidR="007D1372" w:rsidRPr="005D62AC">
        <w:rPr>
          <w:rFonts w:ascii="Times New Roman" w:hAnsi="Times New Roman" w:cs="Times New Roman"/>
        </w:rPr>
        <w:t xml:space="preserve">practices </w:t>
      </w:r>
      <w:r w:rsidR="00426094" w:rsidRPr="005D62AC">
        <w:rPr>
          <w:rFonts w:ascii="Times New Roman" w:hAnsi="Times New Roman" w:cs="Times New Roman"/>
        </w:rPr>
        <w:t>have shown significant, but slow changes to the soil after implementing no-till</w:t>
      </w:r>
      <w:r w:rsidR="00051954" w:rsidRPr="005D62AC">
        <w:rPr>
          <w:rFonts w:ascii="Times New Roman" w:hAnsi="Times New Roman" w:cs="Times New Roman"/>
        </w:rPr>
        <w:t xml:space="preserve"> </w:t>
      </w:r>
      <w:r w:rsidR="00764A15" w:rsidRPr="005D62AC">
        <w:rPr>
          <w:rFonts w:ascii="Times New Roman" w:hAnsi="Times New Roman" w:cs="Times New Roman"/>
        </w:rPr>
        <w:t>(Al-</w:t>
      </w:r>
      <w:proofErr w:type="spellStart"/>
      <w:r w:rsidR="00764A15" w:rsidRPr="005D62AC">
        <w:rPr>
          <w:rFonts w:ascii="Times New Roman" w:hAnsi="Times New Roman" w:cs="Times New Roman"/>
        </w:rPr>
        <w:t>Kaisi</w:t>
      </w:r>
      <w:proofErr w:type="spellEnd"/>
      <w:r w:rsidR="00764A15" w:rsidRPr="005D62AC">
        <w:rPr>
          <w:rFonts w:ascii="Times New Roman" w:hAnsi="Times New Roman" w:cs="Times New Roman"/>
        </w:rPr>
        <w:t xml:space="preserve"> et al., 2014; </w:t>
      </w:r>
      <w:proofErr w:type="spellStart"/>
      <w:r w:rsidR="00764A15" w:rsidRPr="005D62AC">
        <w:rPr>
          <w:rFonts w:ascii="Times New Roman" w:hAnsi="Times New Roman" w:cs="Times New Roman"/>
        </w:rPr>
        <w:t>Cusser</w:t>
      </w:r>
      <w:proofErr w:type="spellEnd"/>
      <w:r w:rsidR="00764A15" w:rsidRPr="005D62AC">
        <w:rPr>
          <w:rFonts w:ascii="Times New Roman" w:hAnsi="Times New Roman" w:cs="Times New Roman"/>
        </w:rPr>
        <w:t xml:space="preserve"> et al., 2020)</w:t>
      </w:r>
      <w:r w:rsidR="00426094" w:rsidRPr="005D62AC">
        <w:rPr>
          <w:rFonts w:ascii="Times New Roman" w:hAnsi="Times New Roman" w:cs="Times New Roman"/>
        </w:rPr>
        <w:t xml:space="preserve">. Addition of </w:t>
      </w:r>
      <w:r w:rsidR="006D0CDA" w:rsidRPr="005D62AC">
        <w:rPr>
          <w:rFonts w:ascii="Times New Roman" w:hAnsi="Times New Roman" w:cs="Times New Roman"/>
        </w:rPr>
        <w:t>CC</w:t>
      </w:r>
      <w:r w:rsidR="00426094" w:rsidRPr="005D62AC">
        <w:rPr>
          <w:rFonts w:ascii="Times New Roman" w:hAnsi="Times New Roman" w:cs="Times New Roman"/>
        </w:rPr>
        <w:t>s m</w:t>
      </w:r>
      <w:r w:rsidR="00997DC9" w:rsidRPr="005D62AC">
        <w:rPr>
          <w:rFonts w:ascii="Times New Roman" w:hAnsi="Times New Roman" w:cs="Times New Roman"/>
        </w:rPr>
        <w:t>ight</w:t>
      </w:r>
      <w:r w:rsidR="00426094" w:rsidRPr="005D62AC">
        <w:rPr>
          <w:rFonts w:ascii="Times New Roman" w:hAnsi="Times New Roman" w:cs="Times New Roman"/>
        </w:rPr>
        <w:t xml:space="preserve"> likewise requi</w:t>
      </w:r>
      <w:r w:rsidR="00785757" w:rsidRPr="005D62AC">
        <w:rPr>
          <w:rFonts w:ascii="Times New Roman" w:hAnsi="Times New Roman" w:cs="Times New Roman"/>
        </w:rPr>
        <w:t>re several years before changes in</w:t>
      </w:r>
      <w:r w:rsidR="00426094" w:rsidRPr="005D62AC">
        <w:rPr>
          <w:rFonts w:ascii="Times New Roman" w:hAnsi="Times New Roman" w:cs="Times New Roman"/>
        </w:rPr>
        <w:t xml:space="preserve"> soil hydrological properties can be detected, necessitating data collection from long-term experiments.  </w:t>
      </w:r>
    </w:p>
    <w:p w14:paraId="46BA7143" w14:textId="2B848977" w:rsidR="00277A2B" w:rsidRPr="005D62AC" w:rsidRDefault="00841D1C" w:rsidP="00B2636F">
      <w:pPr>
        <w:spacing w:line="480" w:lineRule="auto"/>
        <w:rPr>
          <w:rFonts w:ascii="Times New Roman" w:hAnsi="Times New Roman" w:cs="Times New Roman"/>
        </w:rPr>
      </w:pPr>
      <w:r w:rsidRPr="005D62AC">
        <w:rPr>
          <w:rFonts w:ascii="Times New Roman" w:hAnsi="Times New Roman" w:cs="Times New Roman"/>
        </w:rPr>
        <w:t xml:space="preserve">On average, 75% </w:t>
      </w:r>
      <w:r w:rsidR="00B2636F" w:rsidRPr="005D62AC">
        <w:rPr>
          <w:rFonts w:ascii="Times New Roman" w:hAnsi="Times New Roman" w:cs="Times New Roman"/>
        </w:rPr>
        <w:t xml:space="preserve">of </w:t>
      </w:r>
      <w:r w:rsidR="00BE7B19" w:rsidRPr="005D62AC">
        <w:rPr>
          <w:rFonts w:ascii="Times New Roman" w:hAnsi="Times New Roman" w:cs="Times New Roman"/>
        </w:rPr>
        <w:t>both</w:t>
      </w:r>
      <w:r w:rsidRPr="005D62AC">
        <w:rPr>
          <w:rFonts w:ascii="Times New Roman" w:hAnsi="Times New Roman" w:cs="Times New Roman"/>
        </w:rPr>
        <w:t xml:space="preserve"> maize and soybean</w:t>
      </w:r>
      <w:r w:rsidR="00B2636F" w:rsidRPr="005D62AC">
        <w:rPr>
          <w:rFonts w:ascii="Times New Roman" w:hAnsi="Times New Roman" w:cs="Times New Roman"/>
        </w:rPr>
        <w:t xml:space="preserve"> root mass </w:t>
      </w:r>
      <w:proofErr w:type="gramStart"/>
      <w:r w:rsidR="00B2636F" w:rsidRPr="005D62AC">
        <w:rPr>
          <w:rFonts w:ascii="Times New Roman" w:hAnsi="Times New Roman" w:cs="Times New Roman"/>
        </w:rPr>
        <w:t>is located in</w:t>
      </w:r>
      <w:proofErr w:type="gramEnd"/>
      <w:r w:rsidR="00B2636F" w:rsidRPr="005D62AC">
        <w:rPr>
          <w:rFonts w:ascii="Times New Roman" w:hAnsi="Times New Roman" w:cs="Times New Roman"/>
        </w:rPr>
        <w:t xml:space="preserve"> the top 30 cm of the soil profile (Nichols et al. 2019), indicating soil water storage in this increment will have important implications for crop water use. </w:t>
      </w:r>
      <w:r w:rsidR="00BE7B19" w:rsidRPr="005D62AC">
        <w:rPr>
          <w:rFonts w:ascii="Times New Roman" w:hAnsi="Times New Roman" w:cs="Times New Roman"/>
        </w:rPr>
        <w:t>S</w:t>
      </w:r>
      <w:r w:rsidR="00B2636F" w:rsidRPr="005D62AC">
        <w:rPr>
          <w:rFonts w:ascii="Times New Roman" w:hAnsi="Times New Roman" w:cs="Times New Roman"/>
        </w:rPr>
        <w:t>hallow soil depths (0-10</w:t>
      </w:r>
      <w:r w:rsidR="007D1372" w:rsidRPr="005D62AC">
        <w:rPr>
          <w:rFonts w:ascii="Times New Roman" w:hAnsi="Times New Roman" w:cs="Times New Roman"/>
        </w:rPr>
        <w:t xml:space="preserve"> </w:t>
      </w:r>
      <w:r w:rsidR="00B2636F" w:rsidRPr="005D62AC">
        <w:rPr>
          <w:rFonts w:ascii="Times New Roman" w:hAnsi="Times New Roman" w:cs="Times New Roman"/>
        </w:rPr>
        <w:t xml:space="preserve">cm) may be more responsive to CC effects </w:t>
      </w:r>
      <w:r w:rsidR="00BE7B19" w:rsidRPr="005D62AC">
        <w:rPr>
          <w:rFonts w:ascii="Times New Roman" w:hAnsi="Times New Roman" w:cs="Times New Roman"/>
        </w:rPr>
        <w:t xml:space="preserve">compared to deeper </w:t>
      </w:r>
      <w:r w:rsidR="007D1372" w:rsidRPr="005D62AC">
        <w:rPr>
          <w:rFonts w:ascii="Times New Roman" w:hAnsi="Times New Roman" w:cs="Times New Roman"/>
        </w:rPr>
        <w:t xml:space="preserve">soil layers </w:t>
      </w:r>
      <w:r w:rsidR="00BE7B19" w:rsidRPr="005D62AC">
        <w:rPr>
          <w:rFonts w:ascii="Times New Roman" w:hAnsi="Times New Roman" w:cs="Times New Roman"/>
        </w:rPr>
        <w:t>(</w:t>
      </w:r>
      <w:proofErr w:type="gramStart"/>
      <w:r w:rsidR="00B2636F" w:rsidRPr="005D62AC">
        <w:rPr>
          <w:rFonts w:ascii="Times New Roman" w:hAnsi="Times New Roman" w:cs="Times New Roman"/>
        </w:rPr>
        <w:t>e.g.</w:t>
      </w:r>
      <w:proofErr w:type="gramEnd"/>
      <w:r w:rsidR="00BE7B19" w:rsidRPr="005D62AC">
        <w:rPr>
          <w:rFonts w:ascii="Times New Roman" w:hAnsi="Times New Roman" w:cs="Times New Roman"/>
        </w:rPr>
        <w:t xml:space="preserve"> </w:t>
      </w:r>
      <w:r w:rsidR="00B2636F" w:rsidRPr="005D62AC">
        <w:rPr>
          <w:rFonts w:ascii="Times New Roman" w:hAnsi="Times New Roman" w:cs="Times New Roman"/>
        </w:rPr>
        <w:t xml:space="preserve">Atwood and Wood, 2021; </w:t>
      </w:r>
      <w:proofErr w:type="spellStart"/>
      <w:r w:rsidR="00B2636F" w:rsidRPr="005D62AC">
        <w:rPr>
          <w:rFonts w:ascii="Times New Roman" w:hAnsi="Times New Roman" w:cs="Times New Roman"/>
        </w:rPr>
        <w:t>Kaspar</w:t>
      </w:r>
      <w:proofErr w:type="spellEnd"/>
      <w:r w:rsidR="00B2636F" w:rsidRPr="005D62AC">
        <w:rPr>
          <w:rFonts w:ascii="Times New Roman" w:hAnsi="Times New Roman" w:cs="Times New Roman"/>
        </w:rPr>
        <w:t xml:space="preserve"> et al., 2006; Moore et al., 2014),</w:t>
      </w:r>
      <w:r w:rsidR="00BE7B19" w:rsidRPr="005D62AC">
        <w:rPr>
          <w:rFonts w:ascii="Times New Roman" w:hAnsi="Times New Roman" w:cs="Times New Roman"/>
        </w:rPr>
        <w:t xml:space="preserve"> but modelling and isotope studies suggest s</w:t>
      </w:r>
      <w:r w:rsidR="00B2636F" w:rsidRPr="005D62AC">
        <w:rPr>
          <w:rFonts w:ascii="Times New Roman" w:hAnsi="Times New Roman" w:cs="Times New Roman"/>
        </w:rPr>
        <w:t xml:space="preserve">oil water below 10 cm </w:t>
      </w:r>
      <w:r w:rsidR="00FC4C2C" w:rsidRPr="005D62AC">
        <w:rPr>
          <w:rFonts w:ascii="Times New Roman" w:hAnsi="Times New Roman" w:cs="Times New Roman"/>
        </w:rPr>
        <w:t>may be more important when consider</w:t>
      </w:r>
      <w:r w:rsidR="00BE7B19" w:rsidRPr="005D62AC">
        <w:rPr>
          <w:rFonts w:ascii="Times New Roman" w:hAnsi="Times New Roman" w:cs="Times New Roman"/>
        </w:rPr>
        <w:t xml:space="preserve">ing the soil’s contribution to a </w:t>
      </w:r>
      <w:r w:rsidR="00FC4C2C" w:rsidRPr="005D62AC">
        <w:rPr>
          <w:rFonts w:ascii="Times New Roman" w:hAnsi="Times New Roman" w:cs="Times New Roman"/>
        </w:rPr>
        <w:t xml:space="preserve">crop’s water supply </w:t>
      </w:r>
      <w:r w:rsidR="00764A15" w:rsidRPr="005D62AC">
        <w:rPr>
          <w:rFonts w:ascii="Times New Roman" w:hAnsi="Times New Roman" w:cs="Times New Roman"/>
        </w:rPr>
        <w:t xml:space="preserve">(Williams et al., 2008; </w:t>
      </w:r>
      <w:proofErr w:type="spellStart"/>
      <w:r w:rsidR="00764A15" w:rsidRPr="005D62AC">
        <w:rPr>
          <w:rFonts w:ascii="Times New Roman" w:hAnsi="Times New Roman" w:cs="Times New Roman"/>
        </w:rPr>
        <w:t>Asbjornsen</w:t>
      </w:r>
      <w:proofErr w:type="spellEnd"/>
      <w:r w:rsidR="00764A15" w:rsidRPr="005D62AC">
        <w:rPr>
          <w:rFonts w:ascii="Times New Roman" w:hAnsi="Times New Roman" w:cs="Times New Roman"/>
        </w:rPr>
        <w:t xml:space="preserve"> et al., 2008; Rizzo et al., 2018)</w:t>
      </w:r>
      <w:r w:rsidR="00051954" w:rsidRPr="005D62AC">
        <w:rPr>
          <w:rFonts w:ascii="Times New Roman" w:hAnsi="Times New Roman" w:cs="Times New Roman"/>
        </w:rPr>
        <w:t>.</w:t>
      </w:r>
      <w:r w:rsidR="00F057B2" w:rsidRPr="005D62AC">
        <w:rPr>
          <w:rFonts w:ascii="Times New Roman" w:hAnsi="Times New Roman" w:cs="Times New Roman"/>
        </w:rPr>
        <w:t xml:space="preserve"> </w:t>
      </w:r>
      <w:r w:rsidR="00BE7B19" w:rsidRPr="005D62AC">
        <w:rPr>
          <w:rFonts w:ascii="Times New Roman" w:hAnsi="Times New Roman" w:cs="Times New Roman"/>
        </w:rPr>
        <w:t>In general</w:t>
      </w:r>
      <w:r w:rsidR="006B3717" w:rsidRPr="005D62AC">
        <w:rPr>
          <w:rFonts w:ascii="Times New Roman" w:hAnsi="Times New Roman" w:cs="Times New Roman"/>
        </w:rPr>
        <w:t>,</w:t>
      </w:r>
      <w:r w:rsidR="00BE7B19" w:rsidRPr="005D62AC">
        <w:rPr>
          <w:rFonts w:ascii="Times New Roman" w:hAnsi="Times New Roman" w:cs="Times New Roman"/>
        </w:rPr>
        <w:t xml:space="preserve"> there is less information </w:t>
      </w:r>
      <w:r w:rsidRPr="005D62AC">
        <w:rPr>
          <w:rFonts w:ascii="Times New Roman" w:hAnsi="Times New Roman" w:cs="Times New Roman"/>
        </w:rPr>
        <w:t xml:space="preserve">available </w:t>
      </w:r>
      <w:r w:rsidR="00BE7B19" w:rsidRPr="005D62AC">
        <w:rPr>
          <w:rFonts w:ascii="Times New Roman" w:hAnsi="Times New Roman" w:cs="Times New Roman"/>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sidRPr="005D62AC">
        <w:rPr>
          <w:rFonts w:ascii="Times New Roman" w:hAnsi="Times New Roman" w:cs="Times New Roman"/>
        </w:rPr>
        <w:t xml:space="preserve">affect </w:t>
      </w:r>
      <w:r w:rsidR="00BE7B19" w:rsidRPr="005D62AC">
        <w:rPr>
          <w:rFonts w:ascii="Times New Roman" w:hAnsi="Times New Roman" w:cs="Times New Roman"/>
        </w:rPr>
        <w:t xml:space="preserve">crop yield stability through crop-water relations. </w:t>
      </w:r>
    </w:p>
    <w:p w14:paraId="2EFF8E73" w14:textId="49122CA0" w:rsidR="0009397B"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t xml:space="preserve">Lastly, to our knowledge the causal relationships between CCs and soil water storage have not been explicitly presented. Causal models can help identify </w:t>
      </w:r>
      <w:ins w:id="11" w:author="Virginia Nichols" w:date="2021-11-19T11:45:00Z">
        <w:r w:rsidR="00597030">
          <w:rPr>
            <w:rFonts w:ascii="Times New Roman" w:hAnsi="Times New Roman" w:cs="Times New Roman"/>
          </w:rPr>
          <w:t>gaps in the literature and</w:t>
        </w:r>
      </w:ins>
      <w:ins w:id="12" w:author="Virginia Nichols" w:date="2021-11-19T11:46:00Z">
        <w:r w:rsidR="00597030">
          <w:rPr>
            <w:rFonts w:ascii="Times New Roman" w:hAnsi="Times New Roman" w:cs="Times New Roman"/>
          </w:rPr>
          <w:t xml:space="preserve"> help target data collection. </w:t>
        </w:r>
      </w:ins>
      <w:del w:id="13" w:author="Virginia Nichols" w:date="2021-11-19T11:46:00Z">
        <w:r w:rsidRPr="005D62AC" w:rsidDel="00597030">
          <w:rPr>
            <w:rFonts w:ascii="Times New Roman" w:hAnsi="Times New Roman" w:cs="Times New Roman"/>
          </w:rPr>
          <w:delText>data needs, and w</w:delText>
        </w:r>
      </w:del>
      <w:ins w:id="14" w:author="Virginia Nichols" w:date="2021-11-19T11:46:00Z">
        <w:r w:rsidR="00597030">
          <w:rPr>
            <w:rFonts w:ascii="Times New Roman" w:hAnsi="Times New Roman" w:cs="Times New Roman"/>
          </w:rPr>
          <w:t>W</w:t>
        </w:r>
      </w:ins>
      <w:r w:rsidRPr="005D62AC">
        <w:rPr>
          <w:rFonts w:ascii="Times New Roman" w:hAnsi="Times New Roman" w:cs="Times New Roman"/>
        </w:rPr>
        <w:t xml:space="preserve">hen sufficient data </w:t>
      </w:r>
      <w:r w:rsidR="007D1372" w:rsidRPr="005D62AC">
        <w:rPr>
          <w:rFonts w:ascii="Times New Roman" w:hAnsi="Times New Roman" w:cs="Times New Roman"/>
        </w:rPr>
        <w:t xml:space="preserve">are </w:t>
      </w:r>
      <w:r w:rsidRPr="005D62AC">
        <w:rPr>
          <w:rFonts w:ascii="Times New Roman" w:hAnsi="Times New Roman" w:cs="Times New Roman"/>
        </w:rPr>
        <w:t>available</w:t>
      </w:r>
      <w:ins w:id="15" w:author="Virginia Nichols" w:date="2021-11-19T11:47:00Z">
        <w:r w:rsidR="00597030">
          <w:rPr>
            <w:rFonts w:ascii="Times New Roman" w:hAnsi="Times New Roman" w:cs="Times New Roman"/>
          </w:rPr>
          <w:t xml:space="preserve">, causal models </w:t>
        </w:r>
      </w:ins>
      <w:del w:id="16" w:author="Virginia Nichols" w:date="2021-11-19T11:47:00Z">
        <w:r w:rsidRPr="005D62AC" w:rsidDel="00597030">
          <w:rPr>
            <w:rFonts w:ascii="Times New Roman" w:hAnsi="Times New Roman" w:cs="Times New Roman"/>
          </w:rPr>
          <w:delText xml:space="preserve"> </w:delText>
        </w:r>
      </w:del>
      <w:r w:rsidRPr="005D62AC">
        <w:rPr>
          <w:rFonts w:ascii="Times New Roman" w:hAnsi="Times New Roman" w:cs="Times New Roman"/>
        </w:rPr>
        <w:t xml:space="preserve">can be used to construct structural equation models that estimate the relative strength of causal </w:t>
      </w:r>
      <w:ins w:id="17" w:author="Virginia Nichols" w:date="2021-11-19T11:48:00Z">
        <w:r w:rsidR="00E66F8A">
          <w:rPr>
            <w:rFonts w:ascii="Times New Roman" w:hAnsi="Times New Roman" w:cs="Times New Roman"/>
          </w:rPr>
          <w:t>factors</w:t>
        </w:r>
      </w:ins>
      <w:del w:id="18" w:author="Virginia Nichols" w:date="2021-11-19T11:48:00Z">
        <w:r w:rsidRPr="005D62AC" w:rsidDel="00E66F8A">
          <w:rPr>
            <w:rFonts w:ascii="Times New Roman" w:hAnsi="Times New Roman" w:cs="Times New Roman"/>
          </w:rPr>
          <w:delText>paths</w:delText>
        </w:r>
      </w:del>
      <w:r w:rsidR="00051954" w:rsidRPr="005D62AC">
        <w:rPr>
          <w:rFonts w:ascii="Times New Roman" w:hAnsi="Times New Roman" w:cs="Times New Roman"/>
        </w:rPr>
        <w:t xml:space="preserve"> </w:t>
      </w:r>
      <w:r w:rsidR="00764A15" w:rsidRPr="005D62AC">
        <w:rPr>
          <w:rFonts w:ascii="Times New Roman" w:hAnsi="Times New Roman" w:cs="Times New Roman"/>
        </w:rPr>
        <w:t>(Smith et al., 2014)</w:t>
      </w:r>
      <w:r w:rsidRPr="005D62AC">
        <w:rPr>
          <w:rFonts w:ascii="Times New Roman" w:hAnsi="Times New Roman" w:cs="Times New Roman"/>
        </w:rPr>
        <w:t xml:space="preserve">. </w:t>
      </w:r>
      <w:r w:rsidR="00997DC9" w:rsidRPr="005D62AC">
        <w:rPr>
          <w:rFonts w:ascii="Times New Roman" w:hAnsi="Times New Roman" w:cs="Times New Roman"/>
        </w:rPr>
        <w:t>Ca</w:t>
      </w:r>
      <w:r w:rsidR="007D1372" w:rsidRPr="005D62AC">
        <w:rPr>
          <w:rFonts w:ascii="Times New Roman" w:hAnsi="Times New Roman" w:cs="Times New Roman"/>
        </w:rPr>
        <w:t>u</w:t>
      </w:r>
      <w:r w:rsidR="00997DC9" w:rsidRPr="005D62AC">
        <w:rPr>
          <w:rFonts w:ascii="Times New Roman" w:hAnsi="Times New Roman" w:cs="Times New Roman"/>
        </w:rPr>
        <w:t xml:space="preserve">sal modelling </w:t>
      </w:r>
      <w:r w:rsidRPr="005D62AC">
        <w:rPr>
          <w:rFonts w:ascii="Times New Roman" w:hAnsi="Times New Roman" w:cs="Times New Roman"/>
        </w:rPr>
        <w:t>can also be used to frame hypotheses, resulting in more targeted research questions</w:t>
      </w:r>
      <w:r w:rsidR="00A054E5" w:rsidRPr="005D62AC">
        <w:rPr>
          <w:rFonts w:ascii="Times New Roman" w:hAnsi="Times New Roman" w:cs="Times New Roman"/>
        </w:rPr>
        <w:t xml:space="preserve"> that directly test the presence or absence of causal links</w:t>
      </w:r>
      <w:r w:rsidR="006C0F93" w:rsidRPr="005D62AC">
        <w:rPr>
          <w:rFonts w:ascii="Times New Roman" w:hAnsi="Times New Roman" w:cs="Times New Roman"/>
        </w:rPr>
        <w:t xml:space="preserve"> (Pearl, 2010)</w:t>
      </w:r>
      <w:r w:rsidR="00997DC9" w:rsidRPr="005D62AC">
        <w:rPr>
          <w:rFonts w:ascii="Times New Roman" w:hAnsi="Times New Roman" w:cs="Times New Roman"/>
        </w:rPr>
        <w:t>. Therefore, a credible</w:t>
      </w:r>
      <w:r w:rsidRPr="005D62AC">
        <w:rPr>
          <w:rFonts w:ascii="Times New Roman" w:hAnsi="Times New Roman" w:cs="Times New Roman"/>
        </w:rPr>
        <w:t xml:space="preserve"> causal model can aid in advancing</w:t>
      </w:r>
      <w:r w:rsidR="00A054E5" w:rsidRPr="005D62AC">
        <w:rPr>
          <w:rFonts w:ascii="Times New Roman" w:hAnsi="Times New Roman" w:cs="Times New Roman"/>
        </w:rPr>
        <w:t xml:space="preserve"> future research. </w:t>
      </w:r>
      <w:r w:rsidRPr="005D62AC">
        <w:rPr>
          <w:rFonts w:ascii="Times New Roman" w:hAnsi="Times New Roman" w:cs="Times New Roman"/>
        </w:rPr>
        <w:t xml:space="preserve">  </w:t>
      </w:r>
      <w:r w:rsidR="00FC4C2C" w:rsidRPr="005D62AC">
        <w:rPr>
          <w:rFonts w:ascii="Times New Roman" w:hAnsi="Times New Roman" w:cs="Times New Roman"/>
        </w:rPr>
        <w:t xml:space="preserve"> </w:t>
      </w:r>
    </w:p>
    <w:p w14:paraId="4821DEF4" w14:textId="0B71BE6B" w:rsidR="00CD4AF2" w:rsidRPr="005D62AC" w:rsidRDefault="00FC4C2C" w:rsidP="00A054E5">
      <w:pPr>
        <w:spacing w:line="480" w:lineRule="auto"/>
        <w:rPr>
          <w:rFonts w:ascii="Times New Roman" w:hAnsi="Times New Roman" w:cs="Times New Roman"/>
        </w:rPr>
      </w:pPr>
      <w:r w:rsidRPr="005D62AC">
        <w:rPr>
          <w:rFonts w:ascii="Times New Roman" w:hAnsi="Times New Roman" w:cs="Times New Roman"/>
        </w:rPr>
        <w:lastRenderedPageBreak/>
        <w:t xml:space="preserve">Given </w:t>
      </w:r>
      <w:r w:rsidR="00A40DC1" w:rsidRPr="005D62AC">
        <w:rPr>
          <w:rFonts w:ascii="Times New Roman" w:hAnsi="Times New Roman" w:cs="Times New Roman"/>
        </w:rPr>
        <w:t>(</w:t>
      </w:r>
      <w:proofErr w:type="spellStart"/>
      <w:r w:rsidR="00A40DC1" w:rsidRPr="005D62AC">
        <w:rPr>
          <w:rFonts w:ascii="Times New Roman" w:hAnsi="Times New Roman" w:cs="Times New Roman"/>
        </w:rPr>
        <w:t>i</w:t>
      </w:r>
      <w:proofErr w:type="spellEnd"/>
      <w:r w:rsidR="00A40DC1" w:rsidRPr="005D62AC">
        <w:rPr>
          <w:rFonts w:ascii="Times New Roman" w:hAnsi="Times New Roman" w:cs="Times New Roman"/>
        </w:rPr>
        <w:t xml:space="preserve">) </w:t>
      </w:r>
      <w:r w:rsidRPr="005D62AC">
        <w:rPr>
          <w:rFonts w:ascii="Times New Roman" w:hAnsi="Times New Roman" w:cs="Times New Roman"/>
        </w:rPr>
        <w:t>th</w:t>
      </w:r>
      <w:r w:rsidR="0009397B" w:rsidRPr="005D62AC">
        <w:rPr>
          <w:rFonts w:ascii="Times New Roman" w:hAnsi="Times New Roman" w:cs="Times New Roman"/>
        </w:rPr>
        <w:t>e need to quantify long-term benefits of cover cropping</w:t>
      </w:r>
      <w:r w:rsidR="00A40DC1" w:rsidRPr="005D62AC">
        <w:rPr>
          <w:rFonts w:ascii="Times New Roman" w:hAnsi="Times New Roman" w:cs="Times New Roman"/>
        </w:rPr>
        <w:t xml:space="preserve"> in both research and commercial production settings</w:t>
      </w:r>
      <w:r w:rsidR="00A054E5" w:rsidRPr="005D62AC">
        <w:rPr>
          <w:rFonts w:ascii="Times New Roman" w:hAnsi="Times New Roman" w:cs="Times New Roman"/>
        </w:rPr>
        <w:t xml:space="preserve">, </w:t>
      </w:r>
      <w:r w:rsidR="00A40DC1" w:rsidRPr="005D62AC">
        <w:rPr>
          <w:rFonts w:ascii="Times New Roman" w:hAnsi="Times New Roman" w:cs="Times New Roman"/>
        </w:rPr>
        <w:t xml:space="preserve">(ii) </w:t>
      </w:r>
      <w:r w:rsidR="0009397B" w:rsidRPr="005D62AC">
        <w:rPr>
          <w:rFonts w:ascii="Times New Roman" w:hAnsi="Times New Roman" w:cs="Times New Roman"/>
        </w:rPr>
        <w:t xml:space="preserve">the </w:t>
      </w:r>
      <w:r w:rsidR="00A054E5" w:rsidRPr="005D62AC">
        <w:rPr>
          <w:rFonts w:ascii="Times New Roman" w:hAnsi="Times New Roman" w:cs="Times New Roman"/>
        </w:rPr>
        <w:t xml:space="preserve">scarcity of </w:t>
      </w:r>
      <w:r w:rsidR="00426094" w:rsidRPr="005D62AC">
        <w:rPr>
          <w:rFonts w:ascii="Times New Roman" w:hAnsi="Times New Roman" w:cs="Times New Roman"/>
        </w:rPr>
        <w:t xml:space="preserve">Midwest-specific </w:t>
      </w:r>
      <w:r w:rsidRPr="005D62AC">
        <w:rPr>
          <w:rFonts w:ascii="Times New Roman" w:hAnsi="Times New Roman" w:cs="Times New Roman"/>
        </w:rPr>
        <w:t>data</w:t>
      </w:r>
      <w:r w:rsidR="0067496E" w:rsidRPr="005D62AC">
        <w:rPr>
          <w:rFonts w:ascii="Times New Roman" w:hAnsi="Times New Roman" w:cs="Times New Roman"/>
        </w:rPr>
        <w:t xml:space="preserve"> at depths relevant to crop water-use</w:t>
      </w:r>
      <w:r w:rsidRPr="005D62AC">
        <w:rPr>
          <w:rFonts w:ascii="Times New Roman" w:hAnsi="Times New Roman" w:cs="Times New Roman"/>
        </w:rPr>
        <w:t xml:space="preserve">, </w:t>
      </w:r>
      <w:r w:rsidR="00A054E5" w:rsidRPr="005D62AC">
        <w:rPr>
          <w:rFonts w:ascii="Times New Roman" w:hAnsi="Times New Roman" w:cs="Times New Roman"/>
        </w:rPr>
        <w:t xml:space="preserve">and </w:t>
      </w:r>
      <w:r w:rsidR="00A40DC1" w:rsidRPr="005D62AC">
        <w:rPr>
          <w:rFonts w:ascii="Times New Roman" w:hAnsi="Times New Roman" w:cs="Times New Roman"/>
        </w:rPr>
        <w:t xml:space="preserve">(iii) the </w:t>
      </w:r>
      <w:r w:rsidR="00A054E5" w:rsidRPr="005D62AC">
        <w:rPr>
          <w:rFonts w:ascii="Times New Roman" w:hAnsi="Times New Roman" w:cs="Times New Roman"/>
        </w:rPr>
        <w:t xml:space="preserve">lack of a framework for organizing </w:t>
      </w:r>
      <w:r w:rsidR="00997DC9" w:rsidRPr="005D62AC">
        <w:rPr>
          <w:rFonts w:ascii="Times New Roman" w:hAnsi="Times New Roman" w:cs="Times New Roman"/>
        </w:rPr>
        <w:t xml:space="preserve">relevant </w:t>
      </w:r>
      <w:r w:rsidR="00A054E5" w:rsidRPr="005D62AC">
        <w:rPr>
          <w:rFonts w:ascii="Times New Roman" w:hAnsi="Times New Roman" w:cs="Times New Roman"/>
        </w:rPr>
        <w:t xml:space="preserve">knowledge, </w:t>
      </w:r>
      <w:r w:rsidRPr="005D62AC">
        <w:rPr>
          <w:rFonts w:ascii="Times New Roman" w:hAnsi="Times New Roman" w:cs="Times New Roman"/>
        </w:rPr>
        <w:t xml:space="preserve">the </w:t>
      </w:r>
      <w:r w:rsidR="00CD4AF2" w:rsidRPr="005D62AC">
        <w:rPr>
          <w:rFonts w:ascii="Times New Roman" w:hAnsi="Times New Roman" w:cs="Times New Roman"/>
        </w:rPr>
        <w:t>objectives of our study were to:</w:t>
      </w:r>
    </w:p>
    <w:p w14:paraId="78844AA2" w14:textId="7E17A7C7" w:rsidR="00301380" w:rsidRPr="005D62AC" w:rsidRDefault="00CD4AF2"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D</w:t>
      </w:r>
      <w:r w:rsidR="00FC4C2C" w:rsidRPr="005D62AC">
        <w:rPr>
          <w:rFonts w:ascii="Times New Roman" w:hAnsi="Times New Roman" w:cs="Times New Roman"/>
        </w:rPr>
        <w:t xml:space="preserve">etermine what aspects of a soil’s hydrological </w:t>
      </w:r>
      <w:r w:rsidR="00997DC9" w:rsidRPr="005D62AC">
        <w:rPr>
          <w:rFonts w:ascii="Times New Roman" w:hAnsi="Times New Roman" w:cs="Times New Roman"/>
        </w:rPr>
        <w:t>characteristics</w:t>
      </w:r>
      <w:r w:rsidR="00FC4C2C" w:rsidRPr="005D62AC">
        <w:rPr>
          <w:rFonts w:ascii="Times New Roman" w:hAnsi="Times New Roman" w:cs="Times New Roman"/>
        </w:rPr>
        <w:t xml:space="preserve"> are affected by long-term cover cropping at a depth relevant to crop production</w:t>
      </w:r>
    </w:p>
    <w:p w14:paraId="6C8C74BA" w14:textId="73205FEE" w:rsidR="006B3717" w:rsidRPr="005D62AC" w:rsidRDefault="006B3717"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 xml:space="preserve">Identify factors that </w:t>
      </w:r>
      <w:r w:rsidR="007D1372" w:rsidRPr="005D62AC">
        <w:rPr>
          <w:rFonts w:ascii="Times New Roman" w:hAnsi="Times New Roman" w:cs="Times New Roman"/>
        </w:rPr>
        <w:t xml:space="preserve">affect </w:t>
      </w:r>
      <w:r w:rsidRPr="005D62AC">
        <w:rPr>
          <w:rFonts w:ascii="Times New Roman" w:hAnsi="Times New Roman" w:cs="Times New Roman"/>
        </w:rPr>
        <w:t>the soil’s response to cover cropping</w:t>
      </w:r>
    </w:p>
    <w:p w14:paraId="20C99A48" w14:textId="0904BF00" w:rsidR="00CD4AF2" w:rsidRPr="005D62AC" w:rsidRDefault="00A40DC1" w:rsidP="00A40DC1">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P</w:t>
      </w:r>
      <w:r w:rsidR="00FC4C2C" w:rsidRPr="005D62AC">
        <w:rPr>
          <w:rFonts w:ascii="Times New Roman" w:hAnsi="Times New Roman" w:cs="Times New Roman"/>
        </w:rPr>
        <w:t xml:space="preserve">ropose a causal model connecting </w:t>
      </w:r>
      <w:r w:rsidR="00277A2B" w:rsidRPr="005D62AC">
        <w:rPr>
          <w:rFonts w:ascii="Times New Roman" w:hAnsi="Times New Roman" w:cs="Times New Roman"/>
        </w:rPr>
        <w:t>CCs</w:t>
      </w:r>
      <w:r w:rsidR="00FC4C2C" w:rsidRPr="005D62AC">
        <w:rPr>
          <w:rFonts w:ascii="Times New Roman" w:hAnsi="Times New Roman" w:cs="Times New Roman"/>
        </w:rPr>
        <w:t xml:space="preserve"> to changes in soil properties to aid in targeting future research. </w:t>
      </w:r>
    </w:p>
    <w:p w14:paraId="438BE410" w14:textId="4E9B01A2" w:rsidR="00FC4C2C" w:rsidRPr="005D62AC" w:rsidRDefault="006B3717" w:rsidP="00A054E5">
      <w:pPr>
        <w:spacing w:line="480" w:lineRule="auto"/>
        <w:rPr>
          <w:rFonts w:ascii="Times New Roman" w:hAnsi="Times New Roman" w:cs="Times New Roman"/>
          <w:szCs w:val="24"/>
        </w:rPr>
      </w:pPr>
      <w:r w:rsidRPr="005D62AC">
        <w:rPr>
          <w:rFonts w:ascii="Times New Roman" w:hAnsi="Times New Roman" w:cs="Times New Roman"/>
        </w:rPr>
        <w:t>To achieve our objectives, w</w:t>
      </w:r>
      <w:r w:rsidR="00FC4C2C" w:rsidRPr="005D62AC">
        <w:rPr>
          <w:rFonts w:ascii="Times New Roman" w:hAnsi="Times New Roman" w:cs="Times New Roman"/>
        </w:rPr>
        <w:t xml:space="preserve">e collected soil samples at a 10-18 cm depth increment from four long-term (10+ years) </w:t>
      </w:r>
      <w:r w:rsidR="0009397B" w:rsidRPr="005D62AC">
        <w:rPr>
          <w:rFonts w:ascii="Times New Roman" w:hAnsi="Times New Roman" w:cs="Times New Roman"/>
        </w:rPr>
        <w:t xml:space="preserve">no-till </w:t>
      </w:r>
      <w:r w:rsidR="00FC4C2C" w:rsidRPr="005D62AC">
        <w:rPr>
          <w:rFonts w:ascii="Times New Roman" w:hAnsi="Times New Roman" w:cs="Times New Roman"/>
        </w:rPr>
        <w:t xml:space="preserve">cover crop trials located in Iowa, USA. Two trials were on </w:t>
      </w:r>
      <w:r w:rsidRPr="005D62AC">
        <w:rPr>
          <w:rFonts w:ascii="Times New Roman" w:hAnsi="Times New Roman" w:cs="Times New Roman"/>
        </w:rPr>
        <w:t xml:space="preserve">commercial </w:t>
      </w:r>
      <w:r w:rsidR="007D1372" w:rsidRPr="005D62AC">
        <w:rPr>
          <w:rFonts w:ascii="Times New Roman" w:hAnsi="Times New Roman" w:cs="Times New Roman"/>
        </w:rPr>
        <w:t xml:space="preserve">farm </w:t>
      </w:r>
      <w:r w:rsidR="00FC4C2C" w:rsidRPr="005D62AC">
        <w:rPr>
          <w:rFonts w:ascii="Times New Roman" w:hAnsi="Times New Roman" w:cs="Times New Roman"/>
        </w:rPr>
        <w:t xml:space="preserve">fields, and two trials were part of a </w:t>
      </w:r>
      <w:r w:rsidRPr="005D62AC">
        <w:rPr>
          <w:rFonts w:ascii="Times New Roman" w:hAnsi="Times New Roman" w:cs="Times New Roman"/>
        </w:rPr>
        <w:t xml:space="preserve">United States Department of Agriculture (USDA) </w:t>
      </w:r>
      <w:r w:rsidR="00FC4C2C" w:rsidRPr="005D62AC">
        <w:rPr>
          <w:rFonts w:ascii="Times New Roman" w:hAnsi="Times New Roman" w:cs="Times New Roman"/>
        </w:rPr>
        <w:t>research experiment. We assessed the effects of long-term cover cropping on soil water content at saturation, soil water content at matric potentials approximating field capacity</w:t>
      </w:r>
      <w:r w:rsidR="00711522" w:rsidRPr="005D62AC">
        <w:rPr>
          <w:rFonts w:ascii="Times New Roman" w:hAnsi="Times New Roman" w:cs="Times New Roman"/>
        </w:rPr>
        <w:t xml:space="preserve"> </w:t>
      </w:r>
      <w:r w:rsidR="00FC4C2C" w:rsidRPr="005D62AC">
        <w:rPr>
          <w:rFonts w:ascii="Times New Roman" w:hAnsi="Times New Roman" w:cs="Times New Roman"/>
        </w:rPr>
        <w:t xml:space="preserve">(-100 cm </w:t>
      </w:r>
      <w:proofErr w:type="gramStart"/>
      <w:r w:rsidR="00FC4C2C" w:rsidRPr="005D62AC">
        <w:rPr>
          <w:rFonts w:ascii="Times New Roman" w:hAnsi="Times New Roman" w:cs="Times New Roman"/>
        </w:rPr>
        <w:t>H</w:t>
      </w:r>
      <w:r w:rsidR="00FC4C2C" w:rsidRPr="005D62AC">
        <w:rPr>
          <w:rFonts w:ascii="Times New Roman" w:hAnsi="Times New Roman" w:cs="Times New Roman"/>
          <w:vertAlign w:val="subscript"/>
        </w:rPr>
        <w:t>2</w:t>
      </w:r>
      <w:r w:rsidR="00FC4C2C" w:rsidRPr="005D62AC">
        <w:rPr>
          <w:rFonts w:ascii="Times New Roman" w:hAnsi="Times New Roman" w:cs="Times New Roman"/>
        </w:rPr>
        <w:t>O</w:t>
      </w:r>
      <w:r w:rsidR="007D1372" w:rsidRPr="005D62AC">
        <w:rPr>
          <w:rFonts w:ascii="Times New Roman" w:hAnsi="Times New Roman" w:cs="Times New Roman"/>
        </w:rPr>
        <w:t>;</w:t>
      </w:r>
      <w:proofErr w:type="gramEnd"/>
      <w:r w:rsidR="007D1372" w:rsidRPr="005D62AC">
        <w:rPr>
          <w:rFonts w:ascii="Times New Roman" w:hAnsi="Times New Roman" w:cs="Times New Roman"/>
        </w:rPr>
        <w:t xml:space="preserve"> </w:t>
      </w:r>
      <w:r w:rsidR="00FC4C2C" w:rsidRPr="005D62A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5D62AC">
        <w:rPr>
          <w:rFonts w:ascii="Times New Roman" w:hAnsi="Times New Roman" w:cs="Times New Roman"/>
        </w:rPr>
        <w:t xml:space="preserve">. </w:t>
      </w:r>
    </w:p>
    <w:p w14:paraId="6033B450" w14:textId="77777777" w:rsidR="00AE1D24" w:rsidRPr="005D62AC" w:rsidRDefault="00AE1D24" w:rsidP="00813F82">
      <w:pPr>
        <w:pStyle w:val="H1"/>
        <w:spacing w:line="480" w:lineRule="auto"/>
        <w:rPr>
          <w:sz w:val="24"/>
          <w:szCs w:val="24"/>
        </w:rPr>
      </w:pPr>
      <w:r w:rsidRPr="005D62AC">
        <w:rPr>
          <w:sz w:val="24"/>
          <w:szCs w:val="24"/>
        </w:rPr>
        <w:t>Materials and Methods</w:t>
      </w:r>
    </w:p>
    <w:p w14:paraId="79364ABF" w14:textId="77777777" w:rsidR="00DD0244" w:rsidRPr="005D62AC" w:rsidRDefault="00DD0244" w:rsidP="00813F82">
      <w:pPr>
        <w:pStyle w:val="Heading2"/>
        <w:numPr>
          <w:ilvl w:val="0"/>
          <w:numId w:val="0"/>
        </w:numPr>
        <w:spacing w:line="480" w:lineRule="auto"/>
        <w:ind w:left="567" w:hanging="567"/>
        <w:rPr>
          <w:i/>
          <w:iCs/>
          <w:sz w:val="22"/>
          <w:szCs w:val="22"/>
        </w:rPr>
      </w:pPr>
      <w:r w:rsidRPr="005D62AC">
        <w:rPr>
          <w:i/>
          <w:iCs/>
        </w:rPr>
        <w:t>Site descriptions</w:t>
      </w:r>
    </w:p>
    <w:p w14:paraId="32DE7800" w14:textId="0EAC4B7D"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Three long-term sites </w:t>
      </w:r>
      <w:ins w:id="19" w:author="Virginia Nichols" w:date="2021-11-19T11:49:00Z">
        <w:r w:rsidR="00E66F8A">
          <w:rPr>
            <w:rFonts w:ascii="Times New Roman" w:hAnsi="Times New Roman" w:cs="Times New Roman"/>
            <w:szCs w:val="24"/>
          </w:rPr>
          <w:t>that had been in place for at l</w:t>
        </w:r>
      </w:ins>
      <w:ins w:id="20" w:author="Virginia Nichols" w:date="2021-11-19T11:50:00Z">
        <w:r w:rsidR="00E66F8A">
          <w:rPr>
            <w:rFonts w:ascii="Times New Roman" w:hAnsi="Times New Roman" w:cs="Times New Roman"/>
            <w:szCs w:val="24"/>
          </w:rPr>
          <w:t xml:space="preserve">east 10 years </w:t>
        </w:r>
      </w:ins>
      <w:r w:rsidRPr="005D62AC">
        <w:rPr>
          <w:rFonts w:ascii="Times New Roman" w:hAnsi="Times New Roman" w:cs="Times New Roman"/>
          <w:szCs w:val="24"/>
        </w:rPr>
        <w:t>were used for this study (</w:t>
      </w:r>
      <w:r w:rsidR="003D6648" w:rsidRPr="005D62AC">
        <w:rPr>
          <w:rFonts w:ascii="Times New Roman" w:hAnsi="Times New Roman" w:cs="Times New Roman"/>
          <w:b/>
          <w:szCs w:val="24"/>
        </w:rPr>
        <w:t>Supplemental</w:t>
      </w:r>
      <w:r w:rsidR="00785757" w:rsidRPr="005D62AC">
        <w:rPr>
          <w:rFonts w:ascii="Times New Roman" w:hAnsi="Times New Roman" w:cs="Times New Roman"/>
          <w:b/>
          <w:szCs w:val="24"/>
        </w:rPr>
        <w:t xml:space="preserve"> </w:t>
      </w:r>
      <w:r w:rsidR="003D6648" w:rsidRPr="005D62AC">
        <w:rPr>
          <w:rFonts w:ascii="Times New Roman" w:hAnsi="Times New Roman" w:cs="Times New Roman"/>
          <w:b/>
          <w:szCs w:val="24"/>
        </w:rPr>
        <w:t xml:space="preserve">material </w:t>
      </w:r>
      <w:r w:rsidR="00785757" w:rsidRPr="005D62AC">
        <w:rPr>
          <w:rFonts w:ascii="Times New Roman" w:hAnsi="Times New Roman" w:cs="Times New Roman"/>
          <w:b/>
          <w:szCs w:val="24"/>
        </w:rPr>
        <w:t>S</w:t>
      </w:r>
      <w:r w:rsidRPr="005D62AC">
        <w:rPr>
          <w:rFonts w:ascii="Times New Roman" w:hAnsi="Times New Roman" w:cs="Times New Roman"/>
          <w:b/>
          <w:bCs/>
          <w:szCs w:val="24"/>
        </w:rPr>
        <w:t>1</w:t>
      </w:r>
      <w:r w:rsidRPr="005D62AC">
        <w:rPr>
          <w:rFonts w:ascii="Times New Roman" w:hAnsi="Times New Roman" w:cs="Times New Roman"/>
          <w:szCs w:val="24"/>
        </w:rPr>
        <w:t>), with one site having two trials. Therefore, a total of four trials were sampled (</w:t>
      </w:r>
      <w:r w:rsidRPr="005D62AC">
        <w:rPr>
          <w:rFonts w:ascii="Times New Roman" w:hAnsi="Times New Roman" w:cs="Times New Roman"/>
          <w:b/>
          <w:bCs/>
          <w:szCs w:val="24"/>
        </w:rPr>
        <w:t>Table 1</w:t>
      </w:r>
      <w:r w:rsidRPr="005D62A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planted yearly in the fall following cash crop harvest and terminated in the spring, and (2) the same rotation without a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w:t>
      </w:r>
      <w:r w:rsidR="00A40DC1" w:rsidRPr="005D62AC">
        <w:rPr>
          <w:rFonts w:ascii="Times New Roman" w:hAnsi="Times New Roman" w:cs="Times New Roman"/>
          <w:szCs w:val="24"/>
        </w:rPr>
        <w:t>The West-grain and East-</w:t>
      </w:r>
      <w:r w:rsidR="00A40DC1" w:rsidRPr="005D62AC">
        <w:rPr>
          <w:rFonts w:ascii="Times New Roman" w:hAnsi="Times New Roman" w:cs="Times New Roman"/>
          <w:szCs w:val="24"/>
        </w:rPr>
        <w:lastRenderedPageBreak/>
        <w:t xml:space="preserve">grain trials were production fields on commercial farms, and only one phase of the maize/soybean rotation was present each year. The Central site was a larger research study managed by the </w:t>
      </w:r>
      <w:r w:rsidR="0072700C" w:rsidRPr="005D62AC">
        <w:rPr>
          <w:rFonts w:ascii="Times New Roman" w:hAnsi="Times New Roman" w:cs="Times New Roman"/>
          <w:szCs w:val="24"/>
        </w:rPr>
        <w:t>USDA</w:t>
      </w:r>
      <w:r w:rsidR="00A40DC1" w:rsidRPr="005D62AC">
        <w:rPr>
          <w:rFonts w:ascii="Times New Roman" w:hAnsi="Times New Roman" w:cs="Times New Roman"/>
          <w:szCs w:val="24"/>
        </w:rPr>
        <w:t xml:space="preserve"> and included both phases of each rotation (</w:t>
      </w:r>
      <w:proofErr w:type="spellStart"/>
      <w:r w:rsidR="00091E24" w:rsidRPr="005D62AC">
        <w:rPr>
          <w:rFonts w:ascii="Times New Roman" w:hAnsi="Times New Roman" w:cs="Times New Roman"/>
          <w:szCs w:val="24"/>
        </w:rPr>
        <w:t>Korucu</w:t>
      </w:r>
      <w:proofErr w:type="spellEnd"/>
      <w:r w:rsidR="00091E24" w:rsidRPr="005D62AC">
        <w:rPr>
          <w:rFonts w:ascii="Times New Roman" w:hAnsi="Times New Roman" w:cs="Times New Roman"/>
          <w:szCs w:val="24"/>
        </w:rPr>
        <w:t xml:space="preserve"> et al. 2018)</w:t>
      </w:r>
      <w:r w:rsidR="00A40DC1" w:rsidRPr="005D62AC">
        <w:rPr>
          <w:rFonts w:ascii="Times New Roman" w:hAnsi="Times New Roman" w:cs="Times New Roman"/>
          <w:szCs w:val="24"/>
        </w:rPr>
        <w:t xml:space="preserve">. </w:t>
      </w:r>
      <w:ins w:id="21" w:author="Virginia Nichols" w:date="2021-11-19T11:53:00Z">
        <w:r w:rsidR="00387B39" w:rsidRPr="005D62AC">
          <w:rPr>
            <w:rFonts w:ascii="Times New Roman" w:hAnsi="Times New Roman" w:cs="Times New Roman"/>
            <w:szCs w:val="24"/>
          </w:rPr>
          <w:t xml:space="preserve">For the present study, </w:t>
        </w:r>
        <w:r w:rsidR="00387B39">
          <w:rPr>
            <w:rFonts w:ascii="Times New Roman" w:hAnsi="Times New Roman" w:cs="Times New Roman"/>
            <w:szCs w:val="24"/>
          </w:rPr>
          <w:t xml:space="preserve">one commercial trial was sampled following the soybean phase (West-grain), one commercial trial following the maize phase (East-grain), and </w:t>
        </w:r>
        <w:r w:rsidR="00387B39" w:rsidRPr="005D62AC">
          <w:rPr>
            <w:rFonts w:ascii="Times New Roman" w:hAnsi="Times New Roman" w:cs="Times New Roman"/>
            <w:szCs w:val="24"/>
          </w:rPr>
          <w:t>the USDA site samples were only taken following the maize or maize-silage phase due to time constraints.</w:t>
        </w:r>
        <w:r w:rsidR="00387B39">
          <w:rPr>
            <w:rFonts w:ascii="Times New Roman" w:hAnsi="Times New Roman" w:cs="Times New Roman"/>
            <w:szCs w:val="24"/>
          </w:rPr>
          <w:t xml:space="preserve"> </w:t>
        </w:r>
      </w:ins>
      <w:del w:id="22" w:author="Virginia Nichols" w:date="2021-11-19T11:53:00Z">
        <w:r w:rsidR="00A40DC1" w:rsidRPr="005D62AC" w:rsidDel="00387B39">
          <w:rPr>
            <w:rFonts w:ascii="Times New Roman" w:hAnsi="Times New Roman" w:cs="Times New Roman"/>
            <w:szCs w:val="24"/>
          </w:rPr>
          <w:delText xml:space="preserve">For the present study, </w:delText>
        </w:r>
        <w:r w:rsidR="005208C8" w:rsidRPr="005D62AC" w:rsidDel="00387B39">
          <w:rPr>
            <w:rFonts w:ascii="Times New Roman" w:hAnsi="Times New Roman" w:cs="Times New Roman"/>
            <w:szCs w:val="24"/>
          </w:rPr>
          <w:delText xml:space="preserve">at the USDA site samples were only taken following the maize or maize-silage phase </w:delText>
        </w:r>
        <w:r w:rsidR="00A40DC1" w:rsidRPr="005D62AC" w:rsidDel="00387B39">
          <w:rPr>
            <w:rFonts w:ascii="Times New Roman" w:hAnsi="Times New Roman" w:cs="Times New Roman"/>
            <w:szCs w:val="24"/>
          </w:rPr>
          <w:delText>due to time constraints.</w:delText>
        </w:r>
      </w:del>
      <w:r w:rsidR="00A40DC1" w:rsidRPr="005D62AC">
        <w:rPr>
          <w:rFonts w:ascii="Times New Roman" w:hAnsi="Times New Roman" w:cs="Times New Roman"/>
          <w:szCs w:val="24"/>
        </w:rPr>
        <w:t xml:space="preserve"> </w:t>
      </w:r>
      <w:r w:rsidRPr="005D62AC">
        <w:rPr>
          <w:rFonts w:ascii="Times New Roman" w:hAnsi="Times New Roman" w:cs="Times New Roman"/>
          <w:szCs w:val="24"/>
        </w:rPr>
        <w:t>Every trial was arranged in a randomized complete block design with four (</w:t>
      </w:r>
      <w:r w:rsidR="00A40DC1" w:rsidRPr="005D62AC">
        <w:rPr>
          <w:rFonts w:ascii="Times New Roman" w:hAnsi="Times New Roman" w:cs="Times New Roman"/>
          <w:szCs w:val="24"/>
        </w:rPr>
        <w:t>commercial trials</w:t>
      </w:r>
      <w:r w:rsidRPr="005D62AC">
        <w:rPr>
          <w:rFonts w:ascii="Times New Roman" w:hAnsi="Times New Roman" w:cs="Times New Roman"/>
          <w:szCs w:val="24"/>
        </w:rPr>
        <w:t>) or five (</w:t>
      </w:r>
      <w:r w:rsidR="00A40DC1" w:rsidRPr="005D62AC">
        <w:rPr>
          <w:rFonts w:ascii="Times New Roman" w:hAnsi="Times New Roman" w:cs="Times New Roman"/>
          <w:szCs w:val="24"/>
        </w:rPr>
        <w:t>USDA trials</w:t>
      </w:r>
      <w:r w:rsidRPr="005D62AC">
        <w:rPr>
          <w:rFonts w:ascii="Times New Roman" w:hAnsi="Times New Roman" w:cs="Times New Roman"/>
          <w:szCs w:val="24"/>
        </w:rPr>
        <w:t>) replicates. The plots within each trial were managed identically</w:t>
      </w:r>
      <w:r w:rsidR="00785757" w:rsidRPr="005D62AC">
        <w:rPr>
          <w:rFonts w:ascii="Times New Roman" w:hAnsi="Times New Roman" w:cs="Times New Roman"/>
          <w:szCs w:val="24"/>
        </w:rPr>
        <w:t xml:space="preserve"> except</w:t>
      </w:r>
      <w:r w:rsidRPr="005D62AC">
        <w:rPr>
          <w:rFonts w:ascii="Times New Roman" w:hAnsi="Times New Roman" w:cs="Times New Roman"/>
          <w:szCs w:val="24"/>
        </w:rPr>
        <w:t xml:space="preserve"> for the planting of the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in the fall. The exact herbicide and nutrient programs varied by site,</w:t>
      </w:r>
      <w:r w:rsidR="00785757" w:rsidRPr="005D62AC">
        <w:rPr>
          <w:rFonts w:ascii="Times New Roman" w:hAnsi="Times New Roman" w:cs="Times New Roman"/>
          <w:szCs w:val="24"/>
        </w:rPr>
        <w:t xml:space="preserve"> reflective of their </w:t>
      </w:r>
      <w:r w:rsidRPr="005D62AC">
        <w:rPr>
          <w:rFonts w:ascii="Times New Roman" w:hAnsi="Times New Roman" w:cs="Times New Roman"/>
          <w:szCs w:val="24"/>
        </w:rPr>
        <w:t>managers and contexts (</w:t>
      </w:r>
      <w:r w:rsidR="00184F06" w:rsidRPr="005D62AC">
        <w:rPr>
          <w:rFonts w:ascii="Times New Roman" w:hAnsi="Times New Roman" w:cs="Times New Roman"/>
          <w:b/>
          <w:bCs/>
          <w:szCs w:val="24"/>
        </w:rPr>
        <w:t>S</w:t>
      </w:r>
      <w:r w:rsidR="003D6648" w:rsidRPr="005D62AC">
        <w:rPr>
          <w:rFonts w:ascii="Times New Roman" w:hAnsi="Times New Roman" w:cs="Times New Roman"/>
          <w:b/>
          <w:bCs/>
          <w:szCs w:val="24"/>
        </w:rPr>
        <w:t>upplemental material S2</w:t>
      </w:r>
      <w:r w:rsidRPr="005D62AC">
        <w:rPr>
          <w:rFonts w:ascii="Times New Roman" w:hAnsi="Times New Roman" w:cs="Times New Roman"/>
          <w:szCs w:val="24"/>
        </w:rPr>
        <w:t xml:space="preserve">). More detailed accounts of agronomic management </w:t>
      </w:r>
      <w:r w:rsidR="007D1372" w:rsidRPr="005D62AC">
        <w:rPr>
          <w:rFonts w:ascii="Times New Roman" w:hAnsi="Times New Roman" w:cs="Times New Roman"/>
          <w:szCs w:val="24"/>
        </w:rPr>
        <w:t xml:space="preserve">practices at the sites </w:t>
      </w:r>
      <w:r w:rsidRPr="005D62AC">
        <w:rPr>
          <w:rFonts w:ascii="Times New Roman" w:hAnsi="Times New Roman" w:cs="Times New Roman"/>
          <w:szCs w:val="24"/>
        </w:rPr>
        <w:t xml:space="preserve">have been published elsewhere </w:t>
      </w:r>
      <w:r w:rsidR="00764A15" w:rsidRPr="005D62AC">
        <w:rPr>
          <w:rFonts w:ascii="Times New Roman" w:hAnsi="Times New Roman" w:cs="Times New Roman"/>
          <w:szCs w:val="24"/>
        </w:rPr>
        <w:t xml:space="preserve">(Moore et </w:t>
      </w:r>
      <w:r w:rsidR="009D3B75" w:rsidRPr="005D62AC">
        <w:rPr>
          <w:rFonts w:ascii="Times New Roman" w:hAnsi="Times New Roman" w:cs="Times New Roman"/>
          <w:szCs w:val="24"/>
        </w:rPr>
        <w:t>al., 2014; Nichols et al., 2020b</w:t>
      </w:r>
      <w:r w:rsidR="00764A15" w:rsidRPr="005D62AC">
        <w:rPr>
          <w:rFonts w:ascii="Times New Roman" w:hAnsi="Times New Roman" w:cs="Times New Roman"/>
          <w:szCs w:val="24"/>
        </w:rPr>
        <w:t>)</w:t>
      </w:r>
      <w:r w:rsidRPr="005D62AC">
        <w:rPr>
          <w:rFonts w:ascii="Times New Roman" w:hAnsi="Times New Roman" w:cs="Times New Roman"/>
          <w:szCs w:val="24"/>
        </w:rPr>
        <w:t>. All sites had sub-surface tile drainage</w:t>
      </w:r>
      <w:r w:rsidR="008B6C06" w:rsidRPr="005D62AC">
        <w:rPr>
          <w:rFonts w:ascii="Times New Roman" w:hAnsi="Times New Roman" w:cs="Times New Roman"/>
          <w:szCs w:val="24"/>
        </w:rPr>
        <w:t xml:space="preserve"> at approximately 1.2 m</w:t>
      </w:r>
      <w:r w:rsidRPr="005D62AC">
        <w:rPr>
          <w:rFonts w:ascii="Times New Roman" w:hAnsi="Times New Roman" w:cs="Times New Roman"/>
          <w:szCs w:val="24"/>
        </w:rPr>
        <w:t xml:space="preserve"> </w:t>
      </w:r>
      <w:r w:rsidR="007D1372" w:rsidRPr="005D62AC">
        <w:rPr>
          <w:rFonts w:ascii="Times New Roman" w:hAnsi="Times New Roman" w:cs="Times New Roman"/>
          <w:szCs w:val="24"/>
        </w:rPr>
        <w:t xml:space="preserve">depth </w:t>
      </w:r>
      <w:r w:rsidRPr="005D62AC">
        <w:rPr>
          <w:rFonts w:ascii="Times New Roman" w:hAnsi="Times New Roman" w:cs="Times New Roman"/>
          <w:szCs w:val="24"/>
        </w:rPr>
        <w:t xml:space="preserve">and </w:t>
      </w:r>
      <w:r w:rsidR="007D1372" w:rsidRPr="005D62AC">
        <w:rPr>
          <w:rFonts w:ascii="Times New Roman" w:hAnsi="Times New Roman" w:cs="Times New Roman"/>
          <w:szCs w:val="24"/>
        </w:rPr>
        <w:t xml:space="preserve">had been </w:t>
      </w:r>
      <w:r w:rsidRPr="005D62AC">
        <w:rPr>
          <w:rFonts w:ascii="Times New Roman" w:hAnsi="Times New Roman" w:cs="Times New Roman"/>
          <w:szCs w:val="24"/>
        </w:rPr>
        <w:t>managed without tillage since initiation</w:t>
      </w:r>
      <w:r w:rsidR="007000A0" w:rsidRPr="005D62AC">
        <w:rPr>
          <w:rFonts w:ascii="Times New Roman" w:hAnsi="Times New Roman" w:cs="Times New Roman"/>
          <w:szCs w:val="24"/>
        </w:rPr>
        <w:t xml:space="preserve"> of the trials</w:t>
      </w:r>
      <w:r w:rsidRPr="005D62AC">
        <w:rPr>
          <w:rFonts w:ascii="Times New Roman" w:hAnsi="Times New Roman" w:cs="Times New Roman"/>
          <w:szCs w:val="24"/>
        </w:rPr>
        <w:t>.</w:t>
      </w:r>
    </w:p>
    <w:p w14:paraId="19623897" w14:textId="77777777" w:rsidR="008B6C06" w:rsidRPr="005D62AC" w:rsidRDefault="008B6C06">
      <w:pPr>
        <w:rPr>
          <w:rFonts w:ascii="Times New Roman" w:hAnsi="Times New Roman" w:cs="Times New Roman"/>
          <w:szCs w:val="24"/>
        </w:rPr>
        <w:sectPr w:rsidR="008B6C06" w:rsidRPr="005D62A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5D62AC" w:rsidRDefault="007000A0">
      <w:pPr>
        <w:rPr>
          <w:rFonts w:ascii="Times New Roman" w:hAnsi="Times New Roman" w:cs="Times New Roman"/>
          <w:szCs w:val="24"/>
        </w:rPr>
      </w:pPr>
    </w:p>
    <w:p w14:paraId="07607CF3" w14:textId="6139644D" w:rsidR="007000A0" w:rsidRPr="005D62AC" w:rsidRDefault="004A7CC8">
      <w:pPr>
        <w:rPr>
          <w:rFonts w:ascii="Times New Roman" w:hAnsi="Times New Roman" w:cs="Times New Roman"/>
          <w:szCs w:val="24"/>
        </w:rPr>
      </w:pPr>
      <w:r w:rsidRPr="005D62AC">
        <w:rPr>
          <w:rFonts w:ascii="Times New Roman" w:hAnsi="Times New Roman" w:cs="Times New Roman"/>
          <w:szCs w:val="24"/>
        </w:rPr>
        <w:t xml:space="preserve">Table 1. Geographical, </w:t>
      </w:r>
      <w:r w:rsidR="00785757" w:rsidRPr="005D62AC">
        <w:rPr>
          <w:rFonts w:ascii="Times New Roman" w:hAnsi="Times New Roman" w:cs="Times New Roman"/>
          <w:szCs w:val="24"/>
        </w:rPr>
        <w:t xml:space="preserve">experimental, </w:t>
      </w:r>
      <w:r w:rsidRPr="005D62A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5D62AC" w:rsidRPr="005D62A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5D62AC" w:rsidRDefault="00DD0244" w:rsidP="004A7CC8">
            <w:pPr>
              <w:spacing w:after="0" w:line="240" w:lineRule="auto"/>
              <w:jc w:val="center"/>
              <w:rPr>
                <w:rFonts w:ascii="Times New Roman" w:hAnsi="Times New Roman" w:cs="Times New Roman"/>
                <w:b/>
                <w:sz w:val="20"/>
                <w:szCs w:val="20"/>
              </w:rPr>
            </w:pPr>
            <w:bookmarkStart w:id="23" w:name="_Hlk69203050"/>
            <w:r w:rsidRPr="005D62AC">
              <w:rPr>
                <w:rFonts w:ascii="Times New Roman" w:hAnsi="Times New Roman" w:cs="Times New Roman"/>
                <w:b/>
                <w:sz w:val="20"/>
                <w:szCs w:val="20"/>
              </w:rPr>
              <w:t>Plot Size and Average Slope</w:t>
            </w:r>
            <w:r w:rsidRPr="005D62A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Pr="005D62AC" w:rsidRDefault="00DD0244" w:rsidP="00F96A0D">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Dominant Soil Types</w:t>
            </w:r>
            <w:r w:rsidR="00302A9B" w:rsidRPr="005D62AC">
              <w:rPr>
                <w:rFonts w:ascii="Times New Roman" w:hAnsi="Times New Roman" w:cs="Times New Roman"/>
                <w:b/>
                <w:sz w:val="20"/>
                <w:szCs w:val="20"/>
              </w:rPr>
              <w:t xml:space="preserve">, </w:t>
            </w:r>
          </w:p>
          <w:p w14:paraId="2AB94697" w14:textId="2CE7D36E" w:rsidR="00F96A0D" w:rsidRPr="005D62AC" w:rsidRDefault="00302A9B" w:rsidP="00F96A0D">
            <w:pPr>
              <w:spacing w:after="0" w:line="240" w:lineRule="auto"/>
              <w:jc w:val="center"/>
              <w:rPr>
                <w:rFonts w:ascii="Times New Roman" w:hAnsi="Times New Roman" w:cs="Times New Roman"/>
                <w:b/>
                <w:sz w:val="20"/>
                <w:szCs w:val="20"/>
                <w:vertAlign w:val="superscript"/>
              </w:rPr>
            </w:pPr>
            <w:r w:rsidRPr="005D62AC">
              <w:rPr>
                <w:rFonts w:ascii="Times New Roman" w:hAnsi="Times New Roman" w:cs="Times New Roman"/>
                <w:b/>
                <w:sz w:val="20"/>
                <w:szCs w:val="20"/>
              </w:rPr>
              <w:t>Depth to Water Table</w:t>
            </w:r>
            <w:r w:rsidRPr="005D62AC">
              <w:rPr>
                <w:rFonts w:ascii="Times New Roman" w:hAnsi="Times New Roman" w:cs="Times New Roman"/>
                <w:b/>
                <w:sz w:val="20"/>
                <w:szCs w:val="20"/>
                <w:vertAlign w:val="superscript"/>
              </w:rPr>
              <w:t>*</w:t>
            </w:r>
          </w:p>
          <w:p w14:paraId="72910391" w14:textId="7E2DE7AB" w:rsidR="00F96A0D" w:rsidRPr="005D62AC" w:rsidRDefault="00F96A0D" w:rsidP="00F96A0D">
            <w:pPr>
              <w:spacing w:after="0" w:line="240" w:lineRule="auto"/>
              <w:jc w:val="center"/>
              <w:rPr>
                <w:rFonts w:ascii="Times New Roman" w:hAnsi="Times New Roman" w:cs="Times New Roman"/>
                <w:b/>
                <w:sz w:val="20"/>
                <w:szCs w:val="20"/>
              </w:rPr>
            </w:pPr>
          </w:p>
        </w:tc>
        <w:tc>
          <w:tcPr>
            <w:tcW w:w="1530" w:type="dxa"/>
            <w:vMerge w:val="restart"/>
            <w:tcBorders>
              <w:top w:val="single" w:sz="4" w:space="0" w:color="auto"/>
            </w:tcBorders>
            <w:vAlign w:val="center"/>
          </w:tcPr>
          <w:p w14:paraId="4042D58D" w14:textId="62E48ED7" w:rsidR="00DD0244" w:rsidRPr="005D62AC" w:rsidRDefault="00302A9B"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Sand/Silt/Clay, Organic Matter Content</w:t>
            </w:r>
            <w:r w:rsidRPr="005D62A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5D62A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5D62AC" w:rsidRDefault="00DD0244" w:rsidP="002B7D97">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2019 Sampl</w:t>
            </w:r>
            <w:r w:rsidR="002B7D97" w:rsidRPr="005D62AC">
              <w:rPr>
                <w:rFonts w:ascii="Times New Roman" w:hAnsi="Times New Roman" w:cs="Times New Roman"/>
                <w:b/>
                <w:sz w:val="20"/>
                <w:szCs w:val="20"/>
              </w:rPr>
              <w:t>e</w:t>
            </w:r>
            <w:r w:rsidRPr="005D62AC">
              <w:rPr>
                <w:rFonts w:ascii="Times New Roman" w:hAnsi="Times New Roman" w:cs="Times New Roman"/>
                <w:b/>
                <w:sz w:val="20"/>
                <w:szCs w:val="20"/>
              </w:rPr>
              <w:t xml:space="preserve"> Date</w:t>
            </w:r>
          </w:p>
        </w:tc>
      </w:tr>
      <w:tr w:rsidR="005D62AC" w:rsidRPr="005D62A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530" w:type="dxa"/>
            <w:vMerge/>
            <w:tcBorders>
              <w:bottom w:val="single" w:sz="4" w:space="0" w:color="auto"/>
            </w:tcBorders>
          </w:tcPr>
          <w:p w14:paraId="0F342AAD"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5D62AC" w:rsidRDefault="001B3437"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 xml:space="preserve">Cumulative </w:t>
            </w:r>
            <w:r w:rsidR="00DD0244" w:rsidRPr="005D62AC">
              <w:rPr>
                <w:rFonts w:ascii="Times New Roman" w:hAnsi="Times New Roman" w:cs="Times New Roman"/>
                <w:b/>
                <w:i/>
                <w:sz w:val="20"/>
                <w:szCs w:val="20"/>
              </w:rPr>
              <w:t>Precipitatio</w:t>
            </w:r>
            <w:r w:rsidR="004A65AD" w:rsidRPr="005D62AC">
              <w:rPr>
                <w:rFonts w:ascii="Times New Roman" w:hAnsi="Times New Roman" w:cs="Times New Roman"/>
                <w:b/>
                <w:i/>
                <w:sz w:val="20"/>
                <w:szCs w:val="20"/>
              </w:rPr>
              <w:t>n</w:t>
            </w:r>
          </w:p>
        </w:tc>
        <w:tc>
          <w:tcPr>
            <w:tcW w:w="270" w:type="dxa"/>
          </w:tcPr>
          <w:p w14:paraId="3AA7987F" w14:textId="77777777" w:rsidR="00DD0244" w:rsidRPr="005D62A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5D62AC" w:rsidRDefault="00DD0244" w:rsidP="00813F82">
            <w:pPr>
              <w:spacing w:after="0" w:line="480" w:lineRule="auto"/>
              <w:jc w:val="center"/>
              <w:rPr>
                <w:rFonts w:ascii="Times New Roman" w:hAnsi="Times New Roman" w:cs="Times New Roman"/>
                <w:sz w:val="20"/>
                <w:szCs w:val="20"/>
              </w:rPr>
            </w:pPr>
          </w:p>
        </w:tc>
      </w:tr>
      <w:tr w:rsidR="005D62AC" w:rsidRPr="005D62A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5D62A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5D62AC" w:rsidRDefault="004A65AD" w:rsidP="007000A0">
            <w:pPr>
              <w:spacing w:after="0" w:line="240" w:lineRule="auto"/>
              <w:jc w:val="center"/>
              <w:rPr>
                <w:rFonts w:ascii="Times New Roman" w:hAnsi="Times New Roman" w:cs="Times New Roman"/>
                <w:i/>
                <w:sz w:val="20"/>
                <w:szCs w:val="20"/>
              </w:rPr>
            </w:pPr>
          </w:p>
        </w:tc>
        <w:tc>
          <w:tcPr>
            <w:tcW w:w="1530" w:type="dxa"/>
            <w:tcBorders>
              <w:top w:val="single" w:sz="4" w:space="0" w:color="auto"/>
              <w:bottom w:val="single" w:sz="4" w:space="0" w:color="auto"/>
            </w:tcBorders>
            <w:vAlign w:val="center"/>
          </w:tcPr>
          <w:p w14:paraId="5CA12B89" w14:textId="28F55D48" w:rsidR="004A65AD" w:rsidRPr="005D62AC" w:rsidRDefault="00302A9B"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5D62AC" w:rsidRDefault="004A65AD" w:rsidP="007000A0">
            <w:pPr>
              <w:spacing w:after="0" w:line="240" w:lineRule="auto"/>
              <w:jc w:val="center"/>
              <w:rPr>
                <w:rFonts w:ascii="Times New Roman" w:hAnsi="Times New Roman" w:cs="Times New Roman"/>
                <w:bCs/>
                <w:i/>
                <w:iCs/>
                <w:sz w:val="20"/>
                <w:szCs w:val="20"/>
              </w:rPr>
            </w:pPr>
            <w:r w:rsidRPr="005D62A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5D62A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 xml:space="preserve">Mg </w:t>
            </w:r>
            <w:proofErr w:type="gramStart"/>
            <w:r w:rsidRPr="005D62AC">
              <w:rPr>
                <w:rFonts w:ascii="Times New Roman" w:hAnsi="Times New Roman" w:cs="Times New Roman"/>
                <w:i/>
                <w:sz w:val="20"/>
                <w:szCs w:val="20"/>
              </w:rPr>
              <w:t>ha</w:t>
            </w:r>
            <w:r w:rsidRPr="005D62A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 xml:space="preserve">Mg </w:t>
            </w:r>
            <w:proofErr w:type="gramStart"/>
            <w:r w:rsidRPr="005D62AC">
              <w:rPr>
                <w:rFonts w:ascii="Times New Roman" w:hAnsi="Times New Roman" w:cs="Times New Roman"/>
                <w:i/>
                <w:sz w:val="20"/>
                <w:szCs w:val="20"/>
              </w:rPr>
              <w:t>ha</w:t>
            </w:r>
            <w:r w:rsidRPr="005D62AC">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5D62A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5D62AC" w:rsidRDefault="004A65AD" w:rsidP="007000A0">
            <w:pPr>
              <w:spacing w:after="0" w:line="240" w:lineRule="auto"/>
              <w:jc w:val="center"/>
              <w:rPr>
                <w:rFonts w:ascii="Times New Roman" w:hAnsi="Times New Roman" w:cs="Times New Roman"/>
                <w:i/>
                <w:sz w:val="20"/>
                <w:szCs w:val="20"/>
              </w:rPr>
            </w:pPr>
          </w:p>
        </w:tc>
      </w:tr>
      <w:tr w:rsidR="005D62AC" w:rsidRPr="005D62A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5D62AC" w:rsidRDefault="00DD0244"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West-grain (commercial farm), </w:t>
            </w:r>
            <w:r w:rsidRPr="005D62AC">
              <w:rPr>
                <w:rFonts w:ascii="Times New Roman" w:hAnsi="Times New Roman" w:cs="Times New Roman"/>
                <w:sz w:val="20"/>
                <w:szCs w:val="20"/>
              </w:rPr>
              <w:t>41⁰55’N 94⁰36’W</w:t>
            </w:r>
            <w:r w:rsidR="00F96A0D" w:rsidRPr="005D62AC">
              <w:rPr>
                <w:rFonts w:ascii="Times New Roman" w:hAnsi="Times New Roman" w:cs="Times New Roman"/>
                <w:sz w:val="20"/>
                <w:szCs w:val="20"/>
              </w:rPr>
              <w:t>,</w:t>
            </w:r>
            <w:r w:rsidRPr="005D62AC">
              <w:rPr>
                <w:rFonts w:ascii="Times New Roman" w:hAnsi="Times New Roman" w:cs="Times New Roman"/>
                <w:sz w:val="20"/>
                <w:szCs w:val="20"/>
              </w:rPr>
              <w:t xml:space="preserve"> initiated in 2008</w:t>
            </w:r>
          </w:p>
        </w:tc>
      </w:tr>
      <w:tr w:rsidR="005D62AC" w:rsidRPr="005D62AC" w14:paraId="2511D7EE" w14:textId="77777777" w:rsidTr="00302A9B">
        <w:trPr>
          <w:trHeight w:val="819"/>
        </w:trPr>
        <w:tc>
          <w:tcPr>
            <w:tcW w:w="1620" w:type="dxa"/>
            <w:shd w:val="clear" w:color="auto" w:fill="auto"/>
            <w:vAlign w:val="center"/>
          </w:tcPr>
          <w:p w14:paraId="4E38B385" w14:textId="77777777" w:rsidR="007000A0"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25 x 250 </w:t>
            </w:r>
          </w:p>
          <w:p w14:paraId="0D19FEC3" w14:textId="3170C4BF"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394F2488"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4DB470B9" w14:textId="77777777" w:rsidR="00302A9B"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Nicollet </w:t>
            </w:r>
            <w:proofErr w:type="gramStart"/>
            <w:r w:rsidRPr="005D62AC">
              <w:rPr>
                <w:rFonts w:ascii="Times New Roman" w:hAnsi="Times New Roman" w:cs="Times New Roman"/>
                <w:sz w:val="20"/>
                <w:szCs w:val="20"/>
              </w:rPr>
              <w:t>loam</w:t>
            </w:r>
            <w:r w:rsidR="00F96A0D" w:rsidRPr="005D62AC">
              <w:rPr>
                <w:rFonts w:ascii="Times New Roman" w:hAnsi="Times New Roman" w:cs="Times New Roman"/>
                <w:sz w:val="20"/>
                <w:szCs w:val="20"/>
              </w:rPr>
              <w:t>;</w:t>
            </w:r>
            <w:proofErr w:type="gramEnd"/>
            <w:r w:rsidR="00F96A0D" w:rsidRPr="005D62AC">
              <w:rPr>
                <w:rFonts w:ascii="Times New Roman" w:hAnsi="Times New Roman" w:cs="Times New Roman"/>
                <w:sz w:val="20"/>
                <w:szCs w:val="20"/>
              </w:rPr>
              <w:t xml:space="preserve"> </w:t>
            </w:r>
          </w:p>
          <w:p w14:paraId="2C3936E5" w14:textId="778F40C3" w:rsidR="00DD0244" w:rsidRPr="005D62AC" w:rsidRDefault="00302A9B"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67 cm</w:t>
            </w:r>
          </w:p>
        </w:tc>
        <w:tc>
          <w:tcPr>
            <w:tcW w:w="1530" w:type="dxa"/>
            <w:vAlign w:val="center"/>
          </w:tcPr>
          <w:p w14:paraId="3DB15EB2" w14:textId="7777777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29/43/28</w:t>
            </w:r>
          </w:p>
          <w:p w14:paraId="29FBBF97" w14:textId="255BAF0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2.86%</w:t>
            </w:r>
          </w:p>
        </w:tc>
        <w:tc>
          <w:tcPr>
            <w:tcW w:w="1350" w:type="dxa"/>
            <w:shd w:val="clear" w:color="auto" w:fill="auto"/>
            <w:vAlign w:val="center"/>
          </w:tcPr>
          <w:p w14:paraId="39F1D9E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880</w:t>
            </w:r>
          </w:p>
        </w:tc>
        <w:tc>
          <w:tcPr>
            <w:tcW w:w="270" w:type="dxa"/>
          </w:tcPr>
          <w:p w14:paraId="4F2EEF35" w14:textId="77777777" w:rsidR="00DD0244" w:rsidRPr="005D62A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May 23</w:t>
            </w:r>
          </w:p>
        </w:tc>
      </w:tr>
      <w:tr w:rsidR="005D62AC" w:rsidRPr="005D62AC" w14:paraId="07CDFB3F" w14:textId="77777777" w:rsidTr="00302A9B">
        <w:trPr>
          <w:trHeight w:val="387"/>
        </w:trPr>
        <w:tc>
          <w:tcPr>
            <w:tcW w:w="12780" w:type="dxa"/>
            <w:gridSpan w:val="11"/>
            <w:shd w:val="clear" w:color="auto" w:fill="auto"/>
          </w:tcPr>
          <w:p w14:paraId="7F76B36B" w14:textId="52B12C8D" w:rsidR="00953A3D" w:rsidRPr="005D62AC" w:rsidRDefault="00953A3D"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East-grain (commercial farm), </w:t>
            </w:r>
            <w:r w:rsidRPr="005D62AC">
              <w:rPr>
                <w:rFonts w:ascii="Times New Roman" w:hAnsi="Times New Roman" w:cs="Times New Roman"/>
                <w:sz w:val="20"/>
                <w:szCs w:val="20"/>
              </w:rPr>
              <w:t>41⁰18’N 92⁰48’W, initiated in 2009</w:t>
            </w:r>
          </w:p>
        </w:tc>
      </w:tr>
      <w:tr w:rsidR="005D62AC" w:rsidRPr="005D62AC" w14:paraId="6F5C9D6C" w14:textId="77777777" w:rsidTr="00302A9B">
        <w:trPr>
          <w:trHeight w:val="495"/>
        </w:trPr>
        <w:tc>
          <w:tcPr>
            <w:tcW w:w="1620" w:type="dxa"/>
            <w:shd w:val="clear" w:color="auto" w:fill="auto"/>
            <w:vAlign w:val="center"/>
          </w:tcPr>
          <w:p w14:paraId="32F91BC8" w14:textId="7777777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 x 275</w:t>
            </w:r>
          </w:p>
          <w:p w14:paraId="25750AFA" w14:textId="19AB93F0"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w:t>
            </w:r>
          </w:p>
        </w:tc>
        <w:tc>
          <w:tcPr>
            <w:tcW w:w="1350" w:type="dxa"/>
            <w:vAlign w:val="center"/>
          </w:tcPr>
          <w:p w14:paraId="1632E939" w14:textId="66570E3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3750E44C" w14:textId="77777777" w:rsidR="00302A9B" w:rsidRPr="005D62AC" w:rsidRDefault="00953A3D" w:rsidP="00302A9B">
            <w:pPr>
              <w:spacing w:after="0" w:line="240" w:lineRule="auto"/>
              <w:jc w:val="center"/>
              <w:rPr>
                <w:rFonts w:ascii="Times New Roman" w:hAnsi="Times New Roman" w:cs="Times New Roman"/>
                <w:sz w:val="20"/>
                <w:szCs w:val="20"/>
              </w:rPr>
            </w:pPr>
            <w:proofErr w:type="spellStart"/>
            <w:r w:rsidRPr="005D62AC">
              <w:rPr>
                <w:rFonts w:ascii="Times New Roman" w:hAnsi="Times New Roman" w:cs="Times New Roman"/>
                <w:sz w:val="20"/>
                <w:szCs w:val="20"/>
              </w:rPr>
              <w:t>Taintor</w:t>
            </w:r>
            <w:proofErr w:type="spellEnd"/>
            <w:r w:rsidRPr="005D62AC">
              <w:rPr>
                <w:rFonts w:ascii="Times New Roman" w:hAnsi="Times New Roman" w:cs="Times New Roman"/>
                <w:sz w:val="20"/>
                <w:szCs w:val="20"/>
              </w:rPr>
              <w:t xml:space="preserve"> silty clay </w:t>
            </w:r>
            <w:proofErr w:type="gramStart"/>
            <w:r w:rsidRPr="005D62AC">
              <w:rPr>
                <w:rFonts w:ascii="Times New Roman" w:hAnsi="Times New Roman" w:cs="Times New Roman"/>
                <w:sz w:val="20"/>
                <w:szCs w:val="20"/>
              </w:rPr>
              <w:t>loam;</w:t>
            </w:r>
            <w:proofErr w:type="gramEnd"/>
            <w:r w:rsidR="00302A9B" w:rsidRPr="005D62AC">
              <w:rPr>
                <w:rFonts w:ascii="Times New Roman" w:hAnsi="Times New Roman" w:cs="Times New Roman"/>
                <w:sz w:val="20"/>
                <w:szCs w:val="20"/>
              </w:rPr>
              <w:t xml:space="preserve"> </w:t>
            </w:r>
          </w:p>
          <w:p w14:paraId="3A29DF5D" w14:textId="42D66E43"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 cm</w:t>
            </w:r>
          </w:p>
        </w:tc>
        <w:tc>
          <w:tcPr>
            <w:tcW w:w="1530" w:type="dxa"/>
            <w:vAlign w:val="center"/>
          </w:tcPr>
          <w:p w14:paraId="2BED93C1" w14:textId="77777777"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11/56/33</w:t>
            </w:r>
          </w:p>
          <w:p w14:paraId="736ABA57" w14:textId="0FE4A9B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3.62%</w:t>
            </w:r>
          </w:p>
        </w:tc>
        <w:tc>
          <w:tcPr>
            <w:tcW w:w="1350" w:type="dxa"/>
            <w:shd w:val="clear" w:color="auto" w:fill="auto"/>
            <w:vAlign w:val="center"/>
          </w:tcPr>
          <w:p w14:paraId="607B875A" w14:textId="7EDE6D82"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947</w:t>
            </w:r>
          </w:p>
        </w:tc>
        <w:tc>
          <w:tcPr>
            <w:tcW w:w="270" w:type="dxa"/>
          </w:tcPr>
          <w:p w14:paraId="0A4988FF" w14:textId="77777777" w:rsidR="00953A3D" w:rsidRPr="005D62A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10</w:t>
            </w:r>
          </w:p>
        </w:tc>
      </w:tr>
      <w:tr w:rsidR="005D62AC" w:rsidRPr="005D62AC" w14:paraId="05A36E6D" w14:textId="77777777" w:rsidTr="00302A9B">
        <w:trPr>
          <w:trHeight w:val="477"/>
        </w:trPr>
        <w:tc>
          <w:tcPr>
            <w:tcW w:w="12780" w:type="dxa"/>
            <w:gridSpan w:val="11"/>
            <w:shd w:val="clear" w:color="auto" w:fill="auto"/>
            <w:vAlign w:val="center"/>
          </w:tcPr>
          <w:p w14:paraId="22CF4C00" w14:textId="0EDF6265" w:rsidR="005208C8" w:rsidRPr="005D62AC" w:rsidRDefault="005208C8"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Central (USDA research plots), </w:t>
            </w:r>
            <w:r w:rsidRPr="005D62AC">
              <w:rPr>
                <w:rFonts w:ascii="Times New Roman" w:hAnsi="Times New Roman" w:cs="Times New Roman"/>
                <w:sz w:val="20"/>
                <w:szCs w:val="20"/>
              </w:rPr>
              <w:t>42⁰00’N 93⁰48’W</w:t>
            </w:r>
          </w:p>
        </w:tc>
      </w:tr>
      <w:tr w:rsidR="005D62AC" w:rsidRPr="005D62AC" w14:paraId="5E358858" w14:textId="77777777" w:rsidTr="00926A96">
        <w:trPr>
          <w:trHeight w:val="323"/>
        </w:trPr>
        <w:tc>
          <w:tcPr>
            <w:tcW w:w="12780" w:type="dxa"/>
            <w:gridSpan w:val="11"/>
          </w:tcPr>
          <w:p w14:paraId="389599AE" w14:textId="1F1BF0C5"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Silage-based, initiated in 2002</w:t>
            </w:r>
          </w:p>
        </w:tc>
      </w:tr>
      <w:tr w:rsidR="005D62AC" w:rsidRPr="005D62AC" w14:paraId="5328ABBF" w14:textId="77777777" w:rsidTr="00302A9B">
        <w:trPr>
          <w:trHeight w:val="752"/>
        </w:trPr>
        <w:tc>
          <w:tcPr>
            <w:tcW w:w="1620" w:type="dxa"/>
            <w:shd w:val="clear" w:color="auto" w:fill="auto"/>
            <w:vAlign w:val="center"/>
          </w:tcPr>
          <w:p w14:paraId="46BC7388" w14:textId="5DE0C48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46A900E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5C943EE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485B1EF4" w14:textId="32587FD0"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Clarion </w:t>
            </w:r>
            <w:proofErr w:type="gramStart"/>
            <w:r w:rsidRPr="005D62AC">
              <w:rPr>
                <w:rFonts w:ascii="Times New Roman" w:hAnsi="Times New Roman" w:cs="Times New Roman"/>
                <w:sz w:val="20"/>
                <w:szCs w:val="20"/>
              </w:rPr>
              <w:t>loam;</w:t>
            </w:r>
            <w:proofErr w:type="gramEnd"/>
          </w:p>
          <w:p w14:paraId="3E3D614F" w14:textId="4232BB1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697173DF"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30/41/29</w:t>
            </w:r>
          </w:p>
          <w:p w14:paraId="53CADB2E" w14:textId="4584EB0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2.57%</w:t>
            </w:r>
          </w:p>
        </w:tc>
        <w:tc>
          <w:tcPr>
            <w:tcW w:w="1350" w:type="dxa"/>
            <w:shd w:val="clear" w:color="auto" w:fill="auto"/>
            <w:vAlign w:val="center"/>
          </w:tcPr>
          <w:p w14:paraId="2847587E"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tcPr>
          <w:p w14:paraId="1B6CED9F" w14:textId="77777777" w:rsidR="005208C8" w:rsidRPr="005D62A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 silage</w:t>
            </w:r>
          </w:p>
        </w:tc>
        <w:tc>
          <w:tcPr>
            <w:tcW w:w="1170" w:type="dxa"/>
            <w:shd w:val="clear" w:color="auto" w:fill="auto"/>
            <w:vAlign w:val="center"/>
          </w:tcPr>
          <w:p w14:paraId="61E2C19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D62AC" w:rsidRPr="005D62AC" w14:paraId="062487F0" w14:textId="77777777" w:rsidTr="00926A96">
        <w:trPr>
          <w:trHeight w:val="242"/>
        </w:trPr>
        <w:tc>
          <w:tcPr>
            <w:tcW w:w="12780" w:type="dxa"/>
            <w:gridSpan w:val="11"/>
          </w:tcPr>
          <w:p w14:paraId="5A519095" w14:textId="480D1993"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Grain-based, initiated in 2009</w:t>
            </w:r>
          </w:p>
        </w:tc>
      </w:tr>
      <w:tr w:rsidR="005D62AC" w:rsidRPr="005D62AC" w14:paraId="669E42DE" w14:textId="77777777" w:rsidTr="00302A9B">
        <w:trPr>
          <w:trHeight w:val="752"/>
        </w:trPr>
        <w:tc>
          <w:tcPr>
            <w:tcW w:w="1620" w:type="dxa"/>
            <w:shd w:val="clear" w:color="auto" w:fill="auto"/>
            <w:vAlign w:val="center"/>
          </w:tcPr>
          <w:p w14:paraId="427FB391" w14:textId="452FEB8B"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3818900D"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215B1C6A"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339762A9" w14:textId="48B2C681"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Clarion </w:t>
            </w:r>
            <w:proofErr w:type="gramStart"/>
            <w:r w:rsidRPr="005D62AC">
              <w:rPr>
                <w:rFonts w:ascii="Times New Roman" w:hAnsi="Times New Roman" w:cs="Times New Roman"/>
                <w:sz w:val="20"/>
                <w:szCs w:val="20"/>
              </w:rPr>
              <w:t>loam;</w:t>
            </w:r>
            <w:proofErr w:type="gramEnd"/>
          </w:p>
          <w:p w14:paraId="3F5DD23E" w14:textId="6CC31E55"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08A0CF60"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32/40/28</w:t>
            </w:r>
          </w:p>
          <w:p w14:paraId="0D577629" w14:textId="584520BF"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2.42%</w:t>
            </w:r>
          </w:p>
        </w:tc>
        <w:tc>
          <w:tcPr>
            <w:tcW w:w="1350" w:type="dxa"/>
            <w:shd w:val="clear" w:color="auto" w:fill="auto"/>
            <w:vAlign w:val="center"/>
          </w:tcPr>
          <w:p w14:paraId="6F5CAA01"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vAlign w:val="center"/>
          </w:tcPr>
          <w:p w14:paraId="10C2A095" w14:textId="77777777" w:rsidR="005208C8" w:rsidRPr="005D62A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208C8" w:rsidRPr="005D62A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xml:space="preserve">* From Web Soil Survey data using map unit area weighted estimates </w:t>
            </w:r>
          </w:p>
          <w:p w14:paraId="3B12D64A" w14:textId="5BED4BAF"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Field measurements averaged by trial, see Materials and Methods</w:t>
            </w:r>
          </w:p>
          <w:p w14:paraId="5EAED183" w14:textId="6DFDC245" w:rsidR="005208C8" w:rsidRPr="005D62AC" w:rsidRDefault="005208C8" w:rsidP="005208C8">
            <w:pPr>
              <w:spacing w:line="480" w:lineRule="auto"/>
              <w:contextualSpacing/>
              <w:rPr>
                <w:rFonts w:ascii="Times New Roman" w:hAnsi="Times New Roman" w:cs="Times New Roman"/>
                <w:i/>
                <w:iCs/>
                <w:sz w:val="18"/>
                <w:szCs w:val="20"/>
              </w:rPr>
            </w:pPr>
          </w:p>
          <w:p w14:paraId="764E94D1" w14:textId="77777777" w:rsidR="005208C8" w:rsidRPr="005D62AC" w:rsidRDefault="005208C8" w:rsidP="005208C8">
            <w:pPr>
              <w:spacing w:after="0" w:line="240" w:lineRule="auto"/>
              <w:contextualSpacing/>
              <w:jc w:val="center"/>
              <w:rPr>
                <w:rFonts w:ascii="Times New Roman" w:hAnsi="Times New Roman" w:cs="Times New Roman"/>
                <w:sz w:val="20"/>
                <w:szCs w:val="20"/>
              </w:rPr>
            </w:pPr>
          </w:p>
        </w:tc>
      </w:tr>
      <w:bookmarkEnd w:id="23"/>
    </w:tbl>
    <w:p w14:paraId="58D0ABD5" w14:textId="774ED781" w:rsidR="00F96A0D" w:rsidRPr="005D62AC" w:rsidRDefault="00F96A0D" w:rsidP="00813F82">
      <w:pPr>
        <w:spacing w:line="480" w:lineRule="auto"/>
        <w:rPr>
          <w:rFonts w:ascii="Times New Roman" w:hAnsi="Times New Roman" w:cs="Times New Roman"/>
          <w:i/>
          <w:iCs/>
          <w:sz w:val="18"/>
          <w:szCs w:val="20"/>
        </w:rPr>
        <w:sectPr w:rsidR="00F96A0D" w:rsidRPr="005D62AC"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5D62AC" w:rsidRDefault="00BF053C" w:rsidP="00BF053C">
      <w:pPr>
        <w:spacing w:line="480" w:lineRule="auto"/>
        <w:rPr>
          <w:rFonts w:ascii="Times New Roman" w:hAnsi="Times New Roman" w:cs="Times New Roman"/>
          <w:szCs w:val="24"/>
        </w:rPr>
      </w:pPr>
      <w:r w:rsidRPr="005D62AC">
        <w:rPr>
          <w:rFonts w:ascii="Times New Roman" w:hAnsi="Times New Roman" w:cs="Times New Roman"/>
          <w:szCs w:val="24"/>
        </w:rPr>
        <w:lastRenderedPageBreak/>
        <w:t xml:space="preserve">Cover crop biomass sampling occurred each spring at every trial by removing two or four aboveground biomass </w:t>
      </w:r>
      <w:r w:rsidR="00A40DC1" w:rsidRPr="005D62AC">
        <w:rPr>
          <w:rFonts w:ascii="Times New Roman" w:hAnsi="Times New Roman" w:cs="Times New Roman"/>
          <w:szCs w:val="24"/>
        </w:rPr>
        <w:t>samples from an area ranging from</w:t>
      </w:r>
      <w:r w:rsidRPr="005D62AC">
        <w:rPr>
          <w:rFonts w:ascii="Times New Roman" w:hAnsi="Times New Roman" w:cs="Times New Roman"/>
          <w:szCs w:val="24"/>
        </w:rPr>
        <w:t xml:space="preserve"> 0.25-0.36 m</w:t>
      </w:r>
      <w:r w:rsidRPr="005D62AC">
        <w:rPr>
          <w:rFonts w:ascii="Times New Roman" w:hAnsi="Times New Roman" w:cs="Times New Roman"/>
          <w:szCs w:val="24"/>
          <w:vertAlign w:val="superscript"/>
        </w:rPr>
        <w:t>2</w:t>
      </w:r>
      <w:r w:rsidRPr="005D62AC">
        <w:rPr>
          <w:rFonts w:ascii="Times New Roman" w:hAnsi="Times New Roman" w:cs="Times New Roman"/>
          <w:szCs w:val="24"/>
        </w:rPr>
        <w:t xml:space="preserve"> from each plot, </w:t>
      </w:r>
      <w:r w:rsidR="006C0F93" w:rsidRPr="005D62AC">
        <w:rPr>
          <w:rFonts w:ascii="Times New Roman" w:hAnsi="Times New Roman" w:cs="Times New Roman"/>
          <w:szCs w:val="24"/>
        </w:rPr>
        <w:t>depending on the trial. D</w:t>
      </w:r>
      <w:r w:rsidRPr="005D62AC">
        <w:rPr>
          <w:rFonts w:ascii="Times New Roman" w:hAnsi="Times New Roman" w:cs="Times New Roman"/>
          <w:szCs w:val="24"/>
        </w:rPr>
        <w:t xml:space="preserve">etails about methodology are reported elsewhere (Nichols et al., 2020b) and historical values are available in both supplementary material </w:t>
      </w:r>
      <w:r w:rsidR="00A40DC1" w:rsidRPr="005D62AC">
        <w:rPr>
          <w:rFonts w:ascii="Times New Roman" w:hAnsi="Times New Roman" w:cs="Times New Roman"/>
          <w:szCs w:val="24"/>
        </w:rPr>
        <w:t xml:space="preserve">and </w:t>
      </w:r>
      <w:r w:rsidRPr="005D62AC">
        <w:rPr>
          <w:rFonts w:ascii="Times New Roman" w:hAnsi="Times New Roman" w:cs="Times New Roman"/>
          <w:szCs w:val="24"/>
        </w:rPr>
        <w:t>in a published dataset (</w:t>
      </w:r>
      <w:r w:rsidRPr="005D62AC">
        <w:rPr>
          <w:rFonts w:ascii="Times New Roman" w:hAnsi="Times New Roman" w:cs="Times New Roman"/>
          <w:bCs/>
          <w:szCs w:val="24"/>
        </w:rPr>
        <w:t>Nichols et al. 2020c</w:t>
      </w:r>
      <w:r w:rsidRPr="005D62AC">
        <w:rPr>
          <w:rFonts w:ascii="Times New Roman" w:hAnsi="Times New Roman" w:cs="Times New Roman"/>
          <w:szCs w:val="24"/>
        </w:rPr>
        <w:t>). Maize</w:t>
      </w:r>
      <w:r w:rsidR="00A40DC1" w:rsidRPr="005D62AC">
        <w:rPr>
          <w:rFonts w:ascii="Times New Roman" w:hAnsi="Times New Roman" w:cs="Times New Roman"/>
          <w:szCs w:val="24"/>
        </w:rPr>
        <w:t xml:space="preserve"> grain, maize silage,</w:t>
      </w:r>
      <w:r w:rsidRPr="005D62AC">
        <w:rPr>
          <w:rFonts w:ascii="Times New Roman" w:hAnsi="Times New Roman" w:cs="Times New Roman"/>
          <w:szCs w:val="24"/>
        </w:rPr>
        <w:t xml:space="preserve"> and soybean grain yields were measured yearly. Results from the commercial fields showed the effect of cover cropping on grain yields varied by trial and by year (Practical Farmers of Iowa, 2018). </w:t>
      </w:r>
      <w:r w:rsidR="00A40DC1" w:rsidRPr="005D62AC">
        <w:rPr>
          <w:rFonts w:ascii="Times New Roman" w:hAnsi="Times New Roman" w:cs="Times New Roman"/>
          <w:szCs w:val="24"/>
        </w:rPr>
        <w:t>While u</w:t>
      </w:r>
      <w:r w:rsidRPr="005D62AC">
        <w:rPr>
          <w:rFonts w:ascii="Times New Roman" w:hAnsi="Times New Roman" w:cs="Times New Roman"/>
          <w:szCs w:val="24"/>
        </w:rPr>
        <w:t xml:space="preserve">nderstanding how </w:t>
      </w:r>
      <w:r w:rsidR="00A40DC1" w:rsidRPr="005D62AC">
        <w:rPr>
          <w:rFonts w:ascii="Times New Roman" w:hAnsi="Times New Roman" w:cs="Times New Roman"/>
          <w:szCs w:val="24"/>
        </w:rPr>
        <w:t xml:space="preserve">long-term use of </w:t>
      </w:r>
      <w:r w:rsidRPr="005D62AC">
        <w:rPr>
          <w:rFonts w:ascii="Times New Roman" w:hAnsi="Times New Roman" w:cs="Times New Roman"/>
          <w:szCs w:val="24"/>
        </w:rPr>
        <w:t>cover crops affect</w:t>
      </w:r>
      <w:r w:rsidR="00A40DC1" w:rsidRPr="005D62AC">
        <w:rPr>
          <w:rFonts w:ascii="Times New Roman" w:hAnsi="Times New Roman" w:cs="Times New Roman"/>
          <w:szCs w:val="24"/>
        </w:rPr>
        <w:t>s</w:t>
      </w:r>
      <w:r w:rsidRPr="005D62AC">
        <w:rPr>
          <w:rFonts w:ascii="Times New Roman" w:hAnsi="Times New Roman" w:cs="Times New Roman"/>
          <w:szCs w:val="24"/>
        </w:rPr>
        <w:t xml:space="preserve"> crop yields</w:t>
      </w:r>
      <w:r w:rsidR="00A40DC1" w:rsidRPr="005D62AC">
        <w:rPr>
          <w:rFonts w:ascii="Times New Roman" w:hAnsi="Times New Roman" w:cs="Times New Roman"/>
          <w:szCs w:val="24"/>
        </w:rPr>
        <w:t xml:space="preserve"> in different weather-years </w:t>
      </w:r>
      <w:r w:rsidRPr="005D62AC">
        <w:rPr>
          <w:rFonts w:ascii="Times New Roman" w:hAnsi="Times New Roman" w:cs="Times New Roman"/>
          <w:szCs w:val="24"/>
        </w:rPr>
        <w:t xml:space="preserve">is a </w:t>
      </w:r>
      <w:r w:rsidR="006C0F93" w:rsidRPr="005D62AC">
        <w:rPr>
          <w:rFonts w:ascii="Times New Roman" w:hAnsi="Times New Roman" w:cs="Times New Roman"/>
          <w:szCs w:val="24"/>
        </w:rPr>
        <w:t xml:space="preserve">valuable topic of research, </w:t>
      </w:r>
      <w:r w:rsidR="00A40DC1" w:rsidRPr="005D62AC">
        <w:rPr>
          <w:rFonts w:ascii="Times New Roman" w:hAnsi="Times New Roman" w:cs="Times New Roman"/>
          <w:szCs w:val="24"/>
        </w:rPr>
        <w:t xml:space="preserve">it </w:t>
      </w:r>
      <w:r w:rsidRPr="005D62AC">
        <w:rPr>
          <w:rFonts w:ascii="Times New Roman" w:hAnsi="Times New Roman" w:cs="Times New Roman"/>
          <w:szCs w:val="24"/>
        </w:rPr>
        <w:t>is not t</w:t>
      </w:r>
      <w:r w:rsidR="006C0F93" w:rsidRPr="005D62AC">
        <w:rPr>
          <w:rFonts w:ascii="Times New Roman" w:hAnsi="Times New Roman" w:cs="Times New Roman"/>
          <w:szCs w:val="24"/>
        </w:rPr>
        <w:t>he focus of the present study.</w:t>
      </w:r>
    </w:p>
    <w:p w14:paraId="353CC79B" w14:textId="55651D5F" w:rsidR="00DD0244" w:rsidRPr="005D62AC" w:rsidRDefault="00DD0244" w:rsidP="00813F82">
      <w:pPr>
        <w:pStyle w:val="Heading2"/>
        <w:numPr>
          <w:ilvl w:val="0"/>
          <w:numId w:val="0"/>
        </w:numPr>
        <w:spacing w:line="480" w:lineRule="auto"/>
        <w:ind w:left="567" w:hanging="567"/>
        <w:rPr>
          <w:i/>
          <w:iCs/>
        </w:rPr>
      </w:pPr>
      <w:r w:rsidRPr="005D62AC">
        <w:rPr>
          <w:i/>
          <w:iCs/>
        </w:rPr>
        <w:t>Soil Sampling</w:t>
      </w:r>
    </w:p>
    <w:p w14:paraId="77C24837" w14:textId="32EA6970"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An aluminum ring 7.62 cm in diameter and 7.62 cm </w:t>
      </w:r>
      <w:r w:rsidR="004A4FFA" w:rsidRPr="005D62AC">
        <w:rPr>
          <w:rFonts w:ascii="Times New Roman" w:hAnsi="Times New Roman" w:cs="Times New Roman"/>
          <w:szCs w:val="24"/>
        </w:rPr>
        <w:t xml:space="preserve">in length </w:t>
      </w:r>
      <w:r w:rsidRPr="005D62AC">
        <w:rPr>
          <w:rFonts w:ascii="Times New Roman" w:hAnsi="Times New Roman" w:cs="Times New Roman"/>
          <w:szCs w:val="24"/>
        </w:rPr>
        <w:t xml:space="preserve">was used to </w:t>
      </w:r>
      <w:r w:rsidR="004A4FFA" w:rsidRPr="005D62AC">
        <w:rPr>
          <w:rFonts w:ascii="Times New Roman" w:hAnsi="Times New Roman" w:cs="Times New Roman"/>
          <w:szCs w:val="24"/>
        </w:rPr>
        <w:t>extract</w:t>
      </w:r>
      <w:r w:rsidRPr="005D62AC">
        <w:rPr>
          <w:rFonts w:ascii="Times New Roman" w:hAnsi="Times New Roman" w:cs="Times New Roman"/>
          <w:szCs w:val="24"/>
        </w:rPr>
        <w:t xml:space="preserve"> intact soil samples. Sampling occurred in May or June of 2019 after maize (West</w:t>
      </w:r>
      <w:r w:rsidR="00AE134A" w:rsidRPr="005D62AC">
        <w:rPr>
          <w:rFonts w:ascii="Times New Roman" w:hAnsi="Times New Roman" w:cs="Times New Roman"/>
          <w:szCs w:val="24"/>
        </w:rPr>
        <w:t>-grain</w:t>
      </w:r>
      <w:r w:rsidRPr="005D62AC">
        <w:rPr>
          <w:rFonts w:ascii="Times New Roman" w:hAnsi="Times New Roman" w:cs="Times New Roman"/>
          <w:szCs w:val="24"/>
        </w:rPr>
        <w:t>) or soybean (East</w:t>
      </w:r>
      <w:r w:rsidR="00AE134A" w:rsidRPr="005D62AC">
        <w:rPr>
          <w:rFonts w:ascii="Times New Roman" w:hAnsi="Times New Roman" w:cs="Times New Roman"/>
          <w:szCs w:val="24"/>
        </w:rPr>
        <w:t>-grain</w:t>
      </w:r>
      <w:r w:rsidRPr="005D62A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sidRPr="005D62AC">
        <w:rPr>
          <w:rFonts w:ascii="Times New Roman" w:hAnsi="Times New Roman" w:cs="Times New Roman"/>
          <w:szCs w:val="24"/>
        </w:rPr>
        <w:t xml:space="preserve">was done </w:t>
      </w:r>
      <w:r w:rsidR="00CD4AF2" w:rsidRPr="005D62AC">
        <w:rPr>
          <w:rFonts w:ascii="Times New Roman" w:hAnsi="Times New Roman" w:cs="Times New Roman"/>
          <w:szCs w:val="24"/>
        </w:rPr>
        <w:t xml:space="preserve">two to four </w:t>
      </w:r>
      <w:r w:rsidRPr="005D62AC">
        <w:rPr>
          <w:rFonts w:ascii="Times New Roman" w:hAnsi="Times New Roman" w:cs="Times New Roman"/>
          <w:szCs w:val="24"/>
        </w:rPr>
        <w:t>days following a rain to ensure the soil was fully drained, but wet enough to remain in the ring during sampling</w:t>
      </w:r>
      <w:r w:rsidR="00E672F3" w:rsidRPr="005D62AC">
        <w:rPr>
          <w:rFonts w:ascii="Times New Roman" w:hAnsi="Times New Roman" w:cs="Times New Roman"/>
          <w:szCs w:val="24"/>
        </w:rPr>
        <w:t xml:space="preserve"> </w:t>
      </w:r>
      <w:r w:rsidR="00764A15" w:rsidRPr="005D62AC">
        <w:rPr>
          <w:rFonts w:ascii="Times New Roman" w:hAnsi="Times New Roman" w:cs="Times New Roman"/>
          <w:szCs w:val="24"/>
        </w:rPr>
        <w:t>(Al-</w:t>
      </w:r>
      <w:proofErr w:type="spellStart"/>
      <w:r w:rsidR="00764A15" w:rsidRPr="005D62AC">
        <w:rPr>
          <w:rFonts w:ascii="Times New Roman" w:hAnsi="Times New Roman" w:cs="Times New Roman"/>
          <w:szCs w:val="24"/>
        </w:rPr>
        <w:t>Shammary</w:t>
      </w:r>
      <w:proofErr w:type="spellEnd"/>
      <w:r w:rsidR="00764A15" w:rsidRPr="005D62AC">
        <w:rPr>
          <w:rFonts w:ascii="Times New Roman" w:hAnsi="Times New Roman" w:cs="Times New Roman"/>
          <w:szCs w:val="24"/>
        </w:rPr>
        <w:t xml:space="preserve"> et al., 2018)</w:t>
      </w:r>
      <w:r w:rsidRPr="005D62AC">
        <w:rPr>
          <w:rFonts w:ascii="Times New Roman" w:hAnsi="Times New Roman" w:cs="Times New Roman"/>
          <w:szCs w:val="24"/>
        </w:rPr>
        <w:t xml:space="preserve">. </w:t>
      </w:r>
    </w:p>
    <w:p w14:paraId="73596E0C" w14:textId="43D117F3"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At all trials, </w:t>
      </w:r>
      <w:r w:rsidR="004E02DA" w:rsidRPr="005D62AC">
        <w:rPr>
          <w:rFonts w:ascii="Times New Roman" w:hAnsi="Times New Roman" w:cs="Times New Roman"/>
          <w:szCs w:val="24"/>
        </w:rPr>
        <w:t xml:space="preserve">one </w:t>
      </w:r>
      <w:r w:rsidRPr="005D62AC">
        <w:rPr>
          <w:rFonts w:ascii="Times New Roman" w:hAnsi="Times New Roman" w:cs="Times New Roman"/>
          <w:szCs w:val="24"/>
        </w:rPr>
        <w:t>sample w</w:t>
      </w:r>
      <w:r w:rsidR="004E02DA" w:rsidRPr="005D62AC">
        <w:rPr>
          <w:rFonts w:ascii="Times New Roman" w:hAnsi="Times New Roman" w:cs="Times New Roman"/>
          <w:szCs w:val="24"/>
        </w:rPr>
        <w:t>as</w:t>
      </w:r>
      <w:r w:rsidRPr="005D62AC">
        <w:rPr>
          <w:rFonts w:ascii="Times New Roman" w:hAnsi="Times New Roman" w:cs="Times New Roman"/>
          <w:szCs w:val="24"/>
        </w:rPr>
        <w:t xml:space="preserve"> taken in the middle of the plot between planted rows</w:t>
      </w:r>
      <w:r w:rsidR="00AE134A" w:rsidRPr="005D62AC">
        <w:rPr>
          <w:rFonts w:ascii="Times New Roman" w:hAnsi="Times New Roman" w:cs="Times New Roman"/>
          <w:szCs w:val="24"/>
        </w:rPr>
        <w:t xml:space="preserve"> in a non-</w:t>
      </w:r>
      <w:r w:rsidR="004E02DA" w:rsidRPr="005D62AC">
        <w:rPr>
          <w:rFonts w:ascii="Times New Roman" w:hAnsi="Times New Roman" w:cs="Times New Roman"/>
          <w:szCs w:val="24"/>
        </w:rPr>
        <w:t xml:space="preserve">traffic </w:t>
      </w:r>
      <w:r w:rsidR="006A777C" w:rsidRPr="005D62AC">
        <w:rPr>
          <w:rFonts w:ascii="Times New Roman" w:hAnsi="Times New Roman" w:cs="Times New Roman"/>
          <w:szCs w:val="24"/>
        </w:rPr>
        <w:t xml:space="preserve">area </w:t>
      </w:r>
      <w:proofErr w:type="gramStart"/>
      <w:r w:rsidR="004E02DA" w:rsidRPr="005D62AC">
        <w:rPr>
          <w:rFonts w:ascii="Times New Roman" w:hAnsi="Times New Roman" w:cs="Times New Roman"/>
          <w:szCs w:val="24"/>
        </w:rPr>
        <w:t>in order to</w:t>
      </w:r>
      <w:proofErr w:type="gramEnd"/>
      <w:r w:rsidR="004E02DA" w:rsidRPr="005D62AC">
        <w:rPr>
          <w:rFonts w:ascii="Times New Roman" w:hAnsi="Times New Roman" w:cs="Times New Roman"/>
          <w:szCs w:val="24"/>
        </w:rPr>
        <w:t xml:space="preserve"> </w:t>
      </w:r>
      <w:r w:rsidR="00AE134A" w:rsidRPr="005D62AC">
        <w:rPr>
          <w:rFonts w:ascii="Times New Roman" w:hAnsi="Times New Roman" w:cs="Times New Roman"/>
          <w:szCs w:val="24"/>
        </w:rPr>
        <w:t>minimize the effects of soil</w:t>
      </w:r>
      <w:r w:rsidR="006A777C" w:rsidRPr="005D62AC">
        <w:rPr>
          <w:rFonts w:ascii="Times New Roman" w:hAnsi="Times New Roman" w:cs="Times New Roman"/>
          <w:szCs w:val="24"/>
        </w:rPr>
        <w:t xml:space="preserve"> </w:t>
      </w:r>
      <w:r w:rsidR="00AE134A" w:rsidRPr="005D62AC">
        <w:rPr>
          <w:rFonts w:ascii="Times New Roman" w:hAnsi="Times New Roman" w:cs="Times New Roman"/>
          <w:szCs w:val="24"/>
        </w:rPr>
        <w:t>changes related to planting activities (wheel</w:t>
      </w:r>
      <w:r w:rsidR="00705E75" w:rsidRPr="005D62AC">
        <w:rPr>
          <w:rFonts w:ascii="Times New Roman" w:hAnsi="Times New Roman" w:cs="Times New Roman"/>
          <w:szCs w:val="24"/>
        </w:rPr>
        <w:t>-</w:t>
      </w:r>
      <w:r w:rsidR="00AE134A" w:rsidRPr="005D62AC">
        <w:rPr>
          <w:rFonts w:ascii="Times New Roman" w:hAnsi="Times New Roman" w:cs="Times New Roman"/>
          <w:szCs w:val="24"/>
        </w:rPr>
        <w:t xml:space="preserve">row compaction, drill disturbance) on the results. </w:t>
      </w:r>
      <w:r w:rsidRPr="005D62AC">
        <w:rPr>
          <w:rFonts w:ascii="Times New Roman" w:hAnsi="Times New Roman" w:cs="Times New Roman"/>
          <w:szCs w:val="24"/>
        </w:rPr>
        <w:t>To get intact soil cores</w:t>
      </w:r>
      <w:r w:rsidR="00CD4AF2" w:rsidRPr="005D62AC">
        <w:rPr>
          <w:rFonts w:ascii="Times New Roman" w:hAnsi="Times New Roman" w:cs="Times New Roman"/>
          <w:szCs w:val="24"/>
        </w:rPr>
        <w:t xml:space="preserve"> from a 10-18 cm depth increment</w:t>
      </w:r>
      <w:r w:rsidRPr="005D62A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sidRPr="005D62AC">
        <w:rPr>
          <w:rFonts w:ascii="Times New Roman" w:hAnsi="Times New Roman" w:cs="Times New Roman"/>
          <w:szCs w:val="24"/>
        </w:rPr>
        <w:t xml:space="preserve">by sawing in </w:t>
      </w:r>
      <w:r w:rsidRPr="005D62AC">
        <w:rPr>
          <w:rFonts w:ascii="Times New Roman" w:hAnsi="Times New Roman" w:cs="Times New Roman"/>
          <w:szCs w:val="24"/>
        </w:rPr>
        <w:t>a Z-cutting motion</w:t>
      </w:r>
      <w:r w:rsidR="00CB1754" w:rsidRPr="005D62AC">
        <w:rPr>
          <w:rFonts w:ascii="Times New Roman" w:hAnsi="Times New Roman" w:cs="Times New Roman"/>
          <w:szCs w:val="24"/>
        </w:rPr>
        <w:t xml:space="preserve"> (three sawing motions per core)</w:t>
      </w:r>
      <w:r w:rsidRPr="005D62AC">
        <w:rPr>
          <w:rFonts w:ascii="Times New Roman" w:hAnsi="Times New Roman" w:cs="Times New Roman"/>
          <w:szCs w:val="24"/>
        </w:rPr>
        <w:t xml:space="preserve">. The ring was wrapped in aluminum foil with the soil orientation (top, bottom) </w:t>
      </w:r>
      <w:r w:rsidRPr="005D62AC">
        <w:rPr>
          <w:rFonts w:ascii="Times New Roman" w:hAnsi="Times New Roman" w:cs="Times New Roman"/>
          <w:szCs w:val="24"/>
        </w:rPr>
        <w:lastRenderedPageBreak/>
        <w:t>marked. The foil-wrapped ring was then placed in an individual plastic container</w:t>
      </w:r>
      <w:r w:rsidR="004A7CC8" w:rsidRPr="005D62AC">
        <w:rPr>
          <w:rFonts w:ascii="Times New Roman" w:hAnsi="Times New Roman" w:cs="Times New Roman"/>
          <w:szCs w:val="24"/>
        </w:rPr>
        <w:t xml:space="preserve"> </w:t>
      </w:r>
      <w:r w:rsidRPr="005D62AC">
        <w:rPr>
          <w:rFonts w:ascii="Times New Roman" w:hAnsi="Times New Roman" w:cs="Times New Roman"/>
          <w:szCs w:val="24"/>
        </w:rPr>
        <w:t>in a cooler. This process was repeated for each plot</w:t>
      </w:r>
      <w:r w:rsidR="004E02DA" w:rsidRPr="005D62AC">
        <w:rPr>
          <w:rFonts w:ascii="Times New Roman" w:hAnsi="Times New Roman" w:cs="Times New Roman"/>
          <w:szCs w:val="24"/>
        </w:rPr>
        <w:t xml:space="preserve"> (eight plots at East-grain, eight at West-grain, 10 at Central-silage, and 10 at Central-</w:t>
      </w:r>
      <w:proofErr w:type="gramStart"/>
      <w:r w:rsidR="004E02DA" w:rsidRPr="005D62AC">
        <w:rPr>
          <w:rFonts w:ascii="Times New Roman" w:hAnsi="Times New Roman" w:cs="Times New Roman"/>
          <w:szCs w:val="24"/>
        </w:rPr>
        <w:t>grain;</w:t>
      </w:r>
      <w:proofErr w:type="gramEnd"/>
      <w:r w:rsidR="004E02DA" w:rsidRPr="005D62AC">
        <w:rPr>
          <w:rFonts w:ascii="Times New Roman" w:hAnsi="Times New Roman" w:cs="Times New Roman"/>
          <w:szCs w:val="24"/>
        </w:rPr>
        <w:t xml:space="preserve"> Table 1)</w:t>
      </w:r>
      <w:r w:rsidRPr="005D62A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5D62AC" w:rsidRDefault="00DD0244" w:rsidP="00813F82">
      <w:pPr>
        <w:pStyle w:val="Heading3"/>
        <w:numPr>
          <w:ilvl w:val="0"/>
          <w:numId w:val="0"/>
        </w:numPr>
        <w:spacing w:line="480" w:lineRule="auto"/>
        <w:ind w:left="567" w:hanging="567"/>
        <w:rPr>
          <w:i/>
          <w:iCs/>
        </w:rPr>
      </w:pPr>
      <w:r w:rsidRPr="005D62AC">
        <w:rPr>
          <w:i/>
          <w:iCs/>
        </w:rPr>
        <w:t>Soil-water-retention curve</w:t>
      </w:r>
    </w:p>
    <w:p w14:paraId="35CDB7AE" w14:textId="518D9331" w:rsidR="00DD0244" w:rsidRPr="005D62AC" w:rsidRDefault="004A7CC8" w:rsidP="00813F82">
      <w:pPr>
        <w:pStyle w:val="Heading2"/>
        <w:numPr>
          <w:ilvl w:val="0"/>
          <w:numId w:val="0"/>
        </w:numPr>
        <w:spacing w:line="480" w:lineRule="auto"/>
        <w:rPr>
          <w:rFonts w:eastAsiaTheme="minorHAnsi"/>
          <w:b w:val="0"/>
          <w:sz w:val="22"/>
        </w:rPr>
      </w:pPr>
      <w:r w:rsidRPr="005D62AC">
        <w:rPr>
          <w:rFonts w:eastAsiaTheme="minorHAnsi"/>
          <w:b w:val="0"/>
          <w:sz w:val="22"/>
        </w:rPr>
        <w:t>Analytical</w:t>
      </w:r>
      <w:r w:rsidR="00DD0244" w:rsidRPr="005D62AC">
        <w:rPr>
          <w:rFonts w:eastAsiaTheme="minorHAnsi"/>
          <w:b w:val="0"/>
          <w:sz w:val="22"/>
        </w:rPr>
        <w:t xml:space="preserve"> equipment could accommodate 12 samples at a time, so each trial’s samples were run together in a batch</w:t>
      </w:r>
      <w:r w:rsidR="004A4FFA" w:rsidRPr="005D62AC">
        <w:rPr>
          <w:rFonts w:eastAsiaTheme="minorHAnsi"/>
          <w:b w:val="0"/>
          <w:sz w:val="22"/>
        </w:rPr>
        <w:t xml:space="preserve"> for a total of four batches (e.g., the eight samples from the West-grain trial were run together in one batch)</w:t>
      </w:r>
      <w:r w:rsidR="00DD0244" w:rsidRPr="005D62AC">
        <w:rPr>
          <w:rFonts w:eastAsiaTheme="minorHAnsi"/>
          <w:b w:val="0"/>
          <w:sz w:val="22"/>
        </w:rPr>
        <w:t xml:space="preserve">. Our interest was in comparing relative effects within a </w:t>
      </w:r>
      <w:r w:rsidR="00A054E5" w:rsidRPr="005D62AC">
        <w:rPr>
          <w:rFonts w:eastAsiaTheme="minorHAnsi"/>
          <w:b w:val="0"/>
          <w:sz w:val="22"/>
        </w:rPr>
        <w:t>trial</w:t>
      </w:r>
      <w:r w:rsidR="00DD0244" w:rsidRPr="005D62AC">
        <w:rPr>
          <w:rFonts w:eastAsiaTheme="minorHAnsi"/>
          <w:b w:val="0"/>
          <w:sz w:val="22"/>
        </w:rPr>
        <w:t xml:space="preserve">, so variation between runs was included </w:t>
      </w:r>
      <w:r w:rsidR="006A777C" w:rsidRPr="005D62AC">
        <w:rPr>
          <w:rFonts w:eastAsiaTheme="minorHAnsi"/>
          <w:b w:val="0"/>
          <w:sz w:val="22"/>
        </w:rPr>
        <w:t xml:space="preserve">statistically </w:t>
      </w:r>
      <w:r w:rsidR="00DD0244" w:rsidRPr="005D62AC">
        <w:rPr>
          <w:rFonts w:eastAsiaTheme="minorHAnsi"/>
          <w:b w:val="0"/>
          <w:sz w:val="22"/>
        </w:rPr>
        <w:t xml:space="preserve">in variation between trials. The samples were </w:t>
      </w:r>
      <w:r w:rsidRPr="005D62AC">
        <w:rPr>
          <w:rFonts w:eastAsiaTheme="minorHAnsi"/>
          <w:b w:val="0"/>
          <w:sz w:val="22"/>
        </w:rPr>
        <w:t>analyzed</w:t>
      </w:r>
      <w:r w:rsidR="00DD0244" w:rsidRPr="005D62AC">
        <w:rPr>
          <w:rFonts w:eastAsiaTheme="minorHAnsi"/>
          <w:b w:val="0"/>
          <w:sz w:val="22"/>
        </w:rPr>
        <w:t xml:space="preserve"> in the order they were </w:t>
      </w:r>
      <w:r w:rsidRPr="005D62AC">
        <w:rPr>
          <w:rFonts w:eastAsiaTheme="minorHAnsi"/>
          <w:b w:val="0"/>
          <w:sz w:val="22"/>
        </w:rPr>
        <w:t>collected</w:t>
      </w:r>
      <w:r w:rsidR="00DD0244" w:rsidRPr="005D62AC">
        <w:rPr>
          <w:rFonts w:eastAsiaTheme="minorHAnsi"/>
          <w:b w:val="0"/>
          <w:sz w:val="22"/>
        </w:rPr>
        <w:t>.  A given trial’s cores had cheesecloth taped to the bottom of each core and an ad</w:t>
      </w:r>
      <w:r w:rsidR="00AE134A" w:rsidRPr="005D62AC">
        <w:rPr>
          <w:rFonts w:eastAsiaTheme="minorHAnsi"/>
          <w:b w:val="0"/>
          <w:sz w:val="22"/>
        </w:rPr>
        <w:t xml:space="preserve">ditional ring taped to the top. The </w:t>
      </w:r>
      <w:r w:rsidR="00DD0244" w:rsidRPr="005D62AC">
        <w:rPr>
          <w:rFonts w:eastAsiaTheme="minorHAnsi"/>
          <w:b w:val="0"/>
          <w:sz w:val="22"/>
        </w:rPr>
        <w:t>batch of samples was then placed in a vacuum chamber for at least 12 hours in a solution of 0.01 M CaCl</w:t>
      </w:r>
      <w:r w:rsidR="00DD0244" w:rsidRPr="005D62AC">
        <w:rPr>
          <w:rFonts w:eastAsiaTheme="minorHAnsi"/>
          <w:b w:val="0"/>
          <w:sz w:val="22"/>
          <w:vertAlign w:val="subscript"/>
        </w:rPr>
        <w:t>2</w:t>
      </w:r>
      <w:r w:rsidR="00DD0244" w:rsidRPr="005D62AC">
        <w:rPr>
          <w:rFonts w:eastAsiaTheme="minorHAnsi"/>
          <w:b w:val="0"/>
          <w:sz w:val="22"/>
        </w:rPr>
        <w:t xml:space="preserve"> filled to the top of the first ring, allowing the </w:t>
      </w:r>
      <w:r w:rsidR="00711522" w:rsidRPr="005D62AC">
        <w:rPr>
          <w:rFonts w:eastAsiaTheme="minorHAnsi"/>
          <w:b w:val="0"/>
          <w:sz w:val="22"/>
        </w:rPr>
        <w:t xml:space="preserve">samples to saturate </w:t>
      </w:r>
      <w:r w:rsidR="00DD0244" w:rsidRPr="005D62AC">
        <w:rPr>
          <w:rFonts w:eastAsiaTheme="minorHAnsi"/>
          <w:b w:val="0"/>
          <w:sz w:val="22"/>
        </w:rPr>
        <w:t xml:space="preserve">with minimal air entrapment. </w:t>
      </w:r>
      <w:r w:rsidR="00705E75" w:rsidRPr="005D62AC">
        <w:rPr>
          <w:rFonts w:eastAsiaTheme="minorHAnsi"/>
          <w:b w:val="0"/>
          <w:sz w:val="22"/>
        </w:rPr>
        <w:t>Following saturation, t</w:t>
      </w:r>
      <w:r w:rsidR="00DD0244" w:rsidRPr="005D62AC">
        <w:rPr>
          <w:rFonts w:eastAsiaTheme="minorHAnsi"/>
          <w:b w:val="0"/>
          <w:sz w:val="22"/>
        </w:rPr>
        <w:t>he top ring was removed from the cores</w:t>
      </w:r>
      <w:r w:rsidR="00705E75" w:rsidRPr="005D62AC">
        <w:rPr>
          <w:rFonts w:eastAsiaTheme="minorHAnsi"/>
          <w:b w:val="0"/>
          <w:sz w:val="22"/>
        </w:rPr>
        <w:t xml:space="preserve">. The cores </w:t>
      </w:r>
      <w:r w:rsidR="00DD0244" w:rsidRPr="005D62AC">
        <w:rPr>
          <w:rFonts w:eastAsiaTheme="minorHAnsi"/>
          <w:b w:val="0"/>
          <w:sz w:val="22"/>
        </w:rPr>
        <w:t xml:space="preserve">were weighed, then transferred to a custom-built pressure cell apparatus (Ankeny </w:t>
      </w:r>
      <w:r w:rsidR="00CB1754" w:rsidRPr="005D62AC">
        <w:rPr>
          <w:rFonts w:eastAsiaTheme="minorHAnsi"/>
          <w:b w:val="0"/>
          <w:sz w:val="22"/>
        </w:rPr>
        <w:t xml:space="preserve">et al. </w:t>
      </w:r>
      <w:r w:rsidR="00DD0244" w:rsidRPr="005D62AC">
        <w:rPr>
          <w:rFonts w:eastAsiaTheme="minorHAnsi"/>
          <w:b w:val="0"/>
          <w:sz w:val="22"/>
        </w:rPr>
        <w:t xml:space="preserve">1992). Measurements were made according to the protocol described by Kool et al. </w:t>
      </w:r>
      <w:r w:rsidR="00764A15" w:rsidRPr="005D62AC">
        <w:rPr>
          <w:rFonts w:eastAsiaTheme="minorHAnsi"/>
          <w:b w:val="0"/>
          <w:sz w:val="22"/>
        </w:rPr>
        <w:t>(2019)</w:t>
      </w:r>
      <w:r w:rsidR="00DD0244" w:rsidRPr="005D62AC">
        <w:rPr>
          <w:rFonts w:eastAsiaTheme="minorHAnsi"/>
          <w:b w:val="0"/>
          <w:sz w:val="22"/>
        </w:rPr>
        <w:t xml:space="preserve">. </w:t>
      </w:r>
      <w:r w:rsidR="00711522" w:rsidRPr="005D62AC">
        <w:rPr>
          <w:rFonts w:eastAsiaTheme="minorHAnsi"/>
          <w:b w:val="0"/>
          <w:sz w:val="22"/>
        </w:rPr>
        <w:t>C</w:t>
      </w:r>
      <w:r w:rsidR="00DD0244" w:rsidRPr="005D62AC">
        <w:rPr>
          <w:rFonts w:eastAsiaTheme="minorHAnsi"/>
          <w:b w:val="0"/>
          <w:sz w:val="22"/>
        </w:rPr>
        <w:t xml:space="preserve">ores were drained at atmospheric pressure for 12 hours to obtain a measurement for gravity-drained </w:t>
      </w:r>
      <w:r w:rsidR="00705E75" w:rsidRPr="005D62AC">
        <w:rPr>
          <w:rFonts w:eastAsiaTheme="minorHAnsi"/>
          <w:b w:val="0"/>
          <w:sz w:val="22"/>
        </w:rPr>
        <w:t xml:space="preserve">matric potential </w:t>
      </w:r>
      <w:r w:rsidR="00DD0244" w:rsidRPr="005D62AC">
        <w:rPr>
          <w:rFonts w:eastAsiaTheme="minorHAnsi"/>
          <w:b w:val="0"/>
          <w:sz w:val="22"/>
        </w:rPr>
        <w:t>(</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 -</w:t>
      </w:r>
      <w:r w:rsidR="00EC791C" w:rsidRPr="005D62AC">
        <w:rPr>
          <w:rFonts w:eastAsiaTheme="minorHAnsi"/>
          <w:b w:val="0"/>
          <w:sz w:val="22"/>
        </w:rPr>
        <w:t>3.8</w:t>
      </w:r>
      <w:r w:rsidR="00DD0244" w:rsidRPr="005D62AC">
        <w:rPr>
          <w:rFonts w:eastAsiaTheme="minorHAnsi"/>
          <w:b w:val="0"/>
          <w:sz w:val="22"/>
        </w:rPr>
        <w:t xml:space="preserve"> </w:t>
      </w:r>
      <w:r w:rsidR="00711522" w:rsidRPr="005D62AC">
        <w:rPr>
          <w:rFonts w:eastAsiaTheme="minorHAnsi"/>
          <w:b w:val="0"/>
          <w:sz w:val="22"/>
        </w:rPr>
        <w:t>cmH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Subsequent measurements w</w:t>
      </w:r>
      <w:r w:rsidR="00705E75" w:rsidRPr="005D62AC">
        <w:rPr>
          <w:rFonts w:eastAsiaTheme="minorHAnsi"/>
          <w:b w:val="0"/>
          <w:sz w:val="22"/>
        </w:rPr>
        <w:t xml:space="preserve">ere taken at </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w:t>
      </w:r>
      <w:r w:rsidR="00705E75" w:rsidRPr="005D62AC">
        <w:rPr>
          <w:rFonts w:eastAsiaTheme="minorHAnsi"/>
          <w:b w:val="0"/>
          <w:sz w:val="22"/>
        </w:rPr>
        <w:t xml:space="preserve">of </w:t>
      </w:r>
      <w:r w:rsidR="00DD0244" w:rsidRPr="005D62AC">
        <w:rPr>
          <w:rFonts w:eastAsiaTheme="minorHAnsi"/>
          <w:b w:val="0"/>
          <w:sz w:val="22"/>
        </w:rPr>
        <w:t>-10, -25, -50, -100, -200, and -500 cm</w:t>
      </w:r>
      <w:r w:rsidR="00711522" w:rsidRPr="005D62AC">
        <w:rPr>
          <w:rFonts w:eastAsiaTheme="minorHAnsi"/>
          <w:b w:val="0"/>
          <w:sz w:val="22"/>
        </w:rPr>
        <w:t>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The samples</w:t>
      </w:r>
      <w:r w:rsidR="00711522" w:rsidRPr="005D62AC">
        <w:rPr>
          <w:rFonts w:eastAsiaTheme="minorHAnsi"/>
          <w:b w:val="0"/>
          <w:sz w:val="22"/>
        </w:rPr>
        <w:t xml:space="preserve"> were then oven dried at 60 ⁰</w:t>
      </w:r>
      <w:r w:rsidR="00DD0244" w:rsidRPr="005D62AC">
        <w:rPr>
          <w:rFonts w:eastAsiaTheme="minorHAnsi"/>
          <w:b w:val="0"/>
          <w:sz w:val="22"/>
        </w:rPr>
        <w:t>C for at least 48 hours, then weighed. Bulk densities were estimated by dividing the oven-dried weight of soil by the ring volume (347.5 cm</w:t>
      </w:r>
      <w:r w:rsidR="00DD0244" w:rsidRPr="005D62AC">
        <w:rPr>
          <w:rFonts w:eastAsiaTheme="minorHAnsi"/>
          <w:b w:val="0"/>
          <w:sz w:val="22"/>
          <w:vertAlign w:val="superscript"/>
        </w:rPr>
        <w:t>3</w:t>
      </w:r>
      <w:r w:rsidR="002A3A8F" w:rsidRPr="005D62AC">
        <w:rPr>
          <w:rFonts w:eastAsiaTheme="minorHAnsi"/>
          <w:b w:val="0"/>
          <w:sz w:val="22"/>
        </w:rPr>
        <w:t xml:space="preserve">; </w:t>
      </w:r>
      <w:r w:rsidR="00D90E55" w:rsidRPr="005D62AC">
        <w:rPr>
          <w:rFonts w:eastAsiaTheme="minorHAnsi"/>
          <w:b w:val="0"/>
          <w:sz w:val="22"/>
        </w:rPr>
        <w:t>Grossman et al., 2002</w:t>
      </w:r>
      <w:r w:rsidR="002A3A8F" w:rsidRPr="005D62AC">
        <w:rPr>
          <w:rFonts w:eastAsiaTheme="minorHAnsi"/>
          <w:b w:val="0"/>
          <w:sz w:val="22"/>
        </w:rPr>
        <w:t>)</w:t>
      </w:r>
      <w:r w:rsidR="00DD0244" w:rsidRPr="005D62AC">
        <w:rPr>
          <w:rFonts w:eastAsiaTheme="minorHAnsi"/>
          <w:b w:val="0"/>
          <w:sz w:val="22"/>
        </w:rPr>
        <w:t xml:space="preserve">. </w:t>
      </w:r>
      <w:r w:rsidR="008A4212" w:rsidRPr="005D62AC">
        <w:rPr>
          <w:rFonts w:eastAsiaTheme="minorHAnsi"/>
          <w:b w:val="0"/>
          <w:sz w:val="22"/>
        </w:rPr>
        <w:t>A water balance was constructed for each core individually</w:t>
      </w:r>
      <w:r w:rsidR="00590CAB" w:rsidRPr="005D62AC">
        <w:rPr>
          <w:rFonts w:eastAsiaTheme="minorHAnsi"/>
          <w:b w:val="0"/>
          <w:sz w:val="22"/>
        </w:rPr>
        <w:t xml:space="preserve"> as quality control, </w:t>
      </w:r>
      <w:r w:rsidR="008A4212" w:rsidRPr="005D62AC">
        <w:rPr>
          <w:rFonts w:eastAsiaTheme="minorHAnsi"/>
          <w:b w:val="0"/>
          <w:sz w:val="22"/>
        </w:rPr>
        <w:t>result</w:t>
      </w:r>
      <w:r w:rsidR="00590CAB" w:rsidRPr="005D62AC">
        <w:rPr>
          <w:rFonts w:eastAsiaTheme="minorHAnsi"/>
          <w:b w:val="0"/>
          <w:sz w:val="22"/>
        </w:rPr>
        <w:t>ing</w:t>
      </w:r>
      <w:r w:rsidR="00E11ECE" w:rsidRPr="005D62AC">
        <w:rPr>
          <w:rFonts w:eastAsiaTheme="minorHAnsi"/>
          <w:b w:val="0"/>
          <w:sz w:val="22"/>
        </w:rPr>
        <w:t xml:space="preserve"> in the removal</w:t>
      </w:r>
      <w:r w:rsidR="008A4212" w:rsidRPr="005D62AC">
        <w:rPr>
          <w:rFonts w:eastAsiaTheme="minorHAnsi"/>
          <w:b w:val="0"/>
          <w:sz w:val="22"/>
        </w:rPr>
        <w:t xml:space="preserve"> of one replicate from the no-cover treatment of the Central-silage trial, which had a </w:t>
      </w:r>
      <w:r w:rsidR="00E11ECE" w:rsidRPr="005D62AC">
        <w:rPr>
          <w:rFonts w:eastAsiaTheme="minorHAnsi"/>
          <w:b w:val="0"/>
          <w:sz w:val="22"/>
        </w:rPr>
        <w:t xml:space="preserve">large </w:t>
      </w:r>
      <w:r w:rsidR="008A4212" w:rsidRPr="005D62AC">
        <w:rPr>
          <w:rFonts w:eastAsiaTheme="minorHAnsi"/>
          <w:b w:val="0"/>
          <w:sz w:val="22"/>
        </w:rPr>
        <w:t xml:space="preserve">hole </w:t>
      </w:r>
      <w:r w:rsidR="006C71D8" w:rsidRPr="005D62AC">
        <w:rPr>
          <w:rFonts w:eastAsiaTheme="minorHAnsi"/>
          <w:b w:val="0"/>
          <w:sz w:val="22"/>
        </w:rPr>
        <w:t xml:space="preserve">visible </w:t>
      </w:r>
      <w:r w:rsidR="008A4212" w:rsidRPr="005D62AC">
        <w:rPr>
          <w:rFonts w:eastAsiaTheme="minorHAnsi"/>
          <w:b w:val="0"/>
          <w:sz w:val="22"/>
        </w:rPr>
        <w:t xml:space="preserve">in the center of the core upon destructive inspection, confirming </w:t>
      </w:r>
      <w:r w:rsidR="00590CAB" w:rsidRPr="005D62AC">
        <w:rPr>
          <w:rFonts w:eastAsiaTheme="minorHAnsi"/>
          <w:b w:val="0"/>
          <w:sz w:val="22"/>
        </w:rPr>
        <w:t xml:space="preserve">its justified removal from the dataset. </w:t>
      </w:r>
      <w:r w:rsidR="008A4212" w:rsidRPr="005D62AC">
        <w:rPr>
          <w:rFonts w:eastAsiaTheme="minorHAnsi"/>
          <w:b w:val="0"/>
          <w:sz w:val="22"/>
        </w:rPr>
        <w:t xml:space="preserve"> </w:t>
      </w:r>
    </w:p>
    <w:p w14:paraId="6659D3E5" w14:textId="6B7414D0" w:rsidR="00DD0244" w:rsidRPr="005D62AC" w:rsidRDefault="006D587B" w:rsidP="00813F82">
      <w:pPr>
        <w:pStyle w:val="Heading3"/>
        <w:numPr>
          <w:ilvl w:val="0"/>
          <w:numId w:val="0"/>
        </w:numPr>
        <w:spacing w:line="480" w:lineRule="auto"/>
        <w:rPr>
          <w:i/>
          <w:iCs/>
        </w:rPr>
      </w:pPr>
      <w:r w:rsidRPr="005D62AC">
        <w:rPr>
          <w:i/>
          <w:iCs/>
        </w:rPr>
        <w:lastRenderedPageBreak/>
        <w:t xml:space="preserve">Soil </w:t>
      </w:r>
      <w:r w:rsidR="002B7D97" w:rsidRPr="005D62AC">
        <w:rPr>
          <w:i/>
          <w:iCs/>
        </w:rPr>
        <w:t>t</w:t>
      </w:r>
      <w:r w:rsidR="00DD0244" w:rsidRPr="005D62AC">
        <w:rPr>
          <w:i/>
          <w:iCs/>
        </w:rPr>
        <w:t>exture</w:t>
      </w:r>
      <w:r w:rsidR="002B7D97" w:rsidRPr="005D62AC">
        <w:rPr>
          <w:i/>
          <w:iCs/>
        </w:rPr>
        <w:t xml:space="preserve"> and organic carbon </w:t>
      </w:r>
    </w:p>
    <w:p w14:paraId="79A1388E" w14:textId="485B0526" w:rsidR="00DD0244" w:rsidRPr="005D62AC" w:rsidRDefault="00DD0244" w:rsidP="00A6539B">
      <w:pPr>
        <w:spacing w:line="480" w:lineRule="auto"/>
        <w:rPr>
          <w:rFonts w:ascii="Times New Roman" w:hAnsi="Times New Roman" w:cs="Times New Roman"/>
        </w:rPr>
      </w:pPr>
      <w:r w:rsidRPr="005D62AC">
        <w:rPr>
          <w:rFonts w:ascii="Times New Roman" w:hAnsi="Times New Roman" w:cs="Times New Roman"/>
        </w:rPr>
        <w:t>The oven-dried soil was ground and passed through a 2 mm sieve. Two teaspoons of soil</w:t>
      </w:r>
      <w:r w:rsidR="00E11ECE" w:rsidRPr="005D62AC">
        <w:rPr>
          <w:rFonts w:ascii="Times New Roman" w:hAnsi="Times New Roman" w:cs="Times New Roman"/>
        </w:rPr>
        <w:t xml:space="preserve"> (~10 grams)</w:t>
      </w:r>
      <w:r w:rsidRPr="005D62AC">
        <w:rPr>
          <w:rFonts w:ascii="Times New Roman" w:hAnsi="Times New Roman" w:cs="Times New Roman"/>
        </w:rPr>
        <w:t xml:space="preserve"> from each core were used for soil texture measurements. Soil texture was </w:t>
      </w:r>
      <w:r w:rsidR="00E11ECE" w:rsidRPr="005D62AC">
        <w:rPr>
          <w:rFonts w:ascii="Times New Roman" w:hAnsi="Times New Roman" w:cs="Times New Roman"/>
        </w:rPr>
        <w:t>quantified</w:t>
      </w:r>
      <w:r w:rsidRPr="005D62AC">
        <w:rPr>
          <w:rFonts w:ascii="Times New Roman" w:hAnsi="Times New Roman" w:cs="Times New Roman"/>
        </w:rPr>
        <w:t xml:space="preserve"> using laser diffractometry </w:t>
      </w:r>
      <w:r w:rsidR="00764A15" w:rsidRPr="005D62AC">
        <w:rPr>
          <w:rFonts w:ascii="Times New Roman" w:hAnsi="Times New Roman" w:cs="Times New Roman"/>
        </w:rPr>
        <w:t xml:space="preserve">(Miller and </w:t>
      </w:r>
      <w:proofErr w:type="spellStart"/>
      <w:r w:rsidR="00764A15" w:rsidRPr="005D62AC">
        <w:rPr>
          <w:rFonts w:ascii="Times New Roman" w:hAnsi="Times New Roman" w:cs="Times New Roman"/>
        </w:rPr>
        <w:t>Schaetzl</w:t>
      </w:r>
      <w:proofErr w:type="spellEnd"/>
      <w:r w:rsidR="00764A15" w:rsidRPr="005D62AC">
        <w:rPr>
          <w:rFonts w:ascii="Times New Roman" w:hAnsi="Times New Roman" w:cs="Times New Roman"/>
        </w:rPr>
        <w:t>, 2012)</w:t>
      </w:r>
      <w:r w:rsidRPr="005D62AC">
        <w:rPr>
          <w:rFonts w:ascii="Times New Roman" w:hAnsi="Times New Roman" w:cs="Times New Roman"/>
        </w:rPr>
        <w:t xml:space="preserve"> with a Malvern </w:t>
      </w:r>
      <w:proofErr w:type="spellStart"/>
      <w:r w:rsidRPr="005D62AC">
        <w:rPr>
          <w:rFonts w:ascii="Times New Roman" w:hAnsi="Times New Roman" w:cs="Times New Roman"/>
        </w:rPr>
        <w:t>Mastersizer</w:t>
      </w:r>
      <w:proofErr w:type="spellEnd"/>
      <w:r w:rsidRPr="005D62AC">
        <w:rPr>
          <w:rFonts w:ascii="Times New Roman" w:hAnsi="Times New Roman" w:cs="Times New Roman"/>
        </w:rPr>
        <w:t xml:space="preserve"> 3000 and a </w:t>
      </w:r>
      <w:proofErr w:type="spellStart"/>
      <w:r w:rsidRPr="005D62AC">
        <w:rPr>
          <w:rFonts w:ascii="Times New Roman" w:hAnsi="Times New Roman" w:cs="Times New Roman"/>
        </w:rPr>
        <w:t>HydroEV</w:t>
      </w:r>
      <w:proofErr w:type="spellEnd"/>
      <w:r w:rsidRPr="005D62AC">
        <w:rPr>
          <w:rFonts w:ascii="Times New Roman" w:hAnsi="Times New Roman" w:cs="Times New Roman"/>
        </w:rPr>
        <w:t xml:space="preserve"> attachment (Malvern </w:t>
      </w:r>
      <w:proofErr w:type="spellStart"/>
      <w:r w:rsidRPr="005D62AC">
        <w:rPr>
          <w:rFonts w:ascii="Times New Roman" w:hAnsi="Times New Roman" w:cs="Times New Roman"/>
        </w:rPr>
        <w:t>Panalytical</w:t>
      </w:r>
      <w:proofErr w:type="spellEnd"/>
      <w:r w:rsidRPr="005D62AC">
        <w:rPr>
          <w:rFonts w:ascii="Times New Roman" w:hAnsi="Times New Roman" w:cs="Times New Roman"/>
        </w:rPr>
        <w:t xml:space="preserve"> Ltd, UK), producing estimates for the percentage of the soil that was sand (50-2000 </w:t>
      </w:r>
      <w:r w:rsidR="00E11ECE" w:rsidRPr="005D62AC">
        <w:rPr>
          <w:rFonts w:ascii="Times New Roman" w:hAnsi="Times New Roman" w:cs="Times New Roman"/>
        </w:rPr>
        <w:t>µ</w:t>
      </w:r>
      <w:r w:rsidRPr="005D62AC">
        <w:rPr>
          <w:rFonts w:ascii="Times New Roman" w:hAnsi="Times New Roman" w:cs="Times New Roman"/>
        </w:rPr>
        <w:t xml:space="preserve">m), silt (6-50 </w:t>
      </w:r>
      <w:r w:rsidR="00E11ECE" w:rsidRPr="005D62AC">
        <w:rPr>
          <w:rFonts w:ascii="Times New Roman" w:hAnsi="Times New Roman" w:cs="Times New Roman"/>
        </w:rPr>
        <w:t>µm</w:t>
      </w:r>
      <w:r w:rsidRPr="005D62AC">
        <w:rPr>
          <w:rFonts w:ascii="Times New Roman" w:hAnsi="Times New Roman" w:cs="Times New Roman"/>
        </w:rPr>
        <w:t xml:space="preserve">), and clay (0.1-6 </w:t>
      </w:r>
      <w:r w:rsidR="00E11ECE" w:rsidRPr="005D62AC">
        <w:rPr>
          <w:rFonts w:ascii="Times New Roman" w:hAnsi="Times New Roman" w:cs="Times New Roman"/>
        </w:rPr>
        <w:t>µm</w:t>
      </w:r>
      <w:r w:rsidRPr="005D62AC">
        <w:rPr>
          <w:rFonts w:ascii="Times New Roman" w:hAnsi="Times New Roman" w:cs="Times New Roman"/>
        </w:rPr>
        <w:t>).  Half of the remaining oven-dried soil cores were sent for organic matter analysis (</w:t>
      </w:r>
      <w:proofErr w:type="spellStart"/>
      <w:r w:rsidR="00A6539B" w:rsidRPr="005D62AC">
        <w:rPr>
          <w:rFonts w:ascii="Times New Roman" w:hAnsi="Times New Roman" w:cs="Times New Roman"/>
        </w:rPr>
        <w:t>Agsource</w:t>
      </w:r>
      <w:proofErr w:type="spellEnd"/>
      <w:r w:rsidR="00E11ECE" w:rsidRPr="005D62AC">
        <w:rPr>
          <w:rFonts w:ascii="Times New Roman" w:hAnsi="Times New Roman" w:cs="Times New Roman"/>
        </w:rPr>
        <w:t>, Ellsworth Iowa, USA</w:t>
      </w:r>
      <w:r w:rsidRPr="005D62AC">
        <w:rPr>
          <w:rFonts w:ascii="Times New Roman" w:hAnsi="Times New Roman" w:cs="Times New Roman"/>
        </w:rPr>
        <w:t>) using the loss-on-ignition method</w:t>
      </w:r>
      <w:r w:rsidR="003672AA" w:rsidRPr="005D62AC">
        <w:rPr>
          <w:rFonts w:ascii="Times New Roman" w:hAnsi="Times New Roman" w:cs="Times New Roman"/>
        </w:rPr>
        <w:t xml:space="preserve"> </w:t>
      </w:r>
      <w:r w:rsidR="00764A15" w:rsidRPr="005D62AC">
        <w:rPr>
          <w:rFonts w:ascii="Times New Roman" w:hAnsi="Times New Roman" w:cs="Times New Roman"/>
        </w:rPr>
        <w:t>(Nelson and Sommers, 19</w:t>
      </w:r>
      <w:r w:rsidR="0038746F" w:rsidRPr="005D62AC">
        <w:rPr>
          <w:rFonts w:ascii="Times New Roman" w:hAnsi="Times New Roman" w:cs="Times New Roman"/>
        </w:rPr>
        <w:t>96</w:t>
      </w:r>
      <w:r w:rsidR="00764A15" w:rsidRPr="005D62AC">
        <w:rPr>
          <w:rFonts w:ascii="Times New Roman" w:hAnsi="Times New Roman" w:cs="Times New Roman"/>
        </w:rPr>
        <w:t>)</w:t>
      </w:r>
      <w:r w:rsidR="00A221EE" w:rsidRPr="005D62AC">
        <w:rPr>
          <w:rFonts w:ascii="Times New Roman" w:hAnsi="Times New Roman" w:cs="Times New Roman"/>
        </w:rPr>
        <w:t xml:space="preserve">. </w:t>
      </w:r>
      <w:r w:rsidR="00A6539B" w:rsidRPr="005D62AC">
        <w:rPr>
          <w:rFonts w:ascii="Times New Roman" w:hAnsi="Times New Roman" w:cs="Times New Roman"/>
        </w:rPr>
        <w:t xml:space="preserve">While this method </w:t>
      </w:r>
      <w:r w:rsidR="00590CAB" w:rsidRPr="005D62AC">
        <w:rPr>
          <w:rFonts w:ascii="Times New Roman" w:hAnsi="Times New Roman" w:cs="Times New Roman"/>
        </w:rPr>
        <w:t>may not produce reliable absolute estimates of organic matter</w:t>
      </w:r>
      <w:r w:rsidR="00A6539B"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Hoogsteen</w:t>
      </w:r>
      <w:proofErr w:type="spellEnd"/>
      <w:r w:rsidR="00764A15" w:rsidRPr="005D62AC">
        <w:rPr>
          <w:rFonts w:ascii="Times New Roman" w:hAnsi="Times New Roman" w:cs="Times New Roman"/>
        </w:rPr>
        <w:t xml:space="preserve"> et al., 2015)</w:t>
      </w:r>
      <w:r w:rsidR="00A6539B" w:rsidRPr="005D62A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5D62AC" w:rsidRDefault="00DD0244" w:rsidP="00813F82">
      <w:pPr>
        <w:pStyle w:val="Heading2"/>
        <w:numPr>
          <w:ilvl w:val="0"/>
          <w:numId w:val="0"/>
        </w:numPr>
        <w:spacing w:line="480" w:lineRule="auto"/>
        <w:ind w:left="567" w:hanging="567"/>
        <w:rPr>
          <w:i/>
          <w:iCs/>
        </w:rPr>
      </w:pPr>
      <w:r w:rsidRPr="005D62AC">
        <w:rPr>
          <w:i/>
          <w:iCs/>
        </w:rPr>
        <w:t>Statistical analysis</w:t>
      </w:r>
    </w:p>
    <w:p w14:paraId="497D4731" w14:textId="5B24F900" w:rsidR="00DD0244" w:rsidRPr="005D62AC" w:rsidRDefault="00DD0244" w:rsidP="00813F82">
      <w:pPr>
        <w:spacing w:line="480" w:lineRule="auto"/>
        <w:rPr>
          <w:rFonts w:ascii="Times New Roman" w:hAnsi="Times New Roman" w:cs="Times New Roman"/>
        </w:rPr>
      </w:pPr>
      <w:r w:rsidRPr="005D62AC">
        <w:rPr>
          <w:rFonts w:ascii="Times New Roman" w:hAnsi="Times New Roman" w:cs="Times New Roman"/>
        </w:rPr>
        <w:t xml:space="preserve">All </w:t>
      </w:r>
      <w:r w:rsidR="00972BBC" w:rsidRPr="005D62AC">
        <w:rPr>
          <w:rFonts w:ascii="Times New Roman" w:hAnsi="Times New Roman" w:cs="Times New Roman"/>
        </w:rPr>
        <w:t xml:space="preserve">data </w:t>
      </w:r>
      <w:r w:rsidR="002B7D97" w:rsidRPr="005D62AC">
        <w:rPr>
          <w:rFonts w:ascii="Times New Roman" w:hAnsi="Times New Roman" w:cs="Times New Roman"/>
        </w:rPr>
        <w:t>analysis</w:t>
      </w:r>
      <w:r w:rsidR="00972BBC" w:rsidRPr="005D62AC">
        <w:rPr>
          <w:rFonts w:ascii="Times New Roman" w:hAnsi="Times New Roman" w:cs="Times New Roman"/>
        </w:rPr>
        <w:t xml:space="preserve">, figure creation, and </w:t>
      </w:r>
      <w:r w:rsidRPr="005D62AC">
        <w:rPr>
          <w:rFonts w:ascii="Times New Roman" w:hAnsi="Times New Roman" w:cs="Times New Roman"/>
        </w:rPr>
        <w:t xml:space="preserve">model fitting </w:t>
      </w:r>
      <w:r w:rsidR="00972BBC" w:rsidRPr="005D62AC">
        <w:rPr>
          <w:rFonts w:ascii="Times New Roman" w:hAnsi="Times New Roman" w:cs="Times New Roman"/>
        </w:rPr>
        <w:t>w</w:t>
      </w:r>
      <w:r w:rsidR="004A4FFA" w:rsidRPr="005D62AC">
        <w:rPr>
          <w:rFonts w:ascii="Times New Roman" w:hAnsi="Times New Roman" w:cs="Times New Roman"/>
        </w:rPr>
        <w:t>ere</w:t>
      </w:r>
      <w:r w:rsidRPr="005D62AC">
        <w:rPr>
          <w:rFonts w:ascii="Times New Roman" w:hAnsi="Times New Roman" w:cs="Times New Roman"/>
        </w:rPr>
        <w:t xml:space="preserve"> done using</w:t>
      </w:r>
      <w:r w:rsidRPr="005D62AC">
        <w:rPr>
          <w:rFonts w:ascii="Times New Roman" w:hAnsi="Times New Roman" w:cs="Times New Roman"/>
          <w:i/>
        </w:rPr>
        <w:t xml:space="preserve"> R</w:t>
      </w:r>
      <w:r w:rsidRPr="005D62AC">
        <w:rPr>
          <w:rFonts w:ascii="Times New Roman" w:hAnsi="Times New Roman" w:cs="Times New Roman"/>
        </w:rPr>
        <w:t xml:space="preserve"> version 4.0.3 (R Core Team, 2020) and the </w:t>
      </w:r>
      <w:proofErr w:type="spellStart"/>
      <w:r w:rsidRPr="005D62AC">
        <w:rPr>
          <w:rFonts w:ascii="Times New Roman" w:hAnsi="Times New Roman" w:cs="Times New Roman"/>
          <w:i/>
        </w:rPr>
        <w:t>tidyverse</w:t>
      </w:r>
      <w:proofErr w:type="spellEnd"/>
      <w:r w:rsidRPr="005D62AC">
        <w:rPr>
          <w:rFonts w:ascii="Times New Roman" w:hAnsi="Times New Roman" w:cs="Times New Roman"/>
        </w:rPr>
        <w:t xml:space="preserve"> meta-package </w:t>
      </w:r>
      <w:r w:rsidR="00764A15" w:rsidRPr="005D62AC">
        <w:rPr>
          <w:rFonts w:ascii="Times New Roman" w:hAnsi="Times New Roman" w:cs="Times New Roman"/>
        </w:rPr>
        <w:t>(Wickham et al., 2019)</w:t>
      </w:r>
      <w:r w:rsidRPr="005D62AC">
        <w:rPr>
          <w:rFonts w:ascii="Times New Roman" w:hAnsi="Times New Roman" w:cs="Times New Roman"/>
        </w:rPr>
        <w:t xml:space="preserve">. Non-linear models were fit using the </w:t>
      </w:r>
      <w:proofErr w:type="spellStart"/>
      <w:r w:rsidRPr="005D62AC">
        <w:rPr>
          <w:rFonts w:ascii="Times New Roman" w:hAnsi="Times New Roman" w:cs="Times New Roman"/>
          <w:i/>
        </w:rPr>
        <w:t>nlraa</w:t>
      </w:r>
      <w:proofErr w:type="spellEnd"/>
      <w:r w:rsidRPr="005D62AC">
        <w:rPr>
          <w:rFonts w:ascii="Times New Roman" w:hAnsi="Times New Roman" w:cs="Times New Roman"/>
          <w:i/>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2021)</w:t>
      </w:r>
      <w:r w:rsidRPr="005D62AC">
        <w:rPr>
          <w:rFonts w:ascii="Times New Roman" w:hAnsi="Times New Roman" w:cs="Times New Roman"/>
        </w:rPr>
        <w:t xml:space="preserve"> package functionality, with specific equation fits from the </w:t>
      </w:r>
      <w:proofErr w:type="spellStart"/>
      <w:r w:rsidRPr="005D62AC">
        <w:rPr>
          <w:rFonts w:ascii="Times New Roman" w:hAnsi="Times New Roman" w:cs="Times New Roman"/>
          <w:i/>
        </w:rPr>
        <w:t>HydroMe</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Omuto</w:t>
      </w:r>
      <w:proofErr w:type="spellEnd"/>
      <w:r w:rsidR="00764A15" w:rsidRPr="005D62AC">
        <w:rPr>
          <w:rFonts w:ascii="Times New Roman" w:hAnsi="Times New Roman" w:cs="Times New Roman"/>
        </w:rPr>
        <w:t xml:space="preserve"> et al., 2021)</w:t>
      </w:r>
      <w:r w:rsidRPr="005D62AC">
        <w:rPr>
          <w:rFonts w:ascii="Times New Roman" w:hAnsi="Times New Roman" w:cs="Times New Roman"/>
        </w:rPr>
        <w:t xml:space="preserve"> and </w:t>
      </w:r>
      <w:proofErr w:type="spellStart"/>
      <w:r w:rsidRPr="005D62AC">
        <w:rPr>
          <w:rFonts w:ascii="Times New Roman" w:hAnsi="Times New Roman" w:cs="Times New Roman"/>
          <w:i/>
        </w:rPr>
        <w:t>soilphysics</w:t>
      </w:r>
      <w:proofErr w:type="spellEnd"/>
      <w:r w:rsidR="00A221EE" w:rsidRPr="005D62AC">
        <w:rPr>
          <w:rFonts w:ascii="Times New Roman" w:hAnsi="Times New Roman" w:cs="Times New Roman"/>
        </w:rPr>
        <w:t xml:space="preserve"> </w:t>
      </w:r>
      <w:r w:rsidR="00764A15" w:rsidRPr="005D62AC">
        <w:rPr>
          <w:rFonts w:ascii="Times New Roman" w:hAnsi="Times New Roman" w:cs="Times New Roman"/>
        </w:rPr>
        <w:t>(de Lima et al., 2021)</w:t>
      </w:r>
      <w:r w:rsidRPr="005D62AC">
        <w:rPr>
          <w:rFonts w:ascii="Times New Roman" w:hAnsi="Times New Roman" w:cs="Times New Roman"/>
        </w:rPr>
        <w:t xml:space="preserve"> packages. Linear models were fit and summarized using the </w:t>
      </w:r>
      <w:r w:rsidRPr="005D62AC">
        <w:rPr>
          <w:rFonts w:ascii="Times New Roman" w:hAnsi="Times New Roman" w:cs="Times New Roman"/>
          <w:i/>
        </w:rPr>
        <w:t>lme4</w:t>
      </w:r>
      <w:r w:rsidRPr="005D62AC">
        <w:rPr>
          <w:rFonts w:ascii="Times New Roman" w:hAnsi="Times New Roman" w:cs="Times New Roman"/>
        </w:rPr>
        <w:t xml:space="preserve"> </w:t>
      </w:r>
      <w:r w:rsidR="00764A15" w:rsidRPr="005D62AC">
        <w:rPr>
          <w:rFonts w:ascii="Times New Roman" w:hAnsi="Times New Roman" w:cs="Times New Roman"/>
        </w:rPr>
        <w:t>(Bates et al., 2015)</w:t>
      </w:r>
      <w:r w:rsidR="00590CAB" w:rsidRPr="005D62AC">
        <w:rPr>
          <w:rFonts w:ascii="Times New Roman" w:hAnsi="Times New Roman" w:cs="Times New Roman"/>
        </w:rPr>
        <w:t xml:space="preserve"> package, which fits mixed effects models, </w:t>
      </w:r>
      <w:r w:rsidRPr="005D62AC">
        <w:rPr>
          <w:rFonts w:ascii="Times New Roman" w:hAnsi="Times New Roman" w:cs="Times New Roman"/>
        </w:rPr>
        <w:t xml:space="preserve">and </w:t>
      </w:r>
      <w:r w:rsidR="00590CAB" w:rsidRPr="005D62AC">
        <w:rPr>
          <w:rFonts w:ascii="Times New Roman" w:hAnsi="Times New Roman" w:cs="Times New Roman"/>
        </w:rPr>
        <w:t xml:space="preserve">the </w:t>
      </w:r>
      <w:proofErr w:type="spellStart"/>
      <w:r w:rsidRPr="005D62AC">
        <w:rPr>
          <w:rFonts w:ascii="Times New Roman" w:hAnsi="Times New Roman" w:cs="Times New Roman"/>
          <w:i/>
        </w:rPr>
        <w:t>emmeans</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Lenth</w:t>
      </w:r>
      <w:proofErr w:type="spellEnd"/>
      <w:r w:rsidR="00764A15" w:rsidRPr="005D62AC">
        <w:rPr>
          <w:rFonts w:ascii="Times New Roman" w:hAnsi="Times New Roman" w:cs="Times New Roman"/>
        </w:rPr>
        <w:t xml:space="preserve"> et al., 2018)</w:t>
      </w:r>
      <w:r w:rsidRPr="005D62AC">
        <w:rPr>
          <w:rFonts w:ascii="Times New Roman" w:hAnsi="Times New Roman" w:cs="Times New Roman"/>
        </w:rPr>
        <w:t xml:space="preserve"> </w:t>
      </w:r>
      <w:r w:rsidR="00AA4678" w:rsidRPr="005D62AC">
        <w:rPr>
          <w:rFonts w:ascii="Times New Roman" w:hAnsi="Times New Roman" w:cs="Times New Roman"/>
        </w:rPr>
        <w:t>package</w:t>
      </w:r>
      <w:r w:rsidR="00BD3B05" w:rsidRPr="005D62AC">
        <w:rPr>
          <w:rFonts w:ascii="Times New Roman" w:hAnsi="Times New Roman" w:cs="Times New Roman"/>
        </w:rPr>
        <w:t>,</w:t>
      </w:r>
      <w:r w:rsidR="00AA4678" w:rsidRPr="005D62AC">
        <w:rPr>
          <w:rFonts w:ascii="Times New Roman" w:hAnsi="Times New Roman" w:cs="Times New Roman"/>
        </w:rPr>
        <w:t xml:space="preserve"> </w:t>
      </w:r>
      <w:r w:rsidR="00590CAB" w:rsidRPr="005D62AC">
        <w:rPr>
          <w:rFonts w:ascii="Times New Roman" w:hAnsi="Times New Roman" w:cs="Times New Roman"/>
        </w:rPr>
        <w:t>which estimates both marginal and conditional means and confidence intervals</w:t>
      </w:r>
      <w:r w:rsidR="00AA4678" w:rsidRPr="005D62AC">
        <w:rPr>
          <w:rFonts w:ascii="Times New Roman" w:hAnsi="Times New Roman" w:cs="Times New Roman"/>
        </w:rPr>
        <w:t xml:space="preserve"> and performs </w:t>
      </w:r>
      <w:r w:rsidR="00590CAB" w:rsidRPr="005D62AC">
        <w:rPr>
          <w:rFonts w:ascii="Times New Roman" w:hAnsi="Times New Roman" w:cs="Times New Roman"/>
        </w:rPr>
        <w:t>pairwise comparisons</w:t>
      </w:r>
      <w:r w:rsidRPr="005D62AC">
        <w:rPr>
          <w:rFonts w:ascii="Times New Roman" w:hAnsi="Times New Roman" w:cs="Times New Roman"/>
        </w:rPr>
        <w:t xml:space="preserve">. </w:t>
      </w:r>
    </w:p>
    <w:p w14:paraId="0BC7FF12" w14:textId="16CC5C79" w:rsidR="00A6539B" w:rsidRPr="005D62AC" w:rsidRDefault="00A6539B" w:rsidP="00A6539B">
      <w:pPr>
        <w:spacing w:line="480" w:lineRule="auto"/>
        <w:rPr>
          <w:rFonts w:ascii="Times New Roman" w:hAnsi="Times New Roman" w:cs="Times New Roman"/>
        </w:rPr>
      </w:pPr>
      <w:r w:rsidRPr="005D62AC">
        <w:rPr>
          <w:rFonts w:ascii="Times New Roman" w:hAnsi="Times New Roman" w:cs="Times New Roman"/>
        </w:rPr>
        <w:t xml:space="preserve">We fit the Gardner </w:t>
      </w:r>
      <w:r w:rsidR="00764A15" w:rsidRPr="005D62AC">
        <w:rPr>
          <w:rFonts w:ascii="Times New Roman" w:hAnsi="Times New Roman" w:cs="Times New Roman"/>
        </w:rPr>
        <w:t>(Gardner, 1958)</w:t>
      </w:r>
      <w:r w:rsidRPr="005D62AC">
        <w:rPr>
          <w:rFonts w:ascii="Times New Roman" w:hAnsi="Times New Roman" w:cs="Times New Roman"/>
        </w:rPr>
        <w:t xml:space="preserve"> and </w:t>
      </w:r>
      <w:r w:rsidR="00AA4678" w:rsidRPr="005D62AC">
        <w:rPr>
          <w:rFonts w:ascii="Times New Roman" w:hAnsi="Times New Roman" w:cs="Times New Roman"/>
        </w:rPr>
        <w:t>v</w:t>
      </w:r>
      <w:r w:rsidRPr="005D62AC">
        <w:rPr>
          <w:rFonts w:ascii="Times New Roman" w:hAnsi="Times New Roman" w:cs="Times New Roman"/>
        </w:rPr>
        <w:t xml:space="preserve">an </w:t>
      </w:r>
      <w:proofErr w:type="spellStart"/>
      <w:r w:rsidRPr="005D62AC">
        <w:rPr>
          <w:rFonts w:ascii="Times New Roman" w:hAnsi="Times New Roman" w:cs="Times New Roman"/>
        </w:rPr>
        <w:t>Genutchen</w:t>
      </w:r>
      <w:proofErr w:type="spellEnd"/>
      <w:r w:rsidRPr="005D62AC">
        <w:rPr>
          <w:rFonts w:ascii="Times New Roman" w:hAnsi="Times New Roman" w:cs="Times New Roman"/>
        </w:rPr>
        <w:t xml:space="preserve"> </w:t>
      </w:r>
      <w:r w:rsidR="00764A15" w:rsidRPr="005D62AC">
        <w:rPr>
          <w:rFonts w:ascii="Times New Roman" w:hAnsi="Times New Roman" w:cs="Times New Roman"/>
        </w:rPr>
        <w:t xml:space="preserve">(van </w:t>
      </w:r>
      <w:proofErr w:type="spellStart"/>
      <w:r w:rsidR="00764A15" w:rsidRPr="005D62AC">
        <w:rPr>
          <w:rFonts w:ascii="Times New Roman" w:hAnsi="Times New Roman" w:cs="Times New Roman"/>
        </w:rPr>
        <w:t>Genuchten</w:t>
      </w:r>
      <w:proofErr w:type="spellEnd"/>
      <w:r w:rsidR="00764A15" w:rsidRPr="005D62AC">
        <w:rPr>
          <w:rFonts w:ascii="Times New Roman" w:hAnsi="Times New Roman" w:cs="Times New Roman"/>
        </w:rPr>
        <w:t>, 1980)</w:t>
      </w:r>
      <w:r w:rsidRPr="005D62AC">
        <w:rPr>
          <w:rFonts w:ascii="Times New Roman" w:hAnsi="Times New Roman" w:cs="Times New Roman"/>
        </w:rPr>
        <w:t xml:space="preserve"> </w:t>
      </w:r>
      <w:r w:rsidR="003A2C62" w:rsidRPr="005D62AC">
        <w:rPr>
          <w:rFonts w:ascii="Times New Roman" w:hAnsi="Times New Roman" w:cs="Times New Roman"/>
        </w:rPr>
        <w:t xml:space="preserve">models </w:t>
      </w:r>
      <w:r w:rsidRPr="005D62AC">
        <w:rPr>
          <w:rFonts w:ascii="Times New Roman" w:hAnsi="Times New Roman" w:cs="Times New Roman"/>
        </w:rPr>
        <w:t xml:space="preserve">to describe the relationship between soil moisture and soil water matric potential in our datasets. We found the models produced similar </w:t>
      </w:r>
      <w:r w:rsidR="00590CAB" w:rsidRPr="005D62AC">
        <w:rPr>
          <w:rFonts w:ascii="Times New Roman" w:hAnsi="Times New Roman" w:cs="Times New Roman"/>
          <w:noProof/>
        </w:rPr>
        <w:t xml:space="preserve">Akaike’s Information Criteria (AIC; </w:t>
      </w:r>
      <w:r w:rsidR="00764A15" w:rsidRPr="005D62AC">
        <w:rPr>
          <w:rFonts w:ascii="Times New Roman" w:hAnsi="Times New Roman" w:cs="Times New Roman"/>
          <w:noProof/>
        </w:rPr>
        <w:t>Bozdogan, 1987)</w:t>
      </w:r>
      <w:r w:rsidRPr="005D62AC">
        <w:rPr>
          <w:rFonts w:ascii="Times New Roman" w:hAnsi="Times New Roman" w:cs="Times New Roman"/>
        </w:rPr>
        <w:t xml:space="preserve"> values, with the Gardner model showing a slightly better fit. The Gardner equation is as follows:  </w:t>
      </w:r>
    </w:p>
    <w:p w14:paraId="1290FC5B" w14:textId="0EC71266" w:rsidR="00A6539B" w:rsidRPr="005D62A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5D62AC" w:rsidRDefault="00E11ECE" w:rsidP="00211CFA">
      <w:pPr>
        <w:spacing w:line="480" w:lineRule="auto"/>
        <w:rPr>
          <w:rFonts w:ascii="Times New Roman" w:hAnsi="Times New Roman" w:cs="Times New Roman"/>
          <w:noProof/>
        </w:rPr>
      </w:pPr>
      <w:r w:rsidRPr="005D62AC">
        <w:rPr>
          <w:rFonts w:ascii="Times New Roman" w:hAnsi="Times New Roman" w:cs="Times New Roman"/>
          <w:noProof/>
        </w:rPr>
        <w:lastRenderedPageBreak/>
        <w:t>w</w:t>
      </w:r>
      <w:r w:rsidR="00A6539B" w:rsidRPr="005D62AC">
        <w:rPr>
          <w:rFonts w:ascii="Times New Roman" w:hAnsi="Times New Roman" w:cs="Times New Roman"/>
          <w:noProof/>
        </w:rPr>
        <w:t xml:space="preserve">here </w:t>
      </w:r>
      <w:r w:rsidR="00A6539B" w:rsidRPr="005D62AC">
        <w:rPr>
          <w:rFonts w:ascii="Times New Roman" w:hAnsi="Times New Roman" w:cs="Times New Roman"/>
          <w:i/>
          <w:noProof/>
        </w:rPr>
        <w:t>θ</w:t>
      </w:r>
      <w:r w:rsidR="00A6539B" w:rsidRPr="005D62A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5D62AC">
        <w:rPr>
          <w:rFonts w:ascii="Times New Roman" w:eastAsiaTheme="minorEastAsia" w:hAnsi="Times New Roman" w:cs="Times New Roman"/>
          <w:noProof/>
        </w:rPr>
        <w:t xml:space="preserve">; the remaining variables are fitted parameters.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r</w:t>
      </w:r>
      <w:r w:rsidR="00A6539B" w:rsidRPr="005D62AC">
        <w:rPr>
          <w:rFonts w:ascii="Times New Roman" w:hAnsi="Times New Roman" w:cs="Times New Roman"/>
          <w:noProof/>
        </w:rPr>
        <w:t xml:space="preserve"> and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s</w:t>
      </w:r>
      <w:r w:rsidR="00A6539B" w:rsidRPr="005D62AC">
        <w:rPr>
          <w:rFonts w:ascii="Times New Roman" w:hAnsi="Times New Roman" w:cs="Times New Roman"/>
          <w:noProof/>
        </w:rPr>
        <w:t xml:space="preserve"> are the residual and saturated water contents, respectively</w:t>
      </w:r>
      <w:r w:rsidR="00BD3B05" w:rsidRPr="005D62AC">
        <w:rPr>
          <w:rFonts w:ascii="Times New Roman" w:hAnsi="Times New Roman" w:cs="Times New Roman"/>
          <w:noProof/>
        </w:rPr>
        <w:t xml:space="preserve">; </w:t>
      </w:r>
      <w:r w:rsidR="00A6539B" w:rsidRPr="005D62AC">
        <w:rPr>
          <w:rFonts w:ascii="Times New Roman" w:hAnsi="Times New Roman" w:cs="Times New Roman"/>
          <w:i/>
          <w:iCs/>
          <w:noProof/>
        </w:rPr>
        <w:t>a</w:t>
      </w:r>
      <w:r w:rsidR="004E02DA" w:rsidRPr="005D62AC">
        <w:rPr>
          <w:rFonts w:ascii="Times New Roman" w:hAnsi="Times New Roman" w:cs="Times New Roman"/>
          <w:noProof/>
        </w:rPr>
        <w:t xml:space="preserve"> approximates </w:t>
      </w:r>
      <w:r w:rsidR="00A6539B" w:rsidRPr="005D62AC">
        <w:rPr>
          <w:rFonts w:ascii="Times New Roman" w:hAnsi="Times New Roman" w:cs="Times New Roman"/>
          <w:noProof/>
        </w:rPr>
        <w:t>the inverse of the</w:t>
      </w:r>
      <w:r w:rsidR="004E02DA" w:rsidRPr="005D62AC">
        <w:rPr>
          <w:rFonts w:ascii="Times New Roman" w:hAnsi="Times New Roman" w:cs="Times New Roman"/>
          <w:noProof/>
        </w:rPr>
        <w:t xml:space="preserve"> pressure at which the retention curve is steepest (e.g., </w:t>
      </w:r>
      <w:r w:rsidR="00A6539B" w:rsidRPr="005D62AC">
        <w:rPr>
          <w:rFonts w:ascii="Times New Roman" w:hAnsi="Times New Roman" w:cs="Times New Roman"/>
          <w:noProof/>
        </w:rPr>
        <w:t>air-entry potential</w:t>
      </w:r>
      <w:r w:rsidR="004E02DA" w:rsidRPr="005D62AC">
        <w:rPr>
          <w:rFonts w:ascii="Times New Roman" w:hAnsi="Times New Roman" w:cs="Times New Roman"/>
          <w:noProof/>
        </w:rPr>
        <w:t>; van Genutchen 1980)</w:t>
      </w:r>
      <w:r w:rsidR="00BD3B05" w:rsidRPr="005D62AC">
        <w:rPr>
          <w:rFonts w:ascii="Times New Roman" w:hAnsi="Times New Roman" w:cs="Times New Roman"/>
          <w:noProof/>
        </w:rPr>
        <w:t>;</w:t>
      </w:r>
      <w:r w:rsidR="00A6539B" w:rsidRPr="005D62AC">
        <w:rPr>
          <w:rFonts w:ascii="Times New Roman" w:hAnsi="Times New Roman" w:cs="Times New Roman"/>
          <w:noProof/>
        </w:rPr>
        <w:t xml:space="preserve"> and </w:t>
      </w:r>
      <w:r w:rsidR="00A6539B" w:rsidRPr="005D62AC">
        <w:rPr>
          <w:rFonts w:ascii="Times New Roman" w:hAnsi="Times New Roman" w:cs="Times New Roman"/>
          <w:i/>
          <w:iCs/>
          <w:noProof/>
        </w:rPr>
        <w:t>n</w:t>
      </w:r>
      <w:r w:rsidR="00A6539B" w:rsidRPr="005D62AC">
        <w:rPr>
          <w:rFonts w:ascii="Times New Roman" w:hAnsi="Times New Roman" w:cs="Times New Roman"/>
          <w:noProof/>
        </w:rPr>
        <w:t xml:space="preserve"> is an index for the pore size distribution, with higher values indicating a </w:t>
      </w:r>
      <w:r w:rsidRPr="005D62AC">
        <w:rPr>
          <w:rFonts w:ascii="Times New Roman" w:hAnsi="Times New Roman" w:cs="Times New Roman"/>
          <w:noProof/>
        </w:rPr>
        <w:t>broader</w:t>
      </w:r>
      <w:r w:rsidR="00AA4678" w:rsidRPr="005D62AC">
        <w:rPr>
          <w:rFonts w:ascii="Times New Roman" w:hAnsi="Times New Roman" w:cs="Times New Roman"/>
          <w:noProof/>
        </w:rPr>
        <w:t xml:space="preserve"> distribution of pore sizes</w:t>
      </w:r>
      <w:r w:rsidR="00A6539B" w:rsidRPr="005D62AC">
        <w:rPr>
          <w:rFonts w:ascii="Times New Roman" w:hAnsi="Times New Roman" w:cs="Times New Roman"/>
          <w:noProof/>
        </w:rPr>
        <w:t xml:space="preserve">. </w:t>
      </w:r>
      <w:r w:rsidR="00211CFA" w:rsidRPr="005D62A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5D62AC">
        <w:rPr>
          <w:rFonts w:ascii="Times New Roman" w:hAnsi="Times New Roman" w:cs="Times New Roman"/>
          <w:noProof/>
        </w:rPr>
        <w:t>Residual water contents</w:t>
      </w:r>
      <w:r w:rsidR="003A2C62" w:rsidRPr="005D62AC">
        <w:rPr>
          <w:rFonts w:ascii="Times New Roman" w:hAnsi="Times New Roman" w:cs="Times New Roman"/>
          <w:noProof/>
        </w:rPr>
        <w:t xml:space="preserve"> (</w:t>
      </w:r>
      <w:r w:rsidR="003A2C62" w:rsidRPr="005D62AC">
        <w:rPr>
          <w:rFonts w:ascii="Times New Roman" w:hAnsi="Times New Roman" w:cs="Times New Roman"/>
          <w:i/>
          <w:noProof/>
        </w:rPr>
        <w:t>θ</w:t>
      </w:r>
      <w:r w:rsidR="003A2C62" w:rsidRPr="005D62AC">
        <w:rPr>
          <w:rFonts w:ascii="Times New Roman" w:hAnsi="Times New Roman" w:cs="Times New Roman"/>
          <w:i/>
          <w:noProof/>
          <w:vertAlign w:val="subscript"/>
        </w:rPr>
        <w:t>r</w:t>
      </w:r>
      <w:r w:rsidR="003A2C62" w:rsidRPr="005D62AC">
        <w:rPr>
          <w:rFonts w:ascii="Times New Roman" w:hAnsi="Times New Roman" w:cs="Times New Roman"/>
          <w:noProof/>
        </w:rPr>
        <w:t>) are</w:t>
      </w:r>
      <w:r w:rsidR="00A6539B" w:rsidRPr="005D62AC">
        <w:rPr>
          <w:rFonts w:ascii="Times New Roman" w:hAnsi="Times New Roman" w:cs="Times New Roman"/>
          <w:noProof/>
        </w:rPr>
        <w:t xml:space="preserve"> estimated by the model, </w:t>
      </w:r>
      <w:r w:rsidR="004E02DA" w:rsidRPr="005D62AC">
        <w:rPr>
          <w:rFonts w:ascii="Times New Roman" w:hAnsi="Times New Roman" w:cs="Times New Roman"/>
          <w:noProof/>
        </w:rPr>
        <w:t>and can</w:t>
      </w:r>
      <w:r w:rsidR="00AE134A" w:rsidRPr="005D62AC">
        <w:rPr>
          <w:rFonts w:ascii="Times New Roman" w:hAnsi="Times New Roman" w:cs="Times New Roman"/>
          <w:noProof/>
        </w:rPr>
        <w:t xml:space="preserve"> occur at suction pressures greater </w:t>
      </w:r>
      <w:r w:rsidR="004E02DA" w:rsidRPr="005D62AC">
        <w:rPr>
          <w:rFonts w:ascii="Times New Roman" w:hAnsi="Times New Roman" w:cs="Times New Roman"/>
          <w:noProof/>
        </w:rPr>
        <w:t xml:space="preserve">than </w:t>
      </w:r>
      <w:r w:rsidR="00A6539B" w:rsidRPr="005D62AC">
        <w:rPr>
          <w:rFonts w:ascii="Times New Roman" w:hAnsi="Times New Roman" w:cs="Times New Roman"/>
          <w:noProof/>
        </w:rPr>
        <w:t xml:space="preserve">-15,000 </w:t>
      </w:r>
      <w:r w:rsidR="00711522" w:rsidRPr="005D62AC">
        <w:rPr>
          <w:rFonts w:ascii="Times New Roman" w:hAnsi="Times New Roman" w:cs="Times New Roman"/>
          <w:noProof/>
        </w:rPr>
        <w:t>cmH</w:t>
      </w:r>
      <w:r w:rsidR="00711522"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t>
      </w:r>
      <w:r w:rsidR="00764A15" w:rsidRPr="005D62AC">
        <w:rPr>
          <w:rFonts w:ascii="Times New Roman" w:hAnsi="Times New Roman" w:cs="Times New Roman"/>
          <w:noProof/>
        </w:rPr>
        <w:t>(SSSA, 2008)</w:t>
      </w:r>
      <w:r w:rsidR="00A6539B" w:rsidRPr="005D62AC">
        <w:rPr>
          <w:rFonts w:ascii="Times New Roman" w:hAnsi="Times New Roman" w:cs="Times New Roman"/>
          <w:noProof/>
        </w:rPr>
        <w:t xml:space="preserve">. The highest </w:t>
      </w:r>
      <w:r w:rsidR="00AE134A" w:rsidRPr="005D62AC">
        <w:rPr>
          <w:rFonts w:ascii="Times New Roman" w:hAnsi="Times New Roman" w:cs="Times New Roman"/>
          <w:noProof/>
        </w:rPr>
        <w:t xml:space="preserve">suction </w:t>
      </w:r>
      <w:r w:rsidR="00A6539B" w:rsidRPr="005D62AC">
        <w:rPr>
          <w:rFonts w:ascii="Times New Roman" w:hAnsi="Times New Roman" w:cs="Times New Roman"/>
          <w:noProof/>
        </w:rPr>
        <w:t xml:space="preserve">presssure </w:t>
      </w:r>
      <w:r w:rsidR="00711522" w:rsidRPr="005D62AC">
        <w:rPr>
          <w:rFonts w:ascii="Times New Roman" w:hAnsi="Times New Roman" w:cs="Times New Roman"/>
          <w:noProof/>
        </w:rPr>
        <w:t xml:space="preserve">applied to samples in </w:t>
      </w:r>
      <w:r w:rsidR="00A6539B" w:rsidRPr="005D62AC">
        <w:rPr>
          <w:rFonts w:ascii="Times New Roman" w:hAnsi="Times New Roman" w:cs="Times New Roman"/>
          <w:noProof/>
        </w:rPr>
        <w:t xml:space="preserve">this study was -500 </w:t>
      </w:r>
      <w:r w:rsidR="00711522" w:rsidRPr="005D62AC">
        <w:rPr>
          <w:rFonts w:ascii="Times New Roman" w:hAnsi="Times New Roman" w:cs="Times New Roman"/>
          <w:noProof/>
        </w:rPr>
        <w:t>cmH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which could lead to less stable model fits due to lack of an anchoring value </w:t>
      </w:r>
      <w:r w:rsidR="00764A15" w:rsidRPr="005D62AC">
        <w:rPr>
          <w:rFonts w:ascii="Times New Roman" w:hAnsi="Times New Roman" w:cs="Times New Roman"/>
          <w:noProof/>
        </w:rPr>
        <w:t>(Groenevelt and Grant, 2004)</w:t>
      </w:r>
      <w:r w:rsidR="00A6539B" w:rsidRPr="005D62AC">
        <w:rPr>
          <w:rFonts w:ascii="Times New Roman" w:hAnsi="Times New Roman" w:cs="Times New Roman"/>
          <w:noProof/>
        </w:rPr>
        <w:t xml:space="preserve">. </w:t>
      </w:r>
      <w:r w:rsidR="003A2C62" w:rsidRPr="005D62AC">
        <w:rPr>
          <w:rFonts w:ascii="Times New Roman" w:hAnsi="Times New Roman" w:cs="Times New Roman"/>
          <w:noProof/>
        </w:rPr>
        <w:t>To determine whether the model produced reasonable estimates</w:t>
      </w:r>
      <w:r w:rsidR="00AA4678" w:rsidRPr="005D62AC">
        <w:rPr>
          <w:rFonts w:ascii="Times New Roman" w:hAnsi="Times New Roman" w:cs="Times New Roman"/>
          <w:noProof/>
        </w:rPr>
        <w:t xml:space="preserve"> without these anchoring values</w:t>
      </w:r>
      <w:r w:rsidR="003A2C62" w:rsidRPr="005D62AC">
        <w:rPr>
          <w:rFonts w:ascii="Times New Roman" w:hAnsi="Times New Roman" w:cs="Times New Roman"/>
          <w:noProof/>
        </w:rPr>
        <w:t>, w</w:t>
      </w:r>
      <w:r w:rsidR="00AA4678" w:rsidRPr="005D62AC">
        <w:rPr>
          <w:rFonts w:ascii="Times New Roman" w:hAnsi="Times New Roman" w:cs="Times New Roman"/>
          <w:noProof/>
        </w:rPr>
        <w:t xml:space="preserve">e compared </w:t>
      </w:r>
      <w:r w:rsidR="002B7D97" w:rsidRPr="005D62AC">
        <w:rPr>
          <w:rFonts w:ascii="Times New Roman" w:hAnsi="Times New Roman" w:cs="Times New Roman"/>
          <w:noProof/>
        </w:rPr>
        <w:t xml:space="preserve">(1) </w:t>
      </w:r>
      <w:r w:rsidR="00AA4678" w:rsidRPr="005D62AC">
        <w:rPr>
          <w:rFonts w:ascii="Times New Roman" w:hAnsi="Times New Roman" w:cs="Times New Roman"/>
          <w:noProof/>
        </w:rPr>
        <w:t xml:space="preserve">the model-estimated saturated water contents with the </w:t>
      </w:r>
      <w:r w:rsidR="00483AF7" w:rsidRPr="005D62AC">
        <w:rPr>
          <w:rFonts w:ascii="Times New Roman" w:hAnsi="Times New Roman" w:cs="Times New Roman"/>
          <w:noProof/>
        </w:rPr>
        <w:t>measured values</w:t>
      </w:r>
      <w:r w:rsidR="00AA4678" w:rsidRPr="005D62AC">
        <w:rPr>
          <w:rFonts w:ascii="Times New Roman" w:hAnsi="Times New Roman" w:cs="Times New Roman"/>
          <w:noProof/>
        </w:rPr>
        <w:t>,</w:t>
      </w:r>
      <w:r w:rsidR="002B7D97" w:rsidRPr="005D62AC">
        <w:rPr>
          <w:rFonts w:ascii="Times New Roman" w:hAnsi="Times New Roman" w:cs="Times New Roman"/>
          <w:noProof/>
        </w:rPr>
        <w:t xml:space="preserve"> and (2)</w:t>
      </w:r>
      <w:r w:rsidR="00AA4678" w:rsidRPr="005D62AC">
        <w:rPr>
          <w:rFonts w:ascii="Times New Roman" w:hAnsi="Times New Roman" w:cs="Times New Roman"/>
          <w:noProof/>
        </w:rPr>
        <w:t xml:space="preserve"> </w:t>
      </w:r>
      <w:r w:rsidR="00A6539B" w:rsidRPr="005D62AC">
        <w:rPr>
          <w:rFonts w:ascii="Times New Roman" w:hAnsi="Times New Roman" w:cs="Times New Roman"/>
          <w:noProof/>
        </w:rPr>
        <w:t>the pore-size distribution parameter estimate against values estimated using capillary rise equations</w:t>
      </w:r>
      <w:r w:rsidR="00211CFA" w:rsidRPr="005D62AC">
        <w:rPr>
          <w:rFonts w:ascii="Times New Roman" w:hAnsi="Times New Roman" w:cs="Times New Roman"/>
          <w:noProof/>
        </w:rPr>
        <w:t>, which assumes the mean pore neck diameter (in cm) of drained pores at a given pressure is equal to 0.3 divided by the head pressure (cm</w:t>
      </w:r>
      <w:r w:rsidR="00711522" w:rsidRPr="005D62AC">
        <w:rPr>
          <w:rFonts w:ascii="Times New Roman" w:hAnsi="Times New Roman" w:cs="Times New Roman"/>
          <w:noProof/>
        </w:rPr>
        <w:t>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Pores with mean neck diameters greater than 30 µm were considered macropores</w:t>
      </w:r>
      <w:r w:rsidR="00711522" w:rsidRPr="005D62AC">
        <w:rPr>
          <w:rFonts w:ascii="Times New Roman" w:hAnsi="Times New Roman" w:cs="Times New Roman"/>
          <w:noProof/>
        </w:rPr>
        <w:t xml:space="preserve"> </w:t>
      </w:r>
      <w:r w:rsidR="00764A15" w:rsidRPr="005D62AC">
        <w:rPr>
          <w:rFonts w:ascii="Times New Roman" w:hAnsi="Times New Roman" w:cs="Times New Roman"/>
          <w:noProof/>
        </w:rPr>
        <w:t>(Kirkham, 2014)</w:t>
      </w:r>
      <w:r w:rsidR="00211CFA" w:rsidRPr="005D62AC">
        <w:rPr>
          <w:rFonts w:ascii="Times New Roman" w:hAnsi="Times New Roman" w:cs="Times New Roman"/>
          <w:noProof/>
        </w:rPr>
        <w:t xml:space="preserve">. The percent macropores was assessed as a response variable, described below. </w:t>
      </w:r>
    </w:p>
    <w:p w14:paraId="2F67E618" w14:textId="15529C44" w:rsidR="00211CFA" w:rsidRPr="005D62AC" w:rsidRDefault="003A2C62" w:rsidP="00211CFA">
      <w:pPr>
        <w:spacing w:line="480" w:lineRule="auto"/>
        <w:rPr>
          <w:rFonts w:ascii="Times New Roman" w:eastAsia="Times New Roman" w:hAnsi="Times New Roman" w:cs="Times New Roman"/>
        </w:rPr>
      </w:pPr>
      <w:r w:rsidRPr="005D62AC">
        <w:rPr>
          <w:rFonts w:ascii="Times New Roman" w:hAnsi="Times New Roman" w:cs="Times New Roman"/>
          <w:noProof/>
        </w:rPr>
        <w:t>Volumetric water contents at saturation were</w:t>
      </w:r>
      <w:r w:rsidR="00483AF7" w:rsidRPr="005D62AC">
        <w:rPr>
          <w:rFonts w:ascii="Times New Roman" w:hAnsi="Times New Roman" w:cs="Times New Roman"/>
          <w:noProof/>
        </w:rPr>
        <w:t xml:space="preserve"> extracted directly from the measured values</w:t>
      </w:r>
      <w:r w:rsidRPr="005D62AC">
        <w:rPr>
          <w:rFonts w:ascii="Times New Roman" w:hAnsi="Times New Roman" w:cs="Times New Roman"/>
          <w:noProof/>
        </w:rPr>
        <w:t xml:space="preserve">. Volumetric water contents at field capacity were estimated as the </w:t>
      </w:r>
      <w:r w:rsidR="00AE134A" w:rsidRPr="005D62AC">
        <w:rPr>
          <w:rFonts w:ascii="Times New Roman" w:hAnsi="Times New Roman" w:cs="Times New Roman"/>
          <w:noProof/>
        </w:rPr>
        <w:t xml:space="preserve">measured </w:t>
      </w:r>
      <w:r w:rsidRPr="005D62AC">
        <w:rPr>
          <w:rFonts w:ascii="Times New Roman" w:hAnsi="Times New Roman" w:cs="Times New Roman"/>
          <w:noProof/>
        </w:rPr>
        <w:t xml:space="preserve">volumetric water content </w:t>
      </w:r>
      <w:r w:rsidR="00590CAB" w:rsidRPr="005D62AC">
        <w:rPr>
          <w:rFonts w:ascii="Times New Roman" w:hAnsi="Times New Roman" w:cs="Times New Roman"/>
          <w:noProof/>
        </w:rPr>
        <w:t xml:space="preserve">at </w:t>
      </w:r>
      <w:r w:rsidRPr="005D62AC">
        <w:rPr>
          <w:rFonts w:ascii="Times New Roman" w:hAnsi="Times New Roman" w:cs="Times New Roman"/>
          <w:noProof/>
        </w:rPr>
        <w:t xml:space="preserve">a matric potential of -100 </w:t>
      </w:r>
      <w:r w:rsidR="00711522" w:rsidRPr="005D62AC">
        <w:rPr>
          <w:rFonts w:ascii="Times New Roman" w:hAnsi="Times New Roman" w:cs="Times New Roman"/>
          <w:noProof/>
        </w:rPr>
        <w:t>cmH</w:t>
      </w:r>
      <w:r w:rsidR="000B1288"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Pr="005D62AC">
        <w:rPr>
          <w:rFonts w:ascii="Times New Roman" w:hAnsi="Times New Roman" w:cs="Times New Roman"/>
          <w:noProof/>
        </w:rPr>
        <w:t xml:space="preserve"> (Moore 2021). We used thi</w:t>
      </w:r>
      <w:r w:rsidR="00711522" w:rsidRPr="005D62AC">
        <w:rPr>
          <w:rFonts w:ascii="Times New Roman" w:hAnsi="Times New Roman" w:cs="Times New Roman"/>
          <w:noProof/>
        </w:rPr>
        <w:t xml:space="preserve">s approximation because the </w:t>
      </w:r>
      <w:r w:rsidRPr="005D62AC">
        <w:rPr>
          <w:rFonts w:ascii="Times New Roman" w:hAnsi="Times New Roman" w:cs="Times New Roman"/>
          <w:noProof/>
        </w:rPr>
        <w:t xml:space="preserve">matric potential </w:t>
      </w:r>
      <w:r w:rsidR="006260D9" w:rsidRPr="005D62AC">
        <w:rPr>
          <w:rFonts w:ascii="Times New Roman" w:hAnsi="Times New Roman" w:cs="Times New Roman"/>
          <w:noProof/>
        </w:rPr>
        <w:t xml:space="preserve">that </w:t>
      </w:r>
      <w:r w:rsidR="00AE134A" w:rsidRPr="005D62AC">
        <w:rPr>
          <w:rFonts w:ascii="Times New Roman" w:hAnsi="Times New Roman" w:cs="Times New Roman"/>
          <w:noProof/>
        </w:rPr>
        <w:t>approximates</w:t>
      </w:r>
      <w:r w:rsidR="006260D9" w:rsidRPr="005D62AC">
        <w:rPr>
          <w:rFonts w:ascii="Times New Roman" w:hAnsi="Times New Roman" w:cs="Times New Roman"/>
          <w:noProof/>
        </w:rPr>
        <w:t xml:space="preserve"> field capacity </w:t>
      </w:r>
      <w:r w:rsidRPr="005D62AC">
        <w:rPr>
          <w:rFonts w:ascii="Times New Roman" w:hAnsi="Times New Roman" w:cs="Times New Roman"/>
          <w:noProof/>
        </w:rPr>
        <w:t>depend</w:t>
      </w:r>
      <w:r w:rsidR="00711522" w:rsidRPr="005D62AC">
        <w:rPr>
          <w:rFonts w:ascii="Times New Roman" w:hAnsi="Times New Roman" w:cs="Times New Roman"/>
          <w:noProof/>
        </w:rPr>
        <w:t>s</w:t>
      </w:r>
      <w:r w:rsidRPr="005D62AC">
        <w:rPr>
          <w:rFonts w:ascii="Times New Roman" w:hAnsi="Times New Roman" w:cs="Times New Roman"/>
          <w:noProof/>
        </w:rPr>
        <w:t xml:space="preserve"> on the d</w:t>
      </w:r>
      <w:r w:rsidR="00711522" w:rsidRPr="005D62AC">
        <w:rPr>
          <w:rFonts w:ascii="Times New Roman" w:hAnsi="Times New Roman" w:cs="Times New Roman"/>
          <w:noProof/>
        </w:rPr>
        <w:t>epth</w:t>
      </w:r>
      <w:r w:rsidRPr="005D62AC">
        <w:rPr>
          <w:rFonts w:ascii="Times New Roman" w:hAnsi="Times New Roman" w:cs="Times New Roman"/>
          <w:noProof/>
        </w:rPr>
        <w:t xml:space="preserve"> to the water table. The trials sampled all had artificial tile drainage installed at ~1.2 meter depths and </w:t>
      </w:r>
      <w:r w:rsidR="00483AF7" w:rsidRPr="005D62AC">
        <w:rPr>
          <w:rFonts w:ascii="Times New Roman" w:hAnsi="Times New Roman" w:cs="Times New Roman"/>
          <w:noProof/>
        </w:rPr>
        <w:t xml:space="preserve">had </w:t>
      </w:r>
      <w:r w:rsidRPr="005D62AC">
        <w:rPr>
          <w:rFonts w:ascii="Times New Roman" w:hAnsi="Times New Roman" w:cs="Times New Roman"/>
          <w:noProof/>
        </w:rPr>
        <w:t>shallow water tables (</w:t>
      </w:r>
      <w:r w:rsidRPr="005D62AC">
        <w:rPr>
          <w:rFonts w:ascii="Times New Roman" w:hAnsi="Times New Roman" w:cs="Times New Roman"/>
          <w:b/>
          <w:noProof/>
        </w:rPr>
        <w:t>Table 1</w:t>
      </w:r>
      <w:r w:rsidRPr="005D62AC">
        <w:rPr>
          <w:rFonts w:ascii="Times New Roman" w:hAnsi="Times New Roman" w:cs="Times New Roman"/>
          <w:noProof/>
        </w:rPr>
        <w:t xml:space="preserve">), meaning field capacity will be at matric potentials less </w:t>
      </w:r>
      <w:r w:rsidR="00D5283D" w:rsidRPr="005D62AC">
        <w:rPr>
          <w:rFonts w:ascii="Times New Roman" w:hAnsi="Times New Roman" w:cs="Times New Roman"/>
          <w:noProof/>
        </w:rPr>
        <w:t xml:space="preserve">negative </w:t>
      </w:r>
      <w:r w:rsidRPr="005D62AC">
        <w:rPr>
          <w:rFonts w:ascii="Times New Roman" w:hAnsi="Times New Roman" w:cs="Times New Roman"/>
          <w:noProof/>
        </w:rPr>
        <w:t xml:space="preserve">than the commonly assumed </w:t>
      </w:r>
      <w:r w:rsidR="00D5283D" w:rsidRPr="005D62AC">
        <w:rPr>
          <w:rFonts w:ascii="Times New Roman" w:hAnsi="Times New Roman" w:cs="Times New Roman"/>
          <w:noProof/>
        </w:rPr>
        <w:t xml:space="preserve">value of </w:t>
      </w:r>
      <w:r w:rsidRPr="005D62AC">
        <w:rPr>
          <w:rFonts w:ascii="Times New Roman" w:hAnsi="Times New Roman" w:cs="Times New Roman"/>
          <w:noProof/>
        </w:rPr>
        <w:t xml:space="preserve">-330 </w:t>
      </w:r>
      <w:r w:rsidR="00711522" w:rsidRPr="005D62AC">
        <w:rPr>
          <w:rFonts w:ascii="Times New Roman" w:hAnsi="Times New Roman" w:cs="Times New Roman"/>
          <w:noProof/>
        </w:rPr>
        <w:t>cmH</w:t>
      </w:r>
      <w:r w:rsidR="0033630F"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xml:space="preserve"> </w:t>
      </w:r>
      <w:r w:rsidR="00764A15" w:rsidRPr="005D62AC">
        <w:rPr>
          <w:rFonts w:ascii="Times New Roman" w:hAnsi="Times New Roman" w:cs="Times New Roman"/>
          <w:noProof/>
        </w:rPr>
        <w:t>(Bonfante et al., 2020)</w:t>
      </w:r>
      <w:r w:rsidR="00211CFA" w:rsidRPr="005D62AC">
        <w:rPr>
          <w:rFonts w:ascii="Times New Roman" w:hAnsi="Times New Roman" w:cs="Times New Roman"/>
          <w:noProof/>
        </w:rPr>
        <w:t xml:space="preserve">. </w:t>
      </w:r>
      <w:r w:rsidR="006260D9" w:rsidRPr="005D62AC">
        <w:rPr>
          <w:rFonts w:ascii="Times New Roman" w:hAnsi="Times New Roman" w:cs="Times New Roman"/>
          <w:noProof/>
        </w:rPr>
        <w:t>S</w:t>
      </w:r>
      <w:r w:rsidR="00211CFA" w:rsidRPr="005D62AC">
        <w:rPr>
          <w:rFonts w:ascii="Times New Roman" w:eastAsia="Times New Roman" w:hAnsi="Times New Roman" w:cs="Times New Roman"/>
        </w:rPr>
        <w:t xml:space="preserve">oil water retention curve data from Moore (2021) suggest that -100 </w:t>
      </w:r>
      <w:r w:rsidR="00711522" w:rsidRPr="005D62AC">
        <w:rPr>
          <w:rFonts w:ascii="Times New Roman" w:eastAsia="Times New Roman" w:hAnsi="Times New Roman" w:cs="Times New Roman"/>
        </w:rPr>
        <w:t>cmH</w:t>
      </w:r>
      <w:r w:rsidR="0033630F" w:rsidRPr="005D62AC">
        <w:rPr>
          <w:rFonts w:ascii="Times New Roman" w:hAnsi="Times New Roman" w:cs="Times New Roman"/>
          <w:noProof/>
          <w:vertAlign w:val="subscript"/>
        </w:rPr>
        <w:t>2</w:t>
      </w:r>
      <w:r w:rsidR="00711522" w:rsidRPr="005D62AC">
        <w:rPr>
          <w:rFonts w:ascii="Times New Roman" w:eastAsia="Times New Roman" w:hAnsi="Times New Roman" w:cs="Times New Roman"/>
        </w:rPr>
        <w:t>O</w:t>
      </w:r>
      <w:r w:rsidR="00211CFA" w:rsidRPr="005D62AC">
        <w:rPr>
          <w:rFonts w:ascii="Times New Roman" w:eastAsia="Times New Roman" w:hAnsi="Times New Roman" w:cs="Times New Roman"/>
        </w:rPr>
        <w:t xml:space="preserve"> is a better approximation for field capacity in </w:t>
      </w:r>
      <w:proofErr w:type="spellStart"/>
      <w:r w:rsidR="00211CFA" w:rsidRPr="005D62AC">
        <w:rPr>
          <w:rFonts w:ascii="Times New Roman" w:eastAsia="Times New Roman" w:hAnsi="Times New Roman" w:cs="Times New Roman"/>
        </w:rPr>
        <w:t>mollic</w:t>
      </w:r>
      <w:proofErr w:type="spellEnd"/>
      <w:r w:rsidR="00211CFA" w:rsidRPr="005D62AC">
        <w:rPr>
          <w:rFonts w:ascii="Times New Roman" w:eastAsia="Times New Roman" w:hAnsi="Times New Roman" w:cs="Times New Roman"/>
        </w:rPr>
        <w:t xml:space="preserve"> epipedons with shallow water tables</w:t>
      </w:r>
      <w:r w:rsidR="006260D9" w:rsidRPr="005D62AC">
        <w:rPr>
          <w:rFonts w:ascii="Times New Roman" w:eastAsia="Times New Roman" w:hAnsi="Times New Roman" w:cs="Times New Roman"/>
        </w:rPr>
        <w:t>, such as those sampled in the present study</w:t>
      </w:r>
      <w:r w:rsidR="00211CFA" w:rsidRPr="005D62AC">
        <w:rPr>
          <w:rFonts w:ascii="Times New Roman" w:eastAsia="Times New Roman" w:hAnsi="Times New Roman" w:cs="Times New Roman"/>
        </w:rPr>
        <w:t xml:space="preserve">.  </w:t>
      </w:r>
    </w:p>
    <w:p w14:paraId="19EDB83C" w14:textId="486A9D5C" w:rsidR="00DD0244" w:rsidRPr="005D62AC" w:rsidRDefault="00DD0244" w:rsidP="009A1A30">
      <w:pPr>
        <w:spacing w:line="480" w:lineRule="auto"/>
        <w:rPr>
          <w:rFonts w:ascii="Times New Roman" w:hAnsi="Times New Roman" w:cs="Times New Roman"/>
          <w:noProof/>
        </w:rPr>
      </w:pPr>
      <w:r w:rsidRPr="005D62AC">
        <w:rPr>
          <w:rFonts w:ascii="Times New Roman" w:hAnsi="Times New Roman" w:cs="Times New Roman"/>
          <w:noProof/>
        </w:rPr>
        <w:lastRenderedPageBreak/>
        <w:t xml:space="preserve">The effects of trial, </w:t>
      </w:r>
      <w:r w:rsidR="00590CAB" w:rsidRPr="005D62AC">
        <w:rPr>
          <w:rFonts w:ascii="Times New Roman" w:hAnsi="Times New Roman" w:cs="Times New Roman"/>
          <w:noProof/>
        </w:rPr>
        <w:t>CC</w:t>
      </w:r>
      <w:r w:rsidRPr="005D62AC">
        <w:rPr>
          <w:rFonts w:ascii="Times New Roman" w:hAnsi="Times New Roman" w:cs="Times New Roman"/>
          <w:noProof/>
        </w:rPr>
        <w:t xml:space="preserve"> treatment, and their interaction on </w:t>
      </w:r>
      <w:r w:rsidR="00A6539B" w:rsidRPr="005D62AC">
        <w:rPr>
          <w:rFonts w:ascii="Times New Roman" w:hAnsi="Times New Roman" w:cs="Times New Roman"/>
          <w:noProof/>
        </w:rPr>
        <w:t>response variables (</w:t>
      </w:r>
      <w:r w:rsidRPr="005D62AC">
        <w:rPr>
          <w:rFonts w:ascii="Times New Roman" w:hAnsi="Times New Roman" w:cs="Times New Roman"/>
          <w:noProof/>
        </w:rPr>
        <w:t>soil texture, organic matter, water contents at saturation and field capacity</w:t>
      </w:r>
      <w:r w:rsidR="003A2C62" w:rsidRPr="005D62AC">
        <w:rPr>
          <w:rFonts w:ascii="Times New Roman" w:hAnsi="Times New Roman" w:cs="Times New Roman"/>
          <w:noProof/>
        </w:rPr>
        <w:t>, air-entry pressures, pore-size distribution index</w:t>
      </w:r>
      <w:r w:rsidR="00602A02" w:rsidRPr="005D62AC">
        <w:rPr>
          <w:rFonts w:ascii="Times New Roman" w:hAnsi="Times New Roman" w:cs="Times New Roman"/>
          <w:noProof/>
        </w:rPr>
        <w:t>, percent macropores</w:t>
      </w:r>
      <w:r w:rsidR="00A6539B" w:rsidRPr="005D62AC">
        <w:rPr>
          <w:rFonts w:ascii="Times New Roman" w:hAnsi="Times New Roman" w:cs="Times New Roman"/>
          <w:noProof/>
        </w:rPr>
        <w:t>)</w:t>
      </w:r>
      <w:r w:rsidRPr="005D62AC">
        <w:rPr>
          <w:rFonts w:ascii="Times New Roman" w:hAnsi="Times New Roman" w:cs="Times New Roman"/>
          <w:noProof/>
        </w:rPr>
        <w:t xml:space="preserve"> were assessed using mixed-effect models. </w:t>
      </w:r>
      <w:r w:rsidR="003A2C62" w:rsidRPr="005D62AC">
        <w:rPr>
          <w:rFonts w:ascii="Times New Roman" w:hAnsi="Times New Roman" w:cs="Times New Roman"/>
          <w:noProof/>
        </w:rPr>
        <w:t xml:space="preserve">Trial, </w:t>
      </w:r>
      <w:r w:rsidR="00590CAB" w:rsidRPr="005D62AC">
        <w:rPr>
          <w:rFonts w:ascii="Times New Roman" w:hAnsi="Times New Roman" w:cs="Times New Roman"/>
          <w:noProof/>
        </w:rPr>
        <w:t>CC treatment</w:t>
      </w:r>
      <w:r w:rsidR="003A2C62" w:rsidRPr="005D62AC">
        <w:rPr>
          <w:rFonts w:ascii="Times New Roman" w:hAnsi="Times New Roman" w:cs="Times New Roman"/>
          <w:noProof/>
        </w:rPr>
        <w:t>, and their interaction were included as fixed effects. Percent sand was investigated as a covariate in appropriate models</w:t>
      </w:r>
      <w:r w:rsidR="006260D9" w:rsidRPr="005D62AC">
        <w:rPr>
          <w:rFonts w:ascii="Times New Roman" w:hAnsi="Times New Roman" w:cs="Times New Roman"/>
          <w:noProof/>
        </w:rPr>
        <w:t xml:space="preserve"> because texture is the dominant driver of water retention curve parameters (de Jong et al., 1983; Saxton and Rawls, 2006)</w:t>
      </w:r>
      <w:r w:rsidR="00AE134A" w:rsidRPr="005D62AC">
        <w:rPr>
          <w:rFonts w:ascii="Times New Roman" w:hAnsi="Times New Roman" w:cs="Times New Roman"/>
          <w:noProof/>
        </w:rPr>
        <w:t>, has a large influence on bulk densities, and can affect soil organic matter accumulation</w:t>
      </w:r>
      <w:r w:rsidR="003A2C62" w:rsidRPr="005D62AC">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5D62AC">
        <w:rPr>
          <w:rFonts w:ascii="Times New Roman" w:hAnsi="Times New Roman" w:cs="Times New Roman"/>
          <w:noProof/>
        </w:rPr>
        <w:t>had fixed effects only</w:t>
      </w:r>
      <w:r w:rsidR="003A2C62" w:rsidRPr="005D62AC">
        <w:rPr>
          <w:rFonts w:ascii="Times New Roman" w:hAnsi="Times New Roman" w:cs="Times New Roman"/>
          <w:noProof/>
        </w:rPr>
        <w:t>.</w:t>
      </w:r>
      <w:r w:rsidR="007D157B" w:rsidRPr="005D62AC">
        <w:rPr>
          <w:rFonts w:ascii="Times New Roman" w:hAnsi="Times New Roman" w:cs="Times New Roman"/>
          <w:noProof/>
        </w:rPr>
        <w:t xml:space="preserve"> Models were compared using </w:t>
      </w:r>
      <w:r w:rsidR="00590CAB" w:rsidRPr="005D62AC">
        <w:rPr>
          <w:rFonts w:ascii="Times New Roman" w:hAnsi="Times New Roman" w:cs="Times New Roman"/>
          <w:noProof/>
        </w:rPr>
        <w:t>AIC</w:t>
      </w:r>
      <w:r w:rsidRPr="005D62AC">
        <w:rPr>
          <w:rFonts w:ascii="Times New Roman" w:hAnsi="Times New Roman" w:cs="Times New Roman"/>
          <w:noProof/>
        </w:rPr>
        <w:t>.</w:t>
      </w:r>
      <w:r w:rsidR="009A1A30" w:rsidRPr="005D62AC">
        <w:rPr>
          <w:rFonts w:ascii="Times New Roman" w:hAnsi="Times New Roman" w:cs="Times New Roman"/>
          <w:noProof/>
        </w:rPr>
        <w:t xml:space="preserve"> </w:t>
      </w:r>
      <w:r w:rsidR="00C36A0E" w:rsidRPr="005D62AC">
        <w:rPr>
          <w:rFonts w:ascii="Times New Roman" w:hAnsi="Times New Roman" w:cs="Times New Roman"/>
          <w:noProof/>
        </w:rPr>
        <w:t xml:space="preserve">All </w:t>
      </w:r>
      <w:r w:rsidR="00F46F07" w:rsidRPr="005D62AC">
        <w:rPr>
          <w:rFonts w:ascii="Times New Roman" w:hAnsi="Times New Roman" w:cs="Times New Roman"/>
          <w:noProof/>
        </w:rPr>
        <w:t xml:space="preserve">statistical </w:t>
      </w:r>
      <w:r w:rsidR="00C36A0E" w:rsidRPr="005D62AC">
        <w:rPr>
          <w:rFonts w:ascii="Times New Roman" w:hAnsi="Times New Roman" w:cs="Times New Roman"/>
          <w:noProof/>
        </w:rPr>
        <w:t xml:space="preserve">results are available in </w:t>
      </w:r>
      <w:r w:rsidR="009E3F38" w:rsidRPr="005D62AC">
        <w:rPr>
          <w:rFonts w:ascii="Times New Roman" w:hAnsi="Times New Roman" w:cs="Times New Roman"/>
          <w:noProof/>
        </w:rPr>
        <w:t>S</w:t>
      </w:r>
      <w:r w:rsidR="00C36A0E" w:rsidRPr="005D62AC">
        <w:rPr>
          <w:rFonts w:ascii="Times New Roman" w:hAnsi="Times New Roman" w:cs="Times New Roman"/>
          <w:b/>
          <w:bCs/>
          <w:noProof/>
        </w:rPr>
        <w:t xml:space="preserve">upplementary </w:t>
      </w:r>
      <w:r w:rsidR="007C23E5" w:rsidRPr="005D62AC">
        <w:rPr>
          <w:rFonts w:ascii="Times New Roman" w:hAnsi="Times New Roman" w:cs="Times New Roman"/>
          <w:b/>
          <w:bCs/>
          <w:noProof/>
        </w:rPr>
        <w:t>material S3</w:t>
      </w:r>
      <w:r w:rsidR="00C36A0E" w:rsidRPr="005D62AC">
        <w:rPr>
          <w:rFonts w:ascii="Times New Roman" w:hAnsi="Times New Roman" w:cs="Times New Roman"/>
          <w:noProof/>
        </w:rPr>
        <w:t xml:space="preserve">. </w:t>
      </w:r>
    </w:p>
    <w:p w14:paraId="258532A2" w14:textId="77777777" w:rsidR="00AE1D24" w:rsidRPr="005D62AC" w:rsidRDefault="00AE1D24" w:rsidP="00813F82">
      <w:pPr>
        <w:pStyle w:val="H1"/>
        <w:spacing w:line="480" w:lineRule="auto"/>
        <w:rPr>
          <w:sz w:val="24"/>
          <w:szCs w:val="24"/>
        </w:rPr>
      </w:pPr>
      <w:r w:rsidRPr="005D62AC">
        <w:rPr>
          <w:sz w:val="24"/>
          <w:szCs w:val="24"/>
        </w:rPr>
        <w:t>Results and Discussion</w:t>
      </w:r>
    </w:p>
    <w:p w14:paraId="70B766BB" w14:textId="48280543" w:rsidR="00D17F40" w:rsidRPr="005D62AC" w:rsidRDefault="00D17F40" w:rsidP="00813F82">
      <w:pPr>
        <w:pStyle w:val="Heading2"/>
        <w:numPr>
          <w:ilvl w:val="0"/>
          <w:numId w:val="0"/>
        </w:numPr>
        <w:spacing w:line="480" w:lineRule="auto"/>
        <w:ind w:left="567" w:hanging="567"/>
        <w:rPr>
          <w:i/>
        </w:rPr>
      </w:pPr>
      <w:r w:rsidRPr="005D62AC">
        <w:rPr>
          <w:i/>
        </w:rPr>
        <w:t>Soil texture</w:t>
      </w:r>
      <w:r w:rsidR="003E1D55" w:rsidRPr="005D62AC">
        <w:rPr>
          <w:i/>
        </w:rPr>
        <w:t xml:space="preserve">, </w:t>
      </w:r>
      <w:r w:rsidRPr="005D62AC">
        <w:rPr>
          <w:i/>
        </w:rPr>
        <w:t>organic matter</w:t>
      </w:r>
      <w:r w:rsidR="003E1D55" w:rsidRPr="005D62AC">
        <w:rPr>
          <w:i/>
        </w:rPr>
        <w:t>, and bulk density</w:t>
      </w:r>
    </w:p>
    <w:p w14:paraId="795F2586" w14:textId="0D6C42C8" w:rsidR="001F5562" w:rsidRPr="005D62AC" w:rsidRDefault="00BD148F" w:rsidP="00813F82">
      <w:pPr>
        <w:spacing w:line="480" w:lineRule="auto"/>
        <w:rPr>
          <w:rFonts w:ascii="Times New Roman" w:hAnsi="Times New Roman" w:cs="Times New Roman"/>
          <w:noProof/>
        </w:rPr>
      </w:pPr>
      <w:ins w:id="24" w:author="Virginia Nichols" w:date="2021-11-19T11:58:00Z">
        <w:r>
          <w:rPr>
            <w:rFonts w:ascii="Times New Roman" w:hAnsi="Times New Roman" w:cs="Times New Roman"/>
            <w:noProof/>
          </w:rPr>
          <w:t>Within</w:t>
        </w:r>
      </w:ins>
      <w:del w:id="25" w:author="Virginia Nichols" w:date="2021-11-19T11:58:00Z">
        <w:r w:rsidR="00060372" w:rsidRPr="005D62AC" w:rsidDel="00BD148F">
          <w:rPr>
            <w:rFonts w:ascii="Times New Roman" w:hAnsi="Times New Roman" w:cs="Times New Roman"/>
            <w:noProof/>
          </w:rPr>
          <w:delText>In</w:delText>
        </w:r>
      </w:del>
      <w:r w:rsidR="00060372" w:rsidRPr="005D62AC">
        <w:rPr>
          <w:rFonts w:ascii="Times New Roman" w:hAnsi="Times New Roman" w:cs="Times New Roman"/>
          <w:noProof/>
        </w:rPr>
        <w:t xml:space="preserve"> certain trials, the CC treatment was coincident with differences in </w:t>
      </w:r>
      <w:r w:rsidR="00AF4C14" w:rsidRPr="005D62AC">
        <w:rPr>
          <w:rFonts w:ascii="Times New Roman" w:hAnsi="Times New Roman" w:cs="Times New Roman"/>
          <w:noProof/>
        </w:rPr>
        <w:t>sand</w:t>
      </w:r>
      <w:r w:rsidR="00CA5621" w:rsidRPr="005D62AC">
        <w:rPr>
          <w:rFonts w:ascii="Times New Roman" w:hAnsi="Times New Roman" w:cs="Times New Roman"/>
          <w:noProof/>
        </w:rPr>
        <w:t>, silt, a</w:t>
      </w:r>
      <w:r w:rsidR="007C23E5" w:rsidRPr="005D62AC">
        <w:rPr>
          <w:rFonts w:ascii="Times New Roman" w:hAnsi="Times New Roman" w:cs="Times New Roman"/>
          <w:noProof/>
        </w:rPr>
        <w:t xml:space="preserve">s well as </w:t>
      </w:r>
      <w:r w:rsidR="004A5E83" w:rsidRPr="005D62AC">
        <w:rPr>
          <w:rFonts w:ascii="Times New Roman" w:hAnsi="Times New Roman" w:cs="Times New Roman"/>
          <w:noProof/>
        </w:rPr>
        <w:t>clay</w:t>
      </w:r>
      <w:r w:rsidR="00AF4C14" w:rsidRPr="005D62AC">
        <w:rPr>
          <w:rFonts w:ascii="Times New Roman" w:hAnsi="Times New Roman" w:cs="Times New Roman"/>
          <w:noProof/>
        </w:rPr>
        <w:t xml:space="preserve"> percentages</w:t>
      </w:r>
      <w:r w:rsidR="00060372" w:rsidRPr="005D62AC">
        <w:rPr>
          <w:rFonts w:ascii="Times New Roman" w:hAnsi="Times New Roman" w:cs="Times New Roman"/>
          <w:noProof/>
        </w:rPr>
        <w:t xml:space="preserve"> (p&lt;0.001)</w:t>
      </w:r>
      <w:r w:rsidR="00AF4C14" w:rsidRPr="005D62AC">
        <w:rPr>
          <w:rFonts w:ascii="Times New Roman" w:hAnsi="Times New Roman" w:cs="Times New Roman"/>
          <w:noProof/>
        </w:rPr>
        <w:t xml:space="preserve">. The percent sand </w:t>
      </w:r>
      <w:r w:rsidR="00E12294" w:rsidRPr="005D62AC">
        <w:rPr>
          <w:rFonts w:ascii="Times New Roman" w:hAnsi="Times New Roman" w:cs="Times New Roman"/>
          <w:noProof/>
        </w:rPr>
        <w:t>did not vary by CC treatment in the Central-silage trial, but varied significantly (p&lt;0.01) at</w:t>
      </w:r>
      <w:r w:rsidR="007C23E5" w:rsidRPr="005D62AC">
        <w:rPr>
          <w:rFonts w:ascii="Times New Roman" w:hAnsi="Times New Roman" w:cs="Times New Roman"/>
          <w:noProof/>
        </w:rPr>
        <w:t xml:space="preserve"> the other three trials (</w:t>
      </w:r>
      <w:r w:rsidR="009E3F38" w:rsidRPr="005D62AC">
        <w:rPr>
          <w:rFonts w:ascii="Times New Roman" w:hAnsi="Times New Roman" w:cs="Times New Roman"/>
          <w:b/>
          <w:noProof/>
        </w:rPr>
        <w:t>S</w:t>
      </w:r>
      <w:r w:rsidR="00E12294" w:rsidRPr="005D62AC">
        <w:rPr>
          <w:rFonts w:ascii="Times New Roman" w:hAnsi="Times New Roman" w:cs="Times New Roman"/>
          <w:b/>
          <w:noProof/>
        </w:rPr>
        <w:t>upplementary material S3</w:t>
      </w:r>
      <w:r w:rsidR="009E3F38" w:rsidRPr="005D62AC">
        <w:rPr>
          <w:rFonts w:ascii="Times New Roman" w:hAnsi="Times New Roman" w:cs="Times New Roman"/>
          <w:b/>
          <w:noProof/>
        </w:rPr>
        <w:t>, S4</w:t>
      </w:r>
      <w:r w:rsidR="00E12294" w:rsidRPr="005D62AC">
        <w:rPr>
          <w:rFonts w:ascii="Times New Roman" w:hAnsi="Times New Roman" w:cs="Times New Roman"/>
          <w:noProof/>
        </w:rPr>
        <w:t xml:space="preserve">). </w:t>
      </w:r>
      <w:r w:rsidR="004A5E83" w:rsidRPr="005D62AC">
        <w:rPr>
          <w:rFonts w:ascii="Times New Roman" w:hAnsi="Times New Roman" w:cs="Times New Roman"/>
          <w:noProof/>
        </w:rPr>
        <w:t xml:space="preserve">Likewise, the percent clay varied by CC treatment </w:t>
      </w:r>
      <w:r w:rsidR="00CA5621" w:rsidRPr="005D62AC">
        <w:rPr>
          <w:rFonts w:ascii="Times New Roman" w:hAnsi="Times New Roman" w:cs="Times New Roman"/>
          <w:noProof/>
        </w:rPr>
        <w:t>in three of the four trials</w:t>
      </w:r>
      <w:r w:rsidR="001F5562" w:rsidRPr="005D62AC">
        <w:rPr>
          <w:rFonts w:ascii="Times New Roman" w:hAnsi="Times New Roman" w:cs="Times New Roman"/>
          <w:noProof/>
        </w:rPr>
        <w:t xml:space="preserve"> while the percent silt varied by CC treatment in only one trial (West-grain)</w:t>
      </w:r>
      <w:r w:rsidR="00CA5621" w:rsidRPr="005D62AC">
        <w:rPr>
          <w:rFonts w:ascii="Times New Roman" w:hAnsi="Times New Roman" w:cs="Times New Roman"/>
          <w:noProof/>
        </w:rPr>
        <w:t xml:space="preserve">. </w:t>
      </w:r>
      <w:r w:rsidR="00E12294" w:rsidRPr="005D62AC">
        <w:rPr>
          <w:rFonts w:ascii="Times New Roman" w:hAnsi="Times New Roman" w:cs="Times New Roman"/>
          <w:noProof/>
        </w:rPr>
        <w:t xml:space="preserve">However, the </w:t>
      </w:r>
      <w:r w:rsidR="001F5562" w:rsidRPr="005D62AC">
        <w:rPr>
          <w:rFonts w:ascii="Times New Roman" w:hAnsi="Times New Roman" w:cs="Times New Roman"/>
          <w:noProof/>
        </w:rPr>
        <w:t xml:space="preserve">significant </w:t>
      </w:r>
      <w:r w:rsidR="00E12294" w:rsidRPr="005D62AC">
        <w:rPr>
          <w:rFonts w:ascii="Times New Roman" w:hAnsi="Times New Roman" w:cs="Times New Roman"/>
          <w:noProof/>
        </w:rPr>
        <w:t>differences between CC and no-cover plots w</w:t>
      </w:r>
      <w:r w:rsidR="001F5562" w:rsidRPr="005D62AC">
        <w:rPr>
          <w:rFonts w:ascii="Times New Roman" w:hAnsi="Times New Roman" w:cs="Times New Roman"/>
          <w:noProof/>
        </w:rPr>
        <w:t>ere</w:t>
      </w:r>
      <w:r w:rsidR="00E12294" w:rsidRPr="005D62AC">
        <w:rPr>
          <w:rFonts w:ascii="Times New Roman" w:hAnsi="Times New Roman" w:cs="Times New Roman"/>
          <w:noProof/>
        </w:rPr>
        <w:t xml:space="preserve"> only </w:t>
      </w:r>
      <w:r w:rsidR="001F5562" w:rsidRPr="005D62AC">
        <w:rPr>
          <w:rFonts w:ascii="Times New Roman" w:hAnsi="Times New Roman" w:cs="Times New Roman"/>
          <w:noProof/>
        </w:rPr>
        <w:t xml:space="preserve">of a </w:t>
      </w:r>
      <w:r w:rsidR="00E12294" w:rsidRPr="005D62AC">
        <w:rPr>
          <w:rFonts w:ascii="Times New Roman" w:hAnsi="Times New Roman" w:cs="Times New Roman"/>
          <w:noProof/>
        </w:rPr>
        <w:t>meaningful</w:t>
      </w:r>
      <w:r w:rsidR="001F5562" w:rsidRPr="005D62AC">
        <w:rPr>
          <w:rFonts w:ascii="Times New Roman" w:hAnsi="Times New Roman" w:cs="Times New Roman"/>
          <w:noProof/>
        </w:rPr>
        <w:t xml:space="preserve"> magnitude</w:t>
      </w:r>
      <w:r w:rsidR="00E12294" w:rsidRPr="005D62AC">
        <w:rPr>
          <w:rFonts w:ascii="Times New Roman" w:hAnsi="Times New Roman" w:cs="Times New Roman"/>
          <w:noProof/>
        </w:rPr>
        <w:t xml:space="preserve"> (&gt;1% difference) </w:t>
      </w:r>
      <w:r w:rsidR="001F5562"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the </w:t>
      </w:r>
      <w:r w:rsidR="00813F82" w:rsidRPr="005D62AC">
        <w:rPr>
          <w:rFonts w:ascii="Times New Roman" w:hAnsi="Times New Roman" w:cs="Times New Roman"/>
          <w:noProof/>
        </w:rPr>
        <w:t xml:space="preserve">two </w:t>
      </w:r>
      <w:r w:rsidR="00211CFA" w:rsidRPr="005D62AC">
        <w:rPr>
          <w:rFonts w:ascii="Times New Roman" w:hAnsi="Times New Roman" w:cs="Times New Roman"/>
          <w:noProof/>
        </w:rPr>
        <w:t>commerical</w:t>
      </w:r>
      <w:r w:rsidR="00813F82" w:rsidRPr="005D62AC">
        <w:rPr>
          <w:rFonts w:ascii="Times New Roman" w:hAnsi="Times New Roman" w:cs="Times New Roman"/>
          <w:noProof/>
        </w:rPr>
        <w:t xml:space="preserve"> </w:t>
      </w:r>
      <w:r w:rsidR="002B7D97" w:rsidRPr="005D62AC">
        <w:rPr>
          <w:rFonts w:ascii="Times New Roman" w:hAnsi="Times New Roman" w:cs="Times New Roman"/>
          <w:noProof/>
        </w:rPr>
        <w:t>farm</w:t>
      </w:r>
      <w:r w:rsidR="00813F82" w:rsidRPr="005D62AC">
        <w:rPr>
          <w:rFonts w:ascii="Times New Roman" w:hAnsi="Times New Roman" w:cs="Times New Roman"/>
          <w:noProof/>
        </w:rPr>
        <w:t xml:space="preserve"> trials</w:t>
      </w:r>
      <w:r w:rsidR="00483AF7" w:rsidRPr="005D62AC">
        <w:rPr>
          <w:rFonts w:ascii="Times New Roman" w:hAnsi="Times New Roman" w:cs="Times New Roman"/>
          <w:noProof/>
        </w:rPr>
        <w:t xml:space="preserve"> (East-grain, West-grain</w:t>
      </w:r>
      <w:r w:rsidR="001F5562" w:rsidRPr="005D62AC">
        <w:rPr>
          <w:rFonts w:ascii="Times New Roman" w:hAnsi="Times New Roman" w:cs="Times New Roman"/>
          <w:noProof/>
        </w:rPr>
        <w:t xml:space="preserve">; </w:t>
      </w:r>
      <w:r w:rsidR="001F5562" w:rsidRPr="005D62AC">
        <w:rPr>
          <w:rFonts w:ascii="Times New Roman" w:hAnsi="Times New Roman" w:cs="Times New Roman"/>
          <w:b/>
          <w:noProof/>
        </w:rPr>
        <w:t>Table 2</w:t>
      </w:r>
      <w:r w:rsidR="00483AF7" w:rsidRPr="005D62AC">
        <w:rPr>
          <w:rFonts w:ascii="Times New Roman" w:hAnsi="Times New Roman" w:cs="Times New Roman"/>
          <w:noProof/>
        </w:rPr>
        <w:t>)</w:t>
      </w:r>
      <w:r w:rsidR="00483AF7" w:rsidRPr="005D62AC">
        <w:rPr>
          <w:rFonts w:ascii="Times New Roman" w:hAnsi="Times New Roman" w:cs="Times New Roman"/>
          <w:b/>
          <w:bCs/>
          <w:noProof/>
        </w:rPr>
        <w:t xml:space="preserve">. </w:t>
      </w:r>
      <w:r w:rsidR="00483AF7" w:rsidRPr="005D62AC">
        <w:rPr>
          <w:rFonts w:ascii="Times New Roman" w:hAnsi="Times New Roman" w:cs="Times New Roman"/>
          <w:bCs/>
          <w:noProof/>
        </w:rPr>
        <w:t xml:space="preserve">In the East-grain trial, the CC </w:t>
      </w:r>
      <w:r w:rsidR="003D6648" w:rsidRPr="005D62AC">
        <w:rPr>
          <w:rFonts w:ascii="Times New Roman" w:hAnsi="Times New Roman" w:cs="Times New Roman"/>
          <w:bCs/>
          <w:noProof/>
        </w:rPr>
        <w:t xml:space="preserve">plots had </w:t>
      </w:r>
      <w:r w:rsidR="00E12294" w:rsidRPr="005D62AC">
        <w:rPr>
          <w:rFonts w:ascii="Times New Roman" w:hAnsi="Times New Roman" w:cs="Times New Roman"/>
          <w:bCs/>
          <w:noProof/>
        </w:rPr>
        <w:t xml:space="preserve">3% </w:t>
      </w:r>
      <w:r w:rsidR="003D6648" w:rsidRPr="005D62AC">
        <w:rPr>
          <w:rFonts w:ascii="Times New Roman" w:hAnsi="Times New Roman" w:cs="Times New Roman"/>
          <w:bCs/>
          <w:noProof/>
        </w:rPr>
        <w:t>more sand compared to the no</w:t>
      </w:r>
      <w:r w:rsidR="00483AF7" w:rsidRPr="005D62AC">
        <w:rPr>
          <w:rFonts w:ascii="Times New Roman" w:hAnsi="Times New Roman" w:cs="Times New Roman"/>
          <w:bCs/>
          <w:noProof/>
        </w:rPr>
        <w:t xml:space="preserve">-cover plots </w:t>
      </w:r>
      <w:r w:rsidR="001F5562" w:rsidRPr="005D62AC">
        <w:rPr>
          <w:rFonts w:ascii="Times New Roman" w:hAnsi="Times New Roman" w:cs="Times New Roman"/>
          <w:bCs/>
          <w:noProof/>
        </w:rPr>
        <w:t>(p&lt;0.001</w:t>
      </w:r>
      <w:r w:rsidR="003D6648" w:rsidRPr="005D62AC">
        <w:rPr>
          <w:rFonts w:ascii="Times New Roman" w:hAnsi="Times New Roman" w:cs="Times New Roman"/>
          <w:bCs/>
          <w:noProof/>
        </w:rPr>
        <w:t>). In the West-grain trial, the CC plots had</w:t>
      </w:r>
      <w:r w:rsidR="00E12294" w:rsidRPr="005D62AC">
        <w:rPr>
          <w:rFonts w:ascii="Times New Roman" w:hAnsi="Times New Roman" w:cs="Times New Roman"/>
          <w:bCs/>
          <w:noProof/>
        </w:rPr>
        <w:t xml:space="preserve"> 5%</w:t>
      </w:r>
      <w:r w:rsidR="003D6648" w:rsidRPr="005D62AC">
        <w:rPr>
          <w:rFonts w:ascii="Times New Roman" w:hAnsi="Times New Roman" w:cs="Times New Roman"/>
          <w:bCs/>
          <w:noProof/>
        </w:rPr>
        <w:t xml:space="preserve"> more sand compared to the no-cover plots (p&lt;0.001).</w:t>
      </w:r>
      <w:r w:rsidR="00D17F40" w:rsidRPr="005D62AC">
        <w:rPr>
          <w:rFonts w:ascii="Times New Roman" w:hAnsi="Times New Roman" w:cs="Times New Roman"/>
          <w:noProof/>
        </w:rPr>
        <w:t xml:space="preserve"> </w:t>
      </w:r>
      <w:r w:rsidR="00CA5621" w:rsidRPr="005D62AC">
        <w:rPr>
          <w:rFonts w:ascii="Times New Roman" w:hAnsi="Times New Roman" w:cs="Times New Roman"/>
          <w:noProof/>
        </w:rPr>
        <w:t>The increased sand in the CC plots was compensated for by a decrease in clay</w:t>
      </w:r>
      <w:r w:rsidR="004A2437" w:rsidRPr="005D62AC">
        <w:rPr>
          <w:rFonts w:ascii="Times New Roman" w:hAnsi="Times New Roman" w:cs="Times New Roman"/>
          <w:noProof/>
        </w:rPr>
        <w:t xml:space="preserve"> (East-grain)</w:t>
      </w:r>
      <w:r w:rsidR="00CA5621" w:rsidRPr="005D62AC">
        <w:rPr>
          <w:rFonts w:ascii="Times New Roman" w:hAnsi="Times New Roman" w:cs="Times New Roman"/>
          <w:noProof/>
        </w:rPr>
        <w:t xml:space="preserve"> </w:t>
      </w:r>
      <w:r w:rsidR="004A2437" w:rsidRPr="005D62AC">
        <w:rPr>
          <w:rFonts w:ascii="Times New Roman" w:hAnsi="Times New Roman" w:cs="Times New Roman"/>
          <w:noProof/>
        </w:rPr>
        <w:t>or a decrease in both clay and silt (West-grain)</w:t>
      </w:r>
      <w:r w:rsidR="00CA5621" w:rsidRPr="005D62AC">
        <w:rPr>
          <w:rFonts w:ascii="Times New Roman" w:hAnsi="Times New Roman" w:cs="Times New Roman"/>
          <w:noProof/>
        </w:rPr>
        <w:t xml:space="preserve">. </w:t>
      </w:r>
      <w:r w:rsidR="003D6648"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both of </w:t>
      </w:r>
      <w:r w:rsidR="003D6648" w:rsidRPr="005D62AC">
        <w:rPr>
          <w:rFonts w:ascii="Times New Roman" w:hAnsi="Times New Roman" w:cs="Times New Roman"/>
          <w:noProof/>
        </w:rPr>
        <w:t xml:space="preserve">the Central trials, texture components of the CC and no-cover plots were within 1% of each other. </w:t>
      </w:r>
    </w:p>
    <w:p w14:paraId="3452EC82" w14:textId="67CDB08C" w:rsidR="00424CBA" w:rsidRPr="005D62AC" w:rsidRDefault="00424CBA" w:rsidP="007C23E5">
      <w:pPr>
        <w:pStyle w:val="NoSpacing"/>
        <w:keepNext/>
        <w:rPr>
          <w:rFonts w:ascii="Times New Roman" w:hAnsi="Times New Roman" w:cs="Times New Roman"/>
          <w:noProof/>
          <w:sz w:val="20"/>
        </w:rPr>
      </w:pPr>
      <w:r w:rsidRPr="005D62AC">
        <w:rPr>
          <w:rFonts w:ascii="Times New Roman" w:hAnsi="Times New Roman" w:cs="Times New Roman"/>
          <w:b/>
          <w:noProof/>
          <w:sz w:val="20"/>
        </w:rPr>
        <w:lastRenderedPageBreak/>
        <w:t>Table 2.</w:t>
      </w:r>
      <w:r w:rsidRPr="005D62AC">
        <w:rPr>
          <w:rFonts w:ascii="Times New Roman" w:hAnsi="Times New Roman" w:cs="Times New Roman"/>
          <w:noProof/>
          <w:sz w:val="20"/>
        </w:rPr>
        <w:t xml:space="preserve"> Summary of soil texture components for </w:t>
      </w:r>
      <w:r w:rsidR="00C82227" w:rsidRPr="005D62AC">
        <w:rPr>
          <w:rFonts w:ascii="Times New Roman" w:hAnsi="Times New Roman" w:cs="Times New Roman"/>
          <w:noProof/>
          <w:sz w:val="20"/>
        </w:rPr>
        <w:t xml:space="preserve">rye </w:t>
      </w:r>
      <w:r w:rsidRPr="005D62AC">
        <w:rPr>
          <w:rFonts w:ascii="Times New Roman" w:hAnsi="Times New Roman" w:cs="Times New Roman"/>
          <w:noProof/>
          <w:sz w:val="20"/>
        </w:rPr>
        <w:t>cover crop</w:t>
      </w:r>
      <w:r w:rsidR="00C82227" w:rsidRPr="005D62AC">
        <w:rPr>
          <w:rFonts w:ascii="Times New Roman" w:hAnsi="Times New Roman" w:cs="Times New Roman"/>
          <w:noProof/>
          <w:sz w:val="20"/>
        </w:rPr>
        <w:t xml:space="preserve"> (CC)</w:t>
      </w:r>
      <w:r w:rsidRPr="005D62AC">
        <w:rPr>
          <w:rFonts w:ascii="Times New Roman" w:hAnsi="Times New Roman" w:cs="Times New Roman"/>
          <w:noProof/>
          <w:sz w:val="20"/>
        </w:rPr>
        <w:t xml:space="preserve"> and no-cover treatments at each trial, bolded text indicates significant differences at p&lt;0.01</w:t>
      </w:r>
      <w:r w:rsidR="001F5562" w:rsidRPr="005D62AC">
        <w:rPr>
          <w:rFonts w:ascii="Times New Roman" w:hAnsi="Times New Roman" w:cs="Times New Roman"/>
          <w:noProof/>
          <w:sz w:val="20"/>
        </w:rPr>
        <w:t xml:space="preserve"> greater than 1% in magnitude</w:t>
      </w:r>
      <w:r w:rsidRPr="005D62AC">
        <w:rPr>
          <w:rFonts w:ascii="Times New Roman" w:hAnsi="Times New Roman" w:cs="Times New Roman"/>
          <w:noProof/>
          <w:sz w:val="20"/>
        </w:rPr>
        <w:t>; totals may not add to 100% due to rounding</w:t>
      </w:r>
      <w:r w:rsidR="009E3F38" w:rsidRPr="005D62AC">
        <w:rPr>
          <w:rFonts w:ascii="Times New Roman" w:hAnsi="Times New Roman" w:cs="Times New Roman"/>
          <w:noProof/>
          <w:sz w:val="20"/>
        </w:rPr>
        <w:t>, see Supplemental material S4</w:t>
      </w:r>
      <w:r w:rsidR="00AD70B7" w:rsidRPr="005D62AC">
        <w:rPr>
          <w:rFonts w:ascii="Times New Roman" w:hAnsi="Times New Roman" w:cs="Times New Roman"/>
          <w:noProof/>
          <w:sz w:val="20"/>
        </w:rPr>
        <w:t xml:space="preserve"> for more precise values</w:t>
      </w:r>
      <w:r w:rsidRPr="005D62AC">
        <w:rPr>
          <w:rFonts w:ascii="Times New Roman" w:hAnsi="Times New Roman" w:cs="Times New Roman"/>
          <w:noProof/>
          <w:sz w:val="20"/>
        </w:rPr>
        <w:t xml:space="preserve">. </w:t>
      </w:r>
    </w:p>
    <w:p w14:paraId="5078E887" w14:textId="77777777" w:rsidR="007C23E5" w:rsidRPr="005D62AC"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5D62AC" w:rsidRPr="005D62AC"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Clay</w:t>
            </w:r>
          </w:p>
        </w:tc>
      </w:tr>
      <w:tr w:rsidR="005D62AC" w:rsidRPr="005D62AC" w14:paraId="4D07DDE2" w14:textId="77777777" w:rsidTr="008E5386">
        <w:trPr>
          <w:jc w:val="center"/>
        </w:trPr>
        <w:tc>
          <w:tcPr>
            <w:tcW w:w="1981" w:type="dxa"/>
            <w:vMerge/>
            <w:tcBorders>
              <w:bottom w:val="single" w:sz="4" w:space="0" w:color="auto"/>
            </w:tcBorders>
            <w:vAlign w:val="center"/>
          </w:tcPr>
          <w:p w14:paraId="24ECFA57" w14:textId="77777777" w:rsidR="001F5562" w:rsidRPr="005D62AC"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CC </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Rye CC</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w:t>
            </w:r>
            <w:r w:rsidR="001F5562" w:rsidRPr="005D62AC">
              <w:rPr>
                <w:rFonts w:ascii="Times New Roman" w:hAnsi="Times New Roman" w:cs="Times New Roman"/>
                <w:i/>
                <w:noProof/>
              </w:rPr>
              <w:t>C</w:t>
            </w:r>
            <w:r w:rsidRPr="005D62AC">
              <w:rPr>
                <w:rFonts w:ascii="Times New Roman" w:hAnsi="Times New Roman" w:cs="Times New Roman"/>
                <w:i/>
                <w:noProof/>
              </w:rPr>
              <w:t>C</w:t>
            </w:r>
            <w:r w:rsidR="001F5562" w:rsidRPr="005D62AC">
              <w:rPr>
                <w:rFonts w:ascii="Times New Roman" w:hAnsi="Times New Roman" w:cs="Times New Roman"/>
                <w:i/>
                <w:noProof/>
              </w:rPr>
              <w:t>/No-cover</w:t>
            </w:r>
          </w:p>
        </w:tc>
      </w:tr>
      <w:tr w:rsidR="005D62AC" w:rsidRPr="005D62AC"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5D62AC" w:rsidRDefault="00424CBA" w:rsidP="007C23E5">
            <w:pPr>
              <w:pStyle w:val="NoSpacing"/>
              <w:keepNext/>
              <w:jc w:val="center"/>
              <w:rPr>
                <w:rFonts w:ascii="Times New Roman" w:hAnsi="Times New Roman" w:cs="Times New Roman"/>
                <w:noProof/>
              </w:rPr>
            </w:pPr>
            <w:r w:rsidRPr="005D62AC">
              <w:rPr>
                <w:rFonts w:ascii="Times New Roman" w:hAnsi="Times New Roman" w:cs="Times New Roman"/>
                <w:noProof/>
              </w:rPr>
              <w:t>West-grain</w:t>
            </w:r>
            <w:r w:rsidR="008E5386" w:rsidRPr="005D62AC">
              <w:rPr>
                <w:rFonts w:ascii="Times New Roman" w:hAnsi="Times New Roman" w:cs="Times New Roman"/>
                <w:noProof/>
              </w:rPr>
              <w:t xml:space="preserve"> (commercial f</w:t>
            </w:r>
            <w:r w:rsidR="00301380" w:rsidRPr="005D62AC">
              <w:rPr>
                <w:rFonts w:ascii="Times New Roman" w:hAnsi="Times New Roman" w:cs="Times New Roman"/>
                <w:noProof/>
              </w:rPr>
              <w:t>arm</w:t>
            </w:r>
            <w:r w:rsidR="008E5386" w:rsidRPr="005D62AC">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31/26%</w:t>
            </w:r>
          </w:p>
        </w:tc>
        <w:tc>
          <w:tcPr>
            <w:tcW w:w="270" w:type="dxa"/>
            <w:tcBorders>
              <w:top w:val="single" w:sz="4" w:space="0" w:color="auto"/>
            </w:tcBorders>
          </w:tcPr>
          <w:p w14:paraId="213530A0"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42/45%</w:t>
            </w:r>
          </w:p>
        </w:tc>
        <w:tc>
          <w:tcPr>
            <w:tcW w:w="270" w:type="dxa"/>
            <w:tcBorders>
              <w:top w:val="single" w:sz="4" w:space="0" w:color="auto"/>
            </w:tcBorders>
          </w:tcPr>
          <w:p w14:paraId="6EAE6BA5"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27/30%</w:t>
            </w:r>
          </w:p>
        </w:tc>
      </w:tr>
      <w:tr w:rsidR="005D62AC" w:rsidRPr="005D62AC" w14:paraId="63BCF6AF" w14:textId="77777777" w:rsidTr="00F46F07">
        <w:trPr>
          <w:trHeight w:val="720"/>
          <w:jc w:val="center"/>
        </w:trPr>
        <w:tc>
          <w:tcPr>
            <w:tcW w:w="1981" w:type="dxa"/>
            <w:vAlign w:val="center"/>
          </w:tcPr>
          <w:p w14:paraId="04D17855" w14:textId="6BDD074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East-grain (commercial farm)</w:t>
            </w:r>
          </w:p>
        </w:tc>
        <w:tc>
          <w:tcPr>
            <w:tcW w:w="2154" w:type="dxa"/>
            <w:vAlign w:val="center"/>
          </w:tcPr>
          <w:p w14:paraId="73021457" w14:textId="196C703B"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13/10%</w:t>
            </w:r>
          </w:p>
        </w:tc>
        <w:tc>
          <w:tcPr>
            <w:tcW w:w="270" w:type="dxa"/>
          </w:tcPr>
          <w:p w14:paraId="31D3480A"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56/56%</w:t>
            </w:r>
          </w:p>
        </w:tc>
        <w:tc>
          <w:tcPr>
            <w:tcW w:w="270" w:type="dxa"/>
          </w:tcPr>
          <w:p w14:paraId="62775D8F"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32/35%</w:t>
            </w:r>
          </w:p>
        </w:tc>
      </w:tr>
      <w:tr w:rsidR="005D62AC" w:rsidRPr="005D62AC" w14:paraId="08434A74" w14:textId="77777777" w:rsidTr="00F81B91">
        <w:trPr>
          <w:trHeight w:val="513"/>
          <w:jc w:val="center"/>
        </w:trPr>
        <w:tc>
          <w:tcPr>
            <w:tcW w:w="1981" w:type="dxa"/>
            <w:vAlign w:val="center"/>
          </w:tcPr>
          <w:p w14:paraId="096DC405" w14:textId="0B41C607"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Central-silage</w:t>
            </w:r>
          </w:p>
        </w:tc>
        <w:tc>
          <w:tcPr>
            <w:tcW w:w="2154" w:type="dxa"/>
            <w:vAlign w:val="center"/>
          </w:tcPr>
          <w:p w14:paraId="5305A56B" w14:textId="7D545F3D"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30/29%</w:t>
            </w:r>
          </w:p>
        </w:tc>
        <w:tc>
          <w:tcPr>
            <w:tcW w:w="270" w:type="dxa"/>
          </w:tcPr>
          <w:p w14:paraId="1553B533"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41/41%</w:t>
            </w:r>
          </w:p>
        </w:tc>
        <w:tc>
          <w:tcPr>
            <w:tcW w:w="270" w:type="dxa"/>
          </w:tcPr>
          <w:p w14:paraId="0E0FA356"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29/30%</w:t>
            </w:r>
          </w:p>
        </w:tc>
      </w:tr>
      <w:tr w:rsidR="00F81B91" w:rsidRPr="005D62AC" w14:paraId="4E802AE5" w14:textId="77777777" w:rsidTr="00F81B91">
        <w:trPr>
          <w:trHeight w:val="540"/>
          <w:jc w:val="center"/>
        </w:trPr>
        <w:tc>
          <w:tcPr>
            <w:tcW w:w="1981" w:type="dxa"/>
            <w:vAlign w:val="center"/>
          </w:tcPr>
          <w:p w14:paraId="188BFC44" w14:textId="42AA466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Central-grain</w:t>
            </w:r>
          </w:p>
        </w:tc>
        <w:tc>
          <w:tcPr>
            <w:tcW w:w="2154" w:type="dxa"/>
            <w:vAlign w:val="center"/>
          </w:tcPr>
          <w:p w14:paraId="4D59720D" w14:textId="79EB3CA1"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32/32%</w:t>
            </w:r>
          </w:p>
        </w:tc>
        <w:tc>
          <w:tcPr>
            <w:tcW w:w="270" w:type="dxa"/>
          </w:tcPr>
          <w:p w14:paraId="0E8A39A4"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40/40%</w:t>
            </w:r>
          </w:p>
        </w:tc>
        <w:tc>
          <w:tcPr>
            <w:tcW w:w="270" w:type="dxa"/>
          </w:tcPr>
          <w:p w14:paraId="72477E29"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28/28%</w:t>
            </w:r>
          </w:p>
        </w:tc>
      </w:tr>
    </w:tbl>
    <w:p w14:paraId="770D3772" w14:textId="77777777" w:rsidR="00424CBA" w:rsidRPr="005D62AC" w:rsidRDefault="00424CBA" w:rsidP="00813F82">
      <w:pPr>
        <w:spacing w:line="480" w:lineRule="auto"/>
        <w:rPr>
          <w:rFonts w:ascii="Times New Roman" w:hAnsi="Times New Roman" w:cs="Times New Roman"/>
          <w:noProof/>
        </w:rPr>
      </w:pPr>
    </w:p>
    <w:p w14:paraId="5F6D7ACE" w14:textId="384A83B4" w:rsidR="001F5562" w:rsidRPr="005D62AC" w:rsidRDefault="001F5562" w:rsidP="001F5562">
      <w:pPr>
        <w:spacing w:line="480" w:lineRule="auto"/>
        <w:rPr>
          <w:rFonts w:ascii="Times New Roman" w:hAnsi="Times New Roman" w:cs="Times New Roman"/>
          <w:noProof/>
        </w:rPr>
      </w:pPr>
      <w:r w:rsidRPr="005D62AC">
        <w:rPr>
          <w:rFonts w:ascii="Times New Roman" w:hAnsi="Times New Roman" w:cs="Times New Roman"/>
          <w:noProof/>
        </w:rPr>
        <w:t>While the plots in the commercial farm fields (East-grain, West-grain) were randomly assigned a CC treatment, the treatments were close to regularly alternating strips, with the four blocks laid out side-by-side. I</w:t>
      </w:r>
      <w:r w:rsidR="00060372" w:rsidRPr="005D62AC">
        <w:rPr>
          <w:rFonts w:ascii="Times New Roman" w:hAnsi="Times New Roman" w:cs="Times New Roman"/>
          <w:noProof/>
        </w:rPr>
        <w:t xml:space="preserve">f a </w:t>
      </w:r>
      <w:r w:rsidRPr="005D62AC">
        <w:rPr>
          <w:rFonts w:ascii="Times New Roman" w:hAnsi="Times New Roman" w:cs="Times New Roman"/>
          <w:noProof/>
        </w:rPr>
        <w:t xml:space="preserve">field </w:t>
      </w:r>
      <w:r w:rsidR="00060372" w:rsidRPr="005D62AC">
        <w:rPr>
          <w:rFonts w:ascii="Times New Roman" w:hAnsi="Times New Roman" w:cs="Times New Roman"/>
          <w:noProof/>
        </w:rPr>
        <w:t xml:space="preserve">has a </w:t>
      </w:r>
      <w:r w:rsidRPr="005D62AC">
        <w:rPr>
          <w:rFonts w:ascii="Times New Roman" w:hAnsi="Times New Roman" w:cs="Times New Roman"/>
          <w:noProof/>
        </w:rPr>
        <w:t xml:space="preserve">uniform texture gradient perpendicular to the blocking, this regularly alternating pattern could result in one treatment having significantly different textures compared to the other, as we observed. </w:t>
      </w:r>
      <w:r w:rsidR="004A2437" w:rsidRPr="005D62AC">
        <w:rPr>
          <w:rFonts w:ascii="Times New Roman" w:hAnsi="Times New Roman" w:cs="Times New Roman"/>
          <w:noProof/>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5D62AC">
        <w:rPr>
          <w:rFonts w:ascii="Times New Roman" w:hAnsi="Times New Roman" w:cs="Times New Roman"/>
          <w:noProof/>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sidRPr="005D62AC">
        <w:rPr>
          <w:rFonts w:ascii="Times New Roman" w:hAnsi="Times New Roman" w:cs="Times New Roman"/>
          <w:noProof/>
        </w:rPr>
        <w:t xml:space="preserve">l texture </w:t>
      </w:r>
      <w:r w:rsidRPr="005D62AC">
        <w:rPr>
          <w:rFonts w:ascii="Times New Roman" w:hAnsi="Times New Roman" w:cs="Times New Roman"/>
          <w:noProof/>
        </w:rPr>
        <w:t xml:space="preserve">within the site. Based on these results, sand was included as a covariate in statistical models for response variables </w:t>
      </w:r>
      <w:r w:rsidR="00D5696E" w:rsidRPr="005D62AC">
        <w:rPr>
          <w:rFonts w:ascii="Times New Roman" w:hAnsi="Times New Roman" w:cs="Times New Roman"/>
          <w:noProof/>
        </w:rPr>
        <w:t>potentially affected</w:t>
      </w:r>
      <w:r w:rsidRPr="005D62AC">
        <w:rPr>
          <w:rFonts w:ascii="Times New Roman" w:hAnsi="Times New Roman" w:cs="Times New Roman"/>
          <w:noProof/>
        </w:rPr>
        <w:t xml:space="preserve"> by soil texture. </w:t>
      </w:r>
    </w:p>
    <w:p w14:paraId="77C177B9" w14:textId="59322E9C" w:rsidR="00813F82" w:rsidRPr="005D62AC" w:rsidRDefault="00AF030F" w:rsidP="00813F82">
      <w:pPr>
        <w:spacing w:line="480" w:lineRule="auto"/>
        <w:rPr>
          <w:rFonts w:ascii="Times New Roman" w:hAnsi="Times New Roman" w:cs="Times New Roman"/>
          <w:noProof/>
        </w:rPr>
      </w:pPr>
      <w:r w:rsidRPr="005D62AC">
        <w:rPr>
          <w:rFonts w:ascii="Times New Roman" w:hAnsi="Times New Roman" w:cs="Times New Roman"/>
          <w:noProof/>
        </w:rPr>
        <w:t>Soil o</w:t>
      </w:r>
      <w:r w:rsidR="009A1A30" w:rsidRPr="005D62AC">
        <w:rPr>
          <w:rFonts w:ascii="Times New Roman" w:hAnsi="Times New Roman" w:cs="Times New Roman"/>
          <w:noProof/>
        </w:rPr>
        <w:t xml:space="preserve">rganic matter </w:t>
      </w:r>
      <w:r w:rsidRPr="005D62AC">
        <w:rPr>
          <w:rFonts w:ascii="Times New Roman" w:hAnsi="Times New Roman" w:cs="Times New Roman"/>
          <w:noProof/>
        </w:rPr>
        <w:t xml:space="preserve">contents </w:t>
      </w:r>
      <w:r w:rsidR="009A1A30" w:rsidRPr="005D62AC">
        <w:rPr>
          <w:rFonts w:ascii="Times New Roman" w:hAnsi="Times New Roman" w:cs="Times New Roman"/>
          <w:noProof/>
        </w:rPr>
        <w:t>ranged from 1.8 to 4.6</w:t>
      </w:r>
      <w:r w:rsidR="005B60AE" w:rsidRPr="005D62AC">
        <w:rPr>
          <w:rFonts w:ascii="Times New Roman" w:hAnsi="Times New Roman" w:cs="Times New Roman"/>
          <w:noProof/>
        </w:rPr>
        <w:t>%</w:t>
      </w:r>
      <w:r w:rsidR="00AA3223" w:rsidRPr="005D62AC">
        <w:rPr>
          <w:rFonts w:ascii="Times New Roman" w:hAnsi="Times New Roman" w:cs="Times New Roman"/>
          <w:noProof/>
        </w:rPr>
        <w:t xml:space="preserve">, with a signficant </w:t>
      </w:r>
      <w:r w:rsidR="00D5696E" w:rsidRPr="005D62AC">
        <w:rPr>
          <w:rFonts w:ascii="Times New Roman" w:hAnsi="Times New Roman" w:cs="Times New Roman"/>
          <w:noProof/>
        </w:rPr>
        <w:t xml:space="preserve">trial-by-CC treatment </w:t>
      </w:r>
      <w:r w:rsidR="00AA3223" w:rsidRPr="005D62AC">
        <w:rPr>
          <w:rFonts w:ascii="Times New Roman" w:hAnsi="Times New Roman" w:cs="Times New Roman"/>
          <w:noProof/>
        </w:rPr>
        <w:t xml:space="preserve">interaction (p&lt;0.001). </w:t>
      </w:r>
      <w:r w:rsidR="004A5E83" w:rsidRPr="005D62AC">
        <w:rPr>
          <w:rFonts w:ascii="Times New Roman" w:hAnsi="Times New Roman" w:cs="Times New Roman"/>
          <w:noProof/>
        </w:rPr>
        <w:t>Soil organic matter accumulation may be affected by soil texture (</w:t>
      </w:r>
      <w:r w:rsidRPr="005D62AC">
        <w:rPr>
          <w:rFonts w:ascii="Times New Roman" w:hAnsi="Times New Roman" w:cs="Times New Roman"/>
          <w:noProof/>
        </w:rPr>
        <w:t>Scott et al., 1996; Bosatta and Agren, 1997</w:t>
      </w:r>
      <w:r w:rsidR="004A5E83" w:rsidRPr="005D62AC">
        <w:rPr>
          <w:rFonts w:ascii="Times New Roman" w:hAnsi="Times New Roman" w:cs="Times New Roman"/>
          <w:noProof/>
        </w:rPr>
        <w:t>)</w:t>
      </w:r>
      <w:r w:rsidR="00AA3223" w:rsidRPr="005D62AC">
        <w:rPr>
          <w:rFonts w:ascii="Times New Roman" w:hAnsi="Times New Roman" w:cs="Times New Roman"/>
          <w:noProof/>
        </w:rPr>
        <w:t>, so statistics were run both with and without a sand co-variate to account for the different soil textures in the CC and no-cover treatments</w:t>
      </w:r>
      <w:r w:rsidR="00F46F07" w:rsidRPr="005D62AC">
        <w:rPr>
          <w:rFonts w:ascii="Times New Roman" w:hAnsi="Times New Roman" w:cs="Times New Roman"/>
          <w:noProof/>
        </w:rPr>
        <w:t xml:space="preserve"> observed in some trials</w:t>
      </w:r>
      <w:r w:rsidR="00AA3223" w:rsidRPr="005D62AC">
        <w:rPr>
          <w:rFonts w:ascii="Times New Roman" w:hAnsi="Times New Roman" w:cs="Times New Roman"/>
          <w:noProof/>
        </w:rPr>
        <w:t>. The Central-silage trial showed a significa</w:t>
      </w:r>
      <w:r w:rsidR="001F5562" w:rsidRPr="005D62AC">
        <w:rPr>
          <w:rFonts w:ascii="Times New Roman" w:hAnsi="Times New Roman" w:cs="Times New Roman"/>
          <w:noProof/>
        </w:rPr>
        <w:t>n</w:t>
      </w:r>
      <w:r w:rsidR="00AA3223" w:rsidRPr="005D62AC">
        <w:rPr>
          <w:rFonts w:ascii="Times New Roman" w:hAnsi="Times New Roman" w:cs="Times New Roman"/>
          <w:noProof/>
        </w:rPr>
        <w:t>t (p&lt;0.01) but small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0.25%) </w:t>
      </w:r>
      <w:r w:rsidR="00F46F07" w:rsidRPr="005D62AC">
        <w:rPr>
          <w:rFonts w:ascii="Times New Roman" w:hAnsi="Times New Roman" w:cs="Times New Roman"/>
          <w:noProof/>
        </w:rPr>
        <w:t xml:space="preserve">absolute </w:t>
      </w:r>
      <w:r w:rsidR="00AA3223" w:rsidRPr="005D62AC">
        <w:rPr>
          <w:rFonts w:ascii="Times New Roman" w:hAnsi="Times New Roman" w:cs="Times New Roman"/>
          <w:noProof/>
        </w:rPr>
        <w:t xml:space="preserve">increase in organic matter with cover </w:t>
      </w:r>
      <w:r w:rsidR="00AA3223" w:rsidRPr="005D62AC">
        <w:rPr>
          <w:rFonts w:ascii="Times New Roman" w:hAnsi="Times New Roman" w:cs="Times New Roman"/>
          <w:noProof/>
        </w:rPr>
        <w:lastRenderedPageBreak/>
        <w:t>cropping, regardless of inclusion of a sand covariate. In the other three trials, the results depended on whether sand was included as a co</w:t>
      </w:r>
      <w:r w:rsidR="001F5562" w:rsidRPr="005D62AC">
        <w:rPr>
          <w:rFonts w:ascii="Times New Roman" w:hAnsi="Times New Roman" w:cs="Times New Roman"/>
          <w:noProof/>
        </w:rPr>
        <w:t>-</w:t>
      </w:r>
      <w:r w:rsidR="00AA3223" w:rsidRPr="005D62AC">
        <w:rPr>
          <w:rFonts w:ascii="Times New Roman" w:hAnsi="Times New Roman" w:cs="Times New Roman"/>
          <w:noProof/>
        </w:rPr>
        <w:t>variate. Without a 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organic matter was estimated to decrease with cover cropping compared to no-cover </w:t>
      </w:r>
      <w:r w:rsidR="001F5562" w:rsidRPr="005D62AC">
        <w:rPr>
          <w:rFonts w:ascii="Times New Roman" w:hAnsi="Times New Roman" w:cs="Times New Roman"/>
          <w:noProof/>
        </w:rPr>
        <w:t>in</w:t>
      </w:r>
      <w:r w:rsidR="00AA3223" w:rsidRPr="005D62AC">
        <w:rPr>
          <w:rFonts w:ascii="Times New Roman" w:hAnsi="Times New Roman" w:cs="Times New Roman"/>
          <w:noProof/>
        </w:rPr>
        <w:t xml:space="preserve"> three trials (p</w:t>
      </w:r>
      <w:r w:rsidR="00F46F07" w:rsidRPr="005D62AC">
        <w:rPr>
          <w:rFonts w:ascii="Times New Roman" w:hAnsi="Times New Roman" w:cs="Times New Roman"/>
          <w:noProof/>
        </w:rPr>
        <w:t>-values</w:t>
      </w:r>
      <w:r w:rsidR="00D5696E" w:rsidRPr="005D62AC">
        <w:rPr>
          <w:rFonts w:ascii="Times New Roman" w:hAnsi="Times New Roman" w:cs="Times New Roman"/>
          <w:noProof/>
        </w:rPr>
        <w:t xml:space="preserve"> ranging from 0.001-</w:t>
      </w:r>
      <w:r w:rsidR="00AA3223" w:rsidRPr="005D62AC">
        <w:rPr>
          <w:rFonts w:ascii="Times New Roman" w:hAnsi="Times New Roman" w:cs="Times New Roman"/>
          <w:noProof/>
        </w:rPr>
        <w:t>0.0</w:t>
      </w:r>
      <w:r w:rsidR="00D5696E" w:rsidRPr="005D62AC">
        <w:rPr>
          <w:rFonts w:ascii="Times New Roman" w:hAnsi="Times New Roman" w:cs="Times New Roman"/>
          <w:noProof/>
        </w:rPr>
        <w:t xml:space="preserve">48). When a </w:t>
      </w:r>
      <w:r w:rsidR="00AA3223" w:rsidRPr="005D62AC">
        <w:rPr>
          <w:rFonts w:ascii="Times New Roman" w:hAnsi="Times New Roman" w:cs="Times New Roman"/>
          <w:noProof/>
        </w:rPr>
        <w:t>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w:t>
      </w:r>
      <w:r w:rsidR="00D5696E" w:rsidRPr="005D62AC">
        <w:rPr>
          <w:rFonts w:ascii="Times New Roman" w:hAnsi="Times New Roman" w:cs="Times New Roman"/>
          <w:noProof/>
        </w:rPr>
        <w:t xml:space="preserve">was included in the statistical analysis, </w:t>
      </w:r>
      <w:r w:rsidR="00AA3223" w:rsidRPr="005D62AC">
        <w:rPr>
          <w:rFonts w:ascii="Times New Roman" w:hAnsi="Times New Roman" w:cs="Times New Roman"/>
          <w:noProof/>
        </w:rPr>
        <w:t xml:space="preserve">organic matter </w:t>
      </w:r>
      <w:r w:rsidR="00F46F07" w:rsidRPr="005D62AC">
        <w:rPr>
          <w:rFonts w:ascii="Times New Roman" w:hAnsi="Times New Roman" w:cs="Times New Roman"/>
          <w:noProof/>
        </w:rPr>
        <w:t xml:space="preserve">either </w:t>
      </w:r>
      <w:r w:rsidR="00AA3223" w:rsidRPr="005D62AC">
        <w:rPr>
          <w:rFonts w:ascii="Times New Roman" w:hAnsi="Times New Roman" w:cs="Times New Roman"/>
          <w:noProof/>
        </w:rPr>
        <w:t xml:space="preserve">did not change (Central-grain) or </w:t>
      </w:r>
      <w:r w:rsidR="00D5696E" w:rsidRPr="005D62AC">
        <w:rPr>
          <w:rFonts w:ascii="Times New Roman" w:hAnsi="Times New Roman" w:cs="Times New Roman"/>
          <w:noProof/>
        </w:rPr>
        <w:t xml:space="preserve">significantly (p&lt;0.01) </w:t>
      </w:r>
      <w:r w:rsidR="00AA3223" w:rsidRPr="005D62AC">
        <w:rPr>
          <w:rFonts w:ascii="Times New Roman" w:hAnsi="Times New Roman" w:cs="Times New Roman"/>
          <w:noProof/>
        </w:rPr>
        <w:t>increased with cover cropping by small amounts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0.19% and </w:t>
      </w:r>
      <w:r w:rsidR="001F5562" w:rsidRPr="005D62AC">
        <w:rPr>
          <w:rFonts w:ascii="Times New Roman" w:hAnsi="Times New Roman" w:cs="Times New Roman"/>
          <w:noProof/>
        </w:rPr>
        <w:t>+</w:t>
      </w:r>
      <w:r w:rsidR="00AA3223" w:rsidRPr="005D62AC">
        <w:rPr>
          <w:rFonts w:ascii="Times New Roman" w:hAnsi="Times New Roman" w:cs="Times New Roman"/>
          <w:noProof/>
        </w:rPr>
        <w:t>0.26% in the East-grain and West-grain trials, respectively). Due to the sensitivity of the results</w:t>
      </w:r>
      <w:r w:rsidR="001F5562" w:rsidRPr="005D62AC">
        <w:rPr>
          <w:rFonts w:ascii="Times New Roman" w:hAnsi="Times New Roman" w:cs="Times New Roman"/>
          <w:noProof/>
        </w:rPr>
        <w:t xml:space="preserve"> and </w:t>
      </w:r>
      <w:r w:rsidR="00AA3223" w:rsidRPr="005D62AC">
        <w:rPr>
          <w:rFonts w:ascii="Times New Roman" w:hAnsi="Times New Roman" w:cs="Times New Roman"/>
          <w:noProof/>
        </w:rPr>
        <w:t>the small effect size</w:t>
      </w:r>
      <w:r w:rsidR="00D5696E" w:rsidRPr="005D62AC">
        <w:rPr>
          <w:rFonts w:ascii="Times New Roman" w:hAnsi="Times New Roman" w:cs="Times New Roman"/>
          <w:noProof/>
        </w:rPr>
        <w:t>s</w:t>
      </w:r>
      <w:r w:rsidR="00AA3223" w:rsidRPr="005D62AC">
        <w:rPr>
          <w:rFonts w:ascii="Times New Roman" w:hAnsi="Times New Roman" w:cs="Times New Roman"/>
          <w:noProof/>
        </w:rPr>
        <w:t>, we conclude cover cropping did not meaningfully affect soil organic m</w:t>
      </w:r>
      <w:r w:rsidR="00D5696E" w:rsidRPr="005D62AC">
        <w:rPr>
          <w:rFonts w:ascii="Times New Roman" w:hAnsi="Times New Roman" w:cs="Times New Roman"/>
          <w:noProof/>
        </w:rPr>
        <w:t>atter at this depth in the three grain trials, but may have resulted in a slightly higher organic matter content in the Central-silage trial. This is consistent with a previous study</w:t>
      </w:r>
      <w:r w:rsidR="009E3F38" w:rsidRPr="005D62AC">
        <w:rPr>
          <w:rFonts w:ascii="Times New Roman" w:hAnsi="Times New Roman" w:cs="Times New Roman"/>
          <w:noProof/>
        </w:rPr>
        <w:t xml:space="preserve"> at this same trial, which found higher organic matter in the top 5 cm of soil in CC treatments compared to no-cover</w:t>
      </w:r>
      <w:r w:rsidR="00F46F07" w:rsidRPr="005D62AC">
        <w:rPr>
          <w:rFonts w:ascii="Times New Roman" w:hAnsi="Times New Roman" w:cs="Times New Roman"/>
          <w:noProof/>
        </w:rPr>
        <w:t>, but small differences below that depth (Moore et al., 2014)</w:t>
      </w:r>
      <w:r w:rsidR="00AA3223" w:rsidRPr="005D62AC">
        <w:rPr>
          <w:rFonts w:ascii="Times New Roman" w:hAnsi="Times New Roman" w:cs="Times New Roman"/>
          <w:noProof/>
        </w:rPr>
        <w:t xml:space="preserve">. </w:t>
      </w:r>
    </w:p>
    <w:p w14:paraId="6758CD9F" w14:textId="27FD5FBE" w:rsidR="00D17AB6" w:rsidRPr="005D62AC" w:rsidRDefault="003E1D55" w:rsidP="00813F82">
      <w:pPr>
        <w:spacing w:line="480" w:lineRule="auto"/>
        <w:rPr>
          <w:rFonts w:ascii="Times New Roman" w:hAnsi="Times New Roman" w:cs="Times New Roman"/>
          <w:noProof/>
        </w:rPr>
      </w:pPr>
      <w:r w:rsidRPr="005D62AC">
        <w:rPr>
          <w:rFonts w:ascii="Times New Roman" w:hAnsi="Times New Roman" w:cs="Times New Roman"/>
          <w:noProof/>
        </w:rPr>
        <w:t>Bulk densities varied from 1.2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to 1.7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5D62AC">
        <w:rPr>
          <w:rFonts w:ascii="Times New Roman" w:hAnsi="Times New Roman" w:cs="Times New Roman"/>
          <w:noProof/>
        </w:rPr>
        <w:t xml:space="preserve">due to </w:t>
      </w:r>
      <w:r w:rsidRPr="005D62AC">
        <w:rPr>
          <w:rFonts w:ascii="Times New Roman" w:hAnsi="Times New Roman" w:cs="Times New Roman"/>
          <w:noProof/>
        </w:rPr>
        <w:t xml:space="preserve">packing arrangements. However, regardless of the statistical model fit, all estimated </w:t>
      </w:r>
      <w:r w:rsidR="00FB66A5" w:rsidRPr="005D62AC">
        <w:rPr>
          <w:rFonts w:ascii="Times New Roman" w:hAnsi="Times New Roman" w:cs="Times New Roman"/>
          <w:noProof/>
        </w:rPr>
        <w:t>CC effects</w:t>
      </w:r>
      <w:r w:rsidRPr="005D62AC">
        <w:rPr>
          <w:rFonts w:ascii="Times New Roman" w:hAnsi="Times New Roman" w:cs="Times New Roman"/>
          <w:noProof/>
        </w:rPr>
        <w:t xml:space="preserve"> were less than measurement precision of the core method </w:t>
      </w:r>
      <w:r w:rsidR="00504756" w:rsidRPr="005D62AC">
        <w:rPr>
          <w:rFonts w:ascii="Times New Roman" w:hAnsi="Times New Roman" w:cs="Times New Roman"/>
          <w:noProof/>
        </w:rPr>
        <w:t xml:space="preserve">for measuring bulk density </w:t>
      </w:r>
      <w:r w:rsidRPr="005D62AC">
        <w:rPr>
          <w:rFonts w:ascii="Times New Roman" w:hAnsi="Times New Roman" w:cs="Times New Roman"/>
          <w:noProof/>
        </w:rPr>
        <w:t>(±0.12</w:t>
      </w:r>
      <w:r w:rsidR="00FB66A5" w:rsidRPr="005D62AC">
        <w:rPr>
          <w:rFonts w:ascii="Times New Roman" w:hAnsi="Times New Roman" w:cs="Times New Roman"/>
          <w:noProof/>
        </w:rPr>
        <w:t xml:space="preserve"> g cm</w:t>
      </w:r>
      <w:r w:rsidR="00FB66A5" w:rsidRPr="005D62AC">
        <w:rPr>
          <w:rFonts w:ascii="Times New Roman" w:hAnsi="Times New Roman" w:cs="Times New Roman"/>
          <w:noProof/>
          <w:vertAlign w:val="superscript"/>
        </w:rPr>
        <w:t>-3</w:t>
      </w:r>
      <w:r w:rsidRPr="005D62AC">
        <w:rPr>
          <w:rFonts w:ascii="Times New Roman" w:hAnsi="Times New Roman" w:cs="Times New Roman"/>
          <w:noProof/>
        </w:rPr>
        <w:t xml:space="preserve">, </w:t>
      </w:r>
      <w:r w:rsidR="00764A15" w:rsidRPr="005D62AC">
        <w:rPr>
          <w:rFonts w:ascii="Times New Roman" w:hAnsi="Times New Roman" w:cs="Times New Roman"/>
          <w:noProof/>
        </w:rPr>
        <w:t>Han et al., 2016)</w:t>
      </w:r>
      <w:r w:rsidRPr="005D62AC">
        <w:rPr>
          <w:rFonts w:ascii="Times New Roman" w:hAnsi="Times New Roman" w:cs="Times New Roman"/>
          <w:noProof/>
        </w:rPr>
        <w:t>, rendering their interpretation questionable</w:t>
      </w:r>
      <w:r w:rsidR="00D17AB6" w:rsidRPr="005D62AC">
        <w:rPr>
          <w:rFonts w:ascii="Times New Roman" w:hAnsi="Times New Roman" w:cs="Times New Roman"/>
          <w:noProof/>
        </w:rPr>
        <w:t xml:space="preserve">. </w:t>
      </w:r>
      <w:r w:rsidR="00BB2192" w:rsidRPr="005D62AC">
        <w:rPr>
          <w:rFonts w:ascii="Times New Roman" w:hAnsi="Times New Roman" w:cs="Times New Roman"/>
          <w:noProof/>
        </w:rPr>
        <w:t>A recent summary of research on the effects of CCs</w:t>
      </w:r>
      <w:r w:rsidR="00F25328" w:rsidRPr="005D62AC">
        <w:rPr>
          <w:rFonts w:ascii="Times New Roman" w:hAnsi="Times New Roman" w:cs="Times New Roman"/>
          <w:noProof/>
        </w:rPr>
        <w:t xml:space="preserve"> on bulk densities likewise </w:t>
      </w:r>
      <w:r w:rsidR="00D5283D" w:rsidRPr="005D62AC">
        <w:rPr>
          <w:rFonts w:ascii="Times New Roman" w:hAnsi="Times New Roman" w:cs="Times New Roman"/>
          <w:noProof/>
        </w:rPr>
        <w:t>found</w:t>
      </w:r>
      <w:r w:rsidR="00BB2192" w:rsidRPr="005D62AC">
        <w:rPr>
          <w:rFonts w:ascii="Times New Roman" w:hAnsi="Times New Roman" w:cs="Times New Roman"/>
          <w:noProof/>
        </w:rPr>
        <w:t xml:space="preserve"> few studies where an overwintering rye </w:t>
      </w:r>
      <w:r w:rsidR="00FB66A5" w:rsidRPr="005D62AC">
        <w:rPr>
          <w:rFonts w:ascii="Times New Roman" w:hAnsi="Times New Roman" w:cs="Times New Roman"/>
          <w:noProof/>
        </w:rPr>
        <w:t>CC</w:t>
      </w:r>
      <w:r w:rsidR="00BB2192" w:rsidRPr="005D62AC">
        <w:rPr>
          <w:rFonts w:ascii="Times New Roman" w:hAnsi="Times New Roman" w:cs="Times New Roman"/>
          <w:noProof/>
        </w:rPr>
        <w:t xml:space="preserve"> grown in the US reduced bulk densities more than typical measurement errors </w:t>
      </w:r>
      <w:r w:rsidR="00764A15" w:rsidRPr="005D62AC">
        <w:rPr>
          <w:rFonts w:ascii="Times New Roman" w:hAnsi="Times New Roman" w:cs="Times New Roman"/>
          <w:noProof/>
        </w:rPr>
        <w:t>(Haruna et al., 2020)</w:t>
      </w:r>
      <w:r w:rsidR="00BB2192" w:rsidRPr="005D62AC">
        <w:rPr>
          <w:rFonts w:ascii="Times New Roman" w:hAnsi="Times New Roman" w:cs="Times New Roman"/>
          <w:noProof/>
        </w:rPr>
        <w:t xml:space="preserve">. </w:t>
      </w:r>
      <w:r w:rsidR="009E3F38" w:rsidRPr="005D62AC">
        <w:rPr>
          <w:rFonts w:ascii="Times New Roman" w:hAnsi="Times New Roman" w:cs="Times New Roman"/>
          <w:noProof/>
        </w:rPr>
        <w:t xml:space="preserve">We therefore found no evidence </w:t>
      </w:r>
      <w:r w:rsidR="000C5DFA" w:rsidRPr="005D62AC">
        <w:rPr>
          <w:rFonts w:ascii="Times New Roman" w:hAnsi="Times New Roman" w:cs="Times New Roman"/>
          <w:noProof/>
        </w:rPr>
        <w:t xml:space="preserve">that </w:t>
      </w:r>
      <w:r w:rsidR="009E3F38" w:rsidRPr="005D62AC">
        <w:rPr>
          <w:rFonts w:ascii="Times New Roman" w:hAnsi="Times New Roman" w:cs="Times New Roman"/>
          <w:noProof/>
        </w:rPr>
        <w:t xml:space="preserve">CCs </w:t>
      </w:r>
      <w:r w:rsidR="00F46F07" w:rsidRPr="005D62AC">
        <w:rPr>
          <w:rFonts w:ascii="Times New Roman" w:hAnsi="Times New Roman" w:cs="Times New Roman"/>
          <w:noProof/>
        </w:rPr>
        <w:t xml:space="preserve">meaningfully </w:t>
      </w:r>
      <w:r w:rsidR="009E3F38" w:rsidRPr="005D62AC">
        <w:rPr>
          <w:rFonts w:ascii="Times New Roman" w:hAnsi="Times New Roman" w:cs="Times New Roman"/>
          <w:noProof/>
        </w:rPr>
        <w:t xml:space="preserve">affected soil bulk density at 10-18 cm soil depths at any trial. </w:t>
      </w:r>
    </w:p>
    <w:p w14:paraId="36BC3B12" w14:textId="77777777" w:rsidR="00D17F40" w:rsidRPr="005D62AC" w:rsidRDefault="00D17F40" w:rsidP="00D17AB6">
      <w:pPr>
        <w:pStyle w:val="Heading2"/>
        <w:numPr>
          <w:ilvl w:val="0"/>
          <w:numId w:val="0"/>
        </w:numPr>
        <w:spacing w:line="480" w:lineRule="auto"/>
        <w:ind w:left="567" w:hanging="567"/>
      </w:pPr>
      <w:r w:rsidRPr="005D62AC">
        <w:t>Soil hydrological properties</w:t>
      </w:r>
    </w:p>
    <w:p w14:paraId="6C580EE2" w14:textId="3AB72283" w:rsidR="00AD70B7" w:rsidRPr="005D62AC" w:rsidRDefault="00CA5621" w:rsidP="00BA4561">
      <w:pPr>
        <w:spacing w:line="480" w:lineRule="auto"/>
        <w:rPr>
          <w:rFonts w:ascii="Times New Roman" w:hAnsi="Times New Roman" w:cs="Times New Roman"/>
          <w:noProof/>
        </w:rPr>
      </w:pPr>
      <w:r w:rsidRPr="005D62AC">
        <w:rPr>
          <w:rFonts w:ascii="Times New Roman" w:hAnsi="Times New Roman" w:cs="Times New Roman"/>
          <w:noProof/>
        </w:rPr>
        <w:t>Soil texture is the dominant factor determining soil water retention (de Jong et al., 1983; Saxton and Rawls, 2006), particularly under wet conditions (i.e. saturation and field capacity; Manns and Berg, 2014). Because soil texture varied by CC treatment in the two commercial field trials (East-grain, West-</w:t>
      </w:r>
      <w:r w:rsidRPr="005D62AC">
        <w:rPr>
          <w:rFonts w:ascii="Times New Roman" w:hAnsi="Times New Roman" w:cs="Times New Roman"/>
          <w:noProof/>
        </w:rPr>
        <w:lastRenderedPageBreak/>
        <w:t xml:space="preserve">grain), sand was included as a co-variate in </w:t>
      </w:r>
      <w:r w:rsidR="00AF030F" w:rsidRPr="005D62AC">
        <w:rPr>
          <w:rFonts w:ascii="Times New Roman" w:hAnsi="Times New Roman" w:cs="Times New Roman"/>
          <w:noProof/>
        </w:rPr>
        <w:t xml:space="preserve">statistical models assessing the effects of cover cropping on these response variables. </w:t>
      </w:r>
    </w:p>
    <w:p w14:paraId="52896792" w14:textId="1F772EBD" w:rsidR="00D444F7" w:rsidRPr="005D62AC" w:rsidRDefault="00D444F7" w:rsidP="00BA4561">
      <w:pPr>
        <w:spacing w:line="480" w:lineRule="auto"/>
        <w:rPr>
          <w:rFonts w:ascii="Times New Roman" w:hAnsi="Times New Roman" w:cs="Times New Roman"/>
          <w:i/>
        </w:rPr>
      </w:pPr>
      <w:r w:rsidRPr="005D62AC">
        <w:rPr>
          <w:rFonts w:ascii="Times New Roman" w:hAnsi="Times New Roman" w:cs="Times New Roman"/>
          <w:i/>
        </w:rPr>
        <w:t>Air-entry potential and pore distribution</w:t>
      </w:r>
    </w:p>
    <w:p w14:paraId="60AC2135" w14:textId="207A09F2" w:rsidR="00BA4561" w:rsidRPr="005D62AC" w:rsidRDefault="00BA4561" w:rsidP="00BA4561">
      <w:pPr>
        <w:spacing w:line="480" w:lineRule="auto"/>
        <w:rPr>
          <w:rFonts w:ascii="Times New Roman" w:hAnsi="Times New Roman" w:cs="Times New Roman"/>
          <w:noProof/>
        </w:rPr>
      </w:pPr>
      <w:r w:rsidRPr="005D62AC">
        <w:rPr>
          <w:rFonts w:ascii="Times New Roman" w:hAnsi="Times New Roman" w:cs="Times New Roman"/>
        </w:rPr>
        <w:t>The Gardner equation fit</w:t>
      </w:r>
      <w:r w:rsidR="00E33416" w:rsidRPr="005D62AC">
        <w:rPr>
          <w:rFonts w:ascii="Times New Roman" w:hAnsi="Times New Roman" w:cs="Times New Roman"/>
        </w:rPr>
        <w:t>ting process</w:t>
      </w:r>
      <w:r w:rsidRPr="005D62AC">
        <w:rPr>
          <w:rFonts w:ascii="Times New Roman" w:hAnsi="Times New Roman" w:cs="Times New Roman"/>
        </w:rPr>
        <w:t xml:space="preserve"> converged for all experimental units (</w:t>
      </w:r>
      <w:r w:rsidRPr="005D62AC">
        <w:rPr>
          <w:rFonts w:ascii="Times New Roman" w:hAnsi="Times New Roman" w:cs="Times New Roman"/>
          <w:b/>
          <w:bCs/>
        </w:rPr>
        <w:t xml:space="preserve">Figure </w:t>
      </w:r>
      <w:r w:rsidR="009035F4" w:rsidRPr="005D62AC">
        <w:rPr>
          <w:rFonts w:ascii="Times New Roman" w:hAnsi="Times New Roman" w:cs="Times New Roman"/>
          <w:b/>
          <w:bCs/>
        </w:rPr>
        <w:t>1</w:t>
      </w:r>
      <w:r w:rsidRPr="005D62AC">
        <w:rPr>
          <w:rFonts w:ascii="Times New Roman" w:hAnsi="Times New Roman" w:cs="Times New Roman"/>
        </w:rPr>
        <w:t xml:space="preserve">), with </w:t>
      </w:r>
      <w:r w:rsidRPr="005D62AC">
        <w:rPr>
          <w:rFonts w:ascii="Times New Roman" w:hAnsi="Times New Roman" w:cs="Times New Roman"/>
          <w:i/>
          <w:iCs/>
        </w:rPr>
        <w:t>a</w:t>
      </w:r>
      <w:r w:rsidRPr="005D62AC">
        <w:rPr>
          <w:rFonts w:ascii="Times New Roman" w:hAnsi="Times New Roman" w:cs="Times New Roman"/>
        </w:rPr>
        <w:t xml:space="preserve"> (</w:t>
      </w:r>
      <w:r w:rsidR="00AD70B7" w:rsidRPr="005D62AC">
        <w:rPr>
          <w:rFonts w:ascii="Times New Roman" w:hAnsi="Times New Roman" w:cs="Times New Roman"/>
        </w:rPr>
        <w:t>a</w:t>
      </w:r>
      <w:r w:rsidR="009E3F38" w:rsidRPr="005D62AC">
        <w:rPr>
          <w:rFonts w:ascii="Times New Roman" w:hAnsi="Times New Roman" w:cs="Times New Roman"/>
        </w:rPr>
        <w:t xml:space="preserve">n estimate of the </w:t>
      </w:r>
      <w:r w:rsidRPr="005D62AC">
        <w:rPr>
          <w:rFonts w:ascii="Times New Roman" w:hAnsi="Times New Roman" w:cs="Times New Roman"/>
        </w:rPr>
        <w:t xml:space="preserve">inverse of air-entry potential) ranging from 0.001 to 0.284, and </w:t>
      </w:r>
      <w:r w:rsidRPr="005D62AC">
        <w:rPr>
          <w:rFonts w:ascii="Times New Roman" w:hAnsi="Times New Roman" w:cs="Times New Roman"/>
          <w:i/>
          <w:iCs/>
        </w:rPr>
        <w:t>n</w:t>
      </w:r>
      <w:r w:rsidRPr="005D62A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6DD775C" w14:textId="77777777" w:rsidTr="00AF030F">
        <w:tc>
          <w:tcPr>
            <w:tcW w:w="9350" w:type="dxa"/>
          </w:tcPr>
          <w:p w14:paraId="4178EB08" w14:textId="3190F640" w:rsidR="00BA4561" w:rsidRPr="005D62AC" w:rsidRDefault="00C82227" w:rsidP="00AF030F">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5D62AC" w14:paraId="655D45E4" w14:textId="77777777" w:rsidTr="00AF030F">
        <w:tc>
          <w:tcPr>
            <w:tcW w:w="9350" w:type="dxa"/>
          </w:tcPr>
          <w:p w14:paraId="0938DC04" w14:textId="0C1D7963" w:rsidR="00BA4561" w:rsidRPr="005D62AC" w:rsidRDefault="00BA4561" w:rsidP="00D12D2A">
            <w:pPr>
              <w:rPr>
                <w:rFonts w:ascii="Times New Roman" w:hAnsi="Times New Roman" w:cs="Times New Roman"/>
                <w:noProof/>
              </w:rPr>
            </w:pPr>
            <w:r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1</w:t>
            </w:r>
            <w:r w:rsidRPr="005D62AC">
              <w:rPr>
                <w:rFonts w:ascii="Times New Roman" w:hAnsi="Times New Roman" w:cs="Times New Roman"/>
                <w:b/>
                <w:bCs/>
                <w:noProof/>
              </w:rPr>
              <w:t>.</w:t>
            </w:r>
            <w:r w:rsidRPr="005D62AC">
              <w:rPr>
                <w:rFonts w:ascii="Times New Roman" w:hAnsi="Times New Roman" w:cs="Times New Roman"/>
                <w:noProof/>
              </w:rPr>
              <w:t xml:space="preserve"> The Gardner equation was fit to each experimental unit</w:t>
            </w:r>
            <w:r w:rsidR="00D12D2A" w:rsidRPr="005D62AC">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Pr="005D62AC" w:rsidRDefault="0056490F" w:rsidP="00813F82">
      <w:pPr>
        <w:spacing w:line="480" w:lineRule="auto"/>
        <w:rPr>
          <w:rFonts w:ascii="Times New Roman" w:hAnsi="Times New Roman" w:cs="Times New Roman"/>
        </w:rPr>
      </w:pPr>
    </w:p>
    <w:p w14:paraId="69FF0B2C" w14:textId="157E4438" w:rsidR="005D4063" w:rsidRPr="005D62AC" w:rsidRDefault="0056490F" w:rsidP="0056490F">
      <w:pPr>
        <w:spacing w:line="480" w:lineRule="auto"/>
        <w:rPr>
          <w:rFonts w:ascii="Times New Roman" w:hAnsi="Times New Roman" w:cs="Times New Roman"/>
          <w:noProof/>
        </w:rPr>
      </w:pPr>
      <w:r w:rsidRPr="005D62AC">
        <w:rPr>
          <w:rFonts w:ascii="Times New Roman" w:hAnsi="Times New Roman" w:cs="Times New Roman"/>
        </w:rPr>
        <w:t>There was not a significant interaction between trial and CC treatment for either parameter. While both parameters differed significantly by trial (p&lt;0.001), c</w:t>
      </w:r>
      <w:r w:rsidRPr="005D62AC">
        <w:rPr>
          <w:rFonts w:ascii="Times New Roman" w:hAnsi="Times New Roman" w:cs="Times New Roman"/>
          <w:noProof/>
        </w:rPr>
        <w:t xml:space="preserve">over cropping did not significantly affect either parameter, with or without a sand </w:t>
      </w:r>
      <w:r w:rsidR="000C5DFA" w:rsidRPr="005D62AC">
        <w:rPr>
          <w:rFonts w:ascii="Times New Roman" w:hAnsi="Times New Roman" w:cs="Times New Roman"/>
          <w:noProof/>
        </w:rPr>
        <w:t xml:space="preserve">covariate </w:t>
      </w:r>
      <w:r w:rsidRPr="005D62AC">
        <w:rPr>
          <w:rFonts w:ascii="Times New Roman" w:hAnsi="Times New Roman" w:cs="Times New Roman"/>
          <w:noProof/>
        </w:rPr>
        <w:t>(</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S3</w:t>
      </w:r>
      <w:r w:rsidRPr="005D62AC">
        <w:rPr>
          <w:rFonts w:ascii="Times New Roman" w:hAnsi="Times New Roman" w:cs="Times New Roman"/>
          <w:noProof/>
        </w:rPr>
        <w:t xml:space="preserve">). </w:t>
      </w:r>
    </w:p>
    <w:p w14:paraId="20FD9DBA" w14:textId="4DEC773A" w:rsidR="009E3F38" w:rsidRPr="005D62AC" w:rsidRDefault="009E3F38" w:rsidP="00B964E8">
      <w:pPr>
        <w:keepNext/>
        <w:keepLines/>
        <w:spacing w:line="240" w:lineRule="auto"/>
        <w:contextualSpacing/>
        <w:rPr>
          <w:rFonts w:ascii="Times New Roman" w:hAnsi="Times New Roman" w:cs="Times New Roman"/>
          <w:noProof/>
        </w:rPr>
      </w:pPr>
      <w:r w:rsidRPr="005D62AC">
        <w:rPr>
          <w:rFonts w:ascii="Times New Roman" w:hAnsi="Times New Roman" w:cs="Times New Roman"/>
          <w:noProof/>
        </w:rPr>
        <w:lastRenderedPageBreak/>
        <w:t xml:space="preserve">Table 3. </w:t>
      </w:r>
      <w:r w:rsidR="00D12808" w:rsidRPr="005D62AC">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5D62AC" w:rsidRPr="005D62AC" w14:paraId="07DD573D" w14:textId="72EE3265" w:rsidTr="00C82227">
        <w:tc>
          <w:tcPr>
            <w:tcW w:w="1047" w:type="dxa"/>
            <w:tcBorders>
              <w:top w:val="single" w:sz="4" w:space="0" w:color="auto"/>
            </w:tcBorders>
            <w:vAlign w:val="center"/>
          </w:tcPr>
          <w:p w14:paraId="502E1714" w14:textId="268D010F"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5D62AC"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Inverse air-entry potential </w:t>
            </w:r>
          </w:p>
          <w:p w14:paraId="36F3E612" w14:textId="77777777" w:rsidR="0056490F"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w:t>
            </w:r>
          </w:p>
          <w:p w14:paraId="1987A56D" w14:textId="143456D5"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parameter </w:t>
            </w:r>
            <w:r w:rsidRPr="005D62AC">
              <w:rPr>
                <w:rFonts w:ascii="Times New Roman" w:hAnsi="Times New Roman" w:cs="Times New Roman"/>
                <w:i/>
                <w:noProof/>
              </w:rPr>
              <w:t>a</w:t>
            </w:r>
            <w:r w:rsidRPr="005D62AC">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5D62AC"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Pore-size distribution</w:t>
            </w:r>
          </w:p>
          <w:p w14:paraId="02F63F7C" w14:textId="41FDDC26"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parameter </w:t>
            </w:r>
            <w:r w:rsidRPr="005D62AC">
              <w:rPr>
                <w:rFonts w:ascii="Times New Roman" w:hAnsi="Times New Roman" w:cs="Times New Roman"/>
                <w:i/>
                <w:noProof/>
              </w:rPr>
              <w:t>n</w:t>
            </w:r>
            <w:r w:rsidRPr="005D62AC">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5D62AC"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Percent macropores (c</w:t>
            </w:r>
            <w:r w:rsidR="00292304" w:rsidRPr="005D62AC">
              <w:rPr>
                <w:rFonts w:ascii="Times New Roman" w:hAnsi="Times New Roman" w:cs="Times New Roman"/>
                <w:noProof/>
              </w:rPr>
              <w:t>apillary rise equation)</w:t>
            </w:r>
          </w:p>
        </w:tc>
      </w:tr>
      <w:tr w:rsidR="005D62AC" w:rsidRPr="005D62AC" w14:paraId="0D0CFAD3" w14:textId="77777777" w:rsidTr="00C82227">
        <w:tc>
          <w:tcPr>
            <w:tcW w:w="1047" w:type="dxa"/>
            <w:vAlign w:val="center"/>
          </w:tcPr>
          <w:p w14:paraId="43B05028" w14:textId="77777777" w:rsidR="00292304" w:rsidRPr="005D62AC"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Pr="005D62AC"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36" w:type="dxa"/>
            <w:vAlign w:val="center"/>
          </w:tcPr>
          <w:p w14:paraId="565727B9" w14:textId="77777777" w:rsidR="00292304" w:rsidRPr="005D62AC"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70" w:type="dxa"/>
            <w:vAlign w:val="center"/>
          </w:tcPr>
          <w:p w14:paraId="766B7659" w14:textId="77777777" w:rsidR="00292304" w:rsidRPr="005D62AC"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r>
      <w:tr w:rsidR="005D62AC" w:rsidRPr="005D62AC" w14:paraId="268C6C3A" w14:textId="77777777" w:rsidTr="00C82227">
        <w:tc>
          <w:tcPr>
            <w:tcW w:w="1047" w:type="dxa"/>
            <w:tcBorders>
              <w:bottom w:val="single" w:sz="4" w:space="0" w:color="auto"/>
            </w:tcBorders>
            <w:vAlign w:val="center"/>
          </w:tcPr>
          <w:p w14:paraId="57A77CCD" w14:textId="77777777" w:rsidR="00292304" w:rsidRPr="005D62AC"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5D62AC"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cmH</w:t>
            </w:r>
            <w:r w:rsidRPr="005D62AC">
              <w:rPr>
                <w:rFonts w:ascii="Times New Roman" w:hAnsi="Times New Roman" w:cs="Times New Roman"/>
                <w:i/>
                <w:noProof/>
                <w:vertAlign w:val="subscript"/>
              </w:rPr>
              <w:t>2</w:t>
            </w:r>
            <w:r w:rsidRPr="005D62AC">
              <w:rPr>
                <w:rFonts w:ascii="Times New Roman" w:hAnsi="Times New Roman" w:cs="Times New Roman"/>
                <w:i/>
                <w:noProof/>
              </w:rPr>
              <w:t>O</w:t>
            </w:r>
            <w:r w:rsidRPr="005D62AC">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5D62AC"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5D62AC"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5D62AC"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5D62AC"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5D62AC" w:rsidRDefault="00292304" w:rsidP="00B964E8">
            <w:pPr>
              <w:pStyle w:val="NoSpacing"/>
              <w:keepNext/>
              <w:keepLines/>
              <w:jc w:val="center"/>
              <w:rPr>
                <w:rFonts w:ascii="Times New Roman" w:hAnsi="Times New Roman" w:cs="Times New Roman"/>
                <w:i/>
                <w:noProof/>
              </w:rPr>
            </w:pPr>
          </w:p>
        </w:tc>
      </w:tr>
      <w:tr w:rsidR="005D62AC" w:rsidRPr="005D62AC" w14:paraId="006DD09F" w14:textId="77777777" w:rsidTr="00BE7B19">
        <w:trPr>
          <w:trHeight w:val="558"/>
        </w:trPr>
        <w:tc>
          <w:tcPr>
            <w:tcW w:w="9095" w:type="dxa"/>
            <w:gridSpan w:val="10"/>
            <w:vAlign w:val="center"/>
          </w:tcPr>
          <w:p w14:paraId="55D250AD"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West-grain (commercial farm)</w:t>
            </w:r>
          </w:p>
        </w:tc>
      </w:tr>
      <w:tr w:rsidR="005D62AC" w:rsidRPr="005D62AC" w14:paraId="296F3D71" w14:textId="77777777" w:rsidTr="00BE7B19">
        <w:tc>
          <w:tcPr>
            <w:tcW w:w="1047" w:type="dxa"/>
            <w:vAlign w:val="center"/>
          </w:tcPr>
          <w:p w14:paraId="0FE91A1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C9A8BEA"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42367BC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0.15</w:t>
            </w:r>
          </w:p>
        </w:tc>
        <w:tc>
          <w:tcPr>
            <w:tcW w:w="236" w:type="dxa"/>
            <w:vAlign w:val="center"/>
          </w:tcPr>
          <w:p w14:paraId="3F36988B"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w:t>
            </w:r>
            <w:r w:rsidR="0056490F" w:rsidRPr="005D62AC">
              <w:rPr>
                <w:rFonts w:ascii="Times New Roman" w:hAnsi="Times New Roman" w:cs="Times New Roman"/>
                <w:noProof/>
              </w:rPr>
              <w:t>9</w:t>
            </w:r>
            <w:r w:rsidRPr="005D62AC">
              <w:rPr>
                <w:rFonts w:ascii="Times New Roman" w:hAnsi="Times New Roman" w:cs="Times New Roman"/>
                <w:noProof/>
              </w:rPr>
              <w:t>)</w:t>
            </w:r>
          </w:p>
        </w:tc>
        <w:tc>
          <w:tcPr>
            <w:tcW w:w="900" w:type="dxa"/>
            <w:vMerge w:val="restart"/>
            <w:vAlign w:val="center"/>
          </w:tcPr>
          <w:p w14:paraId="4EA0FE8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0.60</w:t>
            </w:r>
          </w:p>
        </w:tc>
        <w:tc>
          <w:tcPr>
            <w:tcW w:w="270" w:type="dxa"/>
            <w:vAlign w:val="center"/>
          </w:tcPr>
          <w:p w14:paraId="1150F4AF"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48(5)</w:t>
            </w:r>
          </w:p>
        </w:tc>
        <w:tc>
          <w:tcPr>
            <w:tcW w:w="900" w:type="dxa"/>
            <w:vMerge w:val="restart"/>
            <w:vAlign w:val="center"/>
          </w:tcPr>
          <w:p w14:paraId="283F8F75"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0.05</w:t>
            </w:r>
          </w:p>
        </w:tc>
      </w:tr>
      <w:tr w:rsidR="005D62AC" w:rsidRPr="005D62AC" w14:paraId="79AA1CDC" w14:textId="77777777" w:rsidTr="00BE7B19">
        <w:trPr>
          <w:trHeight w:val="351"/>
        </w:trPr>
        <w:tc>
          <w:tcPr>
            <w:tcW w:w="1047" w:type="dxa"/>
            <w:vAlign w:val="center"/>
          </w:tcPr>
          <w:p w14:paraId="2B94EBE6"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0B2A93D9"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5</w:t>
            </w:r>
            <w:r w:rsidRPr="005D62AC">
              <w:rPr>
                <w:rFonts w:ascii="Times New Roman" w:hAnsi="Times New Roman" w:cs="Times New Roman"/>
                <w:noProof/>
              </w:rPr>
              <w:t>(0.01)</w:t>
            </w:r>
          </w:p>
        </w:tc>
        <w:tc>
          <w:tcPr>
            <w:tcW w:w="957" w:type="dxa"/>
            <w:vMerge/>
            <w:vAlign w:val="center"/>
          </w:tcPr>
          <w:p w14:paraId="142304D6"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0.90(0.09)</w:t>
            </w:r>
          </w:p>
        </w:tc>
        <w:tc>
          <w:tcPr>
            <w:tcW w:w="900" w:type="dxa"/>
            <w:vMerge/>
            <w:vAlign w:val="center"/>
          </w:tcPr>
          <w:p w14:paraId="56DFDB27"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61(5)</w:t>
            </w:r>
          </w:p>
        </w:tc>
        <w:tc>
          <w:tcPr>
            <w:tcW w:w="900" w:type="dxa"/>
            <w:vMerge/>
            <w:vAlign w:val="center"/>
          </w:tcPr>
          <w:p w14:paraId="4493EAF9"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3A12051" w14:textId="77777777" w:rsidTr="00C82227">
        <w:trPr>
          <w:trHeight w:val="530"/>
        </w:trPr>
        <w:tc>
          <w:tcPr>
            <w:tcW w:w="9095" w:type="dxa"/>
            <w:gridSpan w:val="10"/>
            <w:vAlign w:val="center"/>
          </w:tcPr>
          <w:p w14:paraId="1EECF5DF" w14:textId="7B9B8D08"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East-grain (commerical farm)</w:t>
            </w:r>
          </w:p>
        </w:tc>
      </w:tr>
      <w:tr w:rsidR="005D62AC" w:rsidRPr="005D62AC" w14:paraId="295B87FA" w14:textId="0634EC99" w:rsidTr="00C82227">
        <w:trPr>
          <w:trHeight w:val="252"/>
        </w:trPr>
        <w:tc>
          <w:tcPr>
            <w:tcW w:w="1047" w:type="dxa"/>
            <w:vAlign w:val="center"/>
          </w:tcPr>
          <w:p w14:paraId="6F1C9701" w14:textId="23F1C9E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5461EF9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w:t>
            </w:r>
            <w:r w:rsidR="00D12808" w:rsidRPr="005D62AC">
              <w:rPr>
                <w:rFonts w:ascii="Times New Roman" w:hAnsi="Times New Roman" w:cs="Times New Roman"/>
                <w:noProof/>
              </w:rPr>
              <w:t>1</w:t>
            </w:r>
            <w:r w:rsidRPr="005D62AC">
              <w:rPr>
                <w:rFonts w:ascii="Times New Roman" w:hAnsi="Times New Roman" w:cs="Times New Roman"/>
                <w:noProof/>
              </w:rPr>
              <w:t>(0.01)</w:t>
            </w:r>
          </w:p>
        </w:tc>
        <w:tc>
          <w:tcPr>
            <w:tcW w:w="957" w:type="dxa"/>
            <w:vMerge w:val="restart"/>
            <w:vAlign w:val="center"/>
          </w:tcPr>
          <w:p w14:paraId="10742EDE" w14:textId="4F62FA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0.14</w:t>
            </w:r>
          </w:p>
        </w:tc>
        <w:tc>
          <w:tcPr>
            <w:tcW w:w="236" w:type="dxa"/>
            <w:vAlign w:val="center"/>
          </w:tcPr>
          <w:p w14:paraId="40F519ED"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0.83(0.09)</w:t>
            </w:r>
          </w:p>
        </w:tc>
        <w:tc>
          <w:tcPr>
            <w:tcW w:w="900" w:type="dxa"/>
            <w:vMerge w:val="restart"/>
            <w:vAlign w:val="center"/>
          </w:tcPr>
          <w:p w14:paraId="39539903" w14:textId="4F156F7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0.96</w:t>
            </w:r>
          </w:p>
        </w:tc>
        <w:tc>
          <w:tcPr>
            <w:tcW w:w="270" w:type="dxa"/>
            <w:vAlign w:val="center"/>
          </w:tcPr>
          <w:p w14:paraId="3F6DFB77"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73(5)</w:t>
            </w:r>
          </w:p>
        </w:tc>
        <w:tc>
          <w:tcPr>
            <w:tcW w:w="900" w:type="dxa"/>
            <w:vMerge w:val="restart"/>
            <w:vAlign w:val="center"/>
          </w:tcPr>
          <w:p w14:paraId="37654EE6" w14:textId="4203E3C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0.75</w:t>
            </w:r>
          </w:p>
        </w:tc>
      </w:tr>
      <w:tr w:rsidR="005D62AC" w:rsidRPr="005D62AC" w14:paraId="7D6CCA94" w14:textId="44909290" w:rsidTr="00C82227">
        <w:trPr>
          <w:trHeight w:val="288"/>
        </w:trPr>
        <w:tc>
          <w:tcPr>
            <w:tcW w:w="1047" w:type="dxa"/>
            <w:vAlign w:val="center"/>
          </w:tcPr>
          <w:p w14:paraId="47F0DCDC" w14:textId="0E520895"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7F215280"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0.08(0.01)</w:t>
            </w:r>
          </w:p>
        </w:tc>
        <w:tc>
          <w:tcPr>
            <w:tcW w:w="957" w:type="dxa"/>
            <w:vMerge/>
            <w:vAlign w:val="center"/>
          </w:tcPr>
          <w:p w14:paraId="54382B7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0.82(0.08)</w:t>
            </w:r>
          </w:p>
        </w:tc>
        <w:tc>
          <w:tcPr>
            <w:tcW w:w="900" w:type="dxa"/>
            <w:vMerge/>
            <w:vAlign w:val="center"/>
          </w:tcPr>
          <w:p w14:paraId="49699EB2"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71(5)</w:t>
            </w:r>
          </w:p>
        </w:tc>
        <w:tc>
          <w:tcPr>
            <w:tcW w:w="900" w:type="dxa"/>
            <w:vMerge/>
            <w:vAlign w:val="center"/>
          </w:tcPr>
          <w:p w14:paraId="79538350"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7F9D92EC" w14:textId="77777777" w:rsidTr="00BE7B19">
        <w:trPr>
          <w:trHeight w:val="530"/>
        </w:trPr>
        <w:tc>
          <w:tcPr>
            <w:tcW w:w="9095" w:type="dxa"/>
            <w:gridSpan w:val="10"/>
            <w:vAlign w:val="center"/>
          </w:tcPr>
          <w:p w14:paraId="21241099"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Central-grain</w:t>
            </w:r>
          </w:p>
        </w:tc>
      </w:tr>
      <w:tr w:rsidR="005D62AC" w:rsidRPr="005D62AC" w14:paraId="0D2FEDC5" w14:textId="77777777" w:rsidTr="00C82227">
        <w:trPr>
          <w:trHeight w:val="270"/>
        </w:trPr>
        <w:tc>
          <w:tcPr>
            <w:tcW w:w="1047" w:type="dxa"/>
            <w:vAlign w:val="center"/>
          </w:tcPr>
          <w:p w14:paraId="5B1A63AA"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1E6E5B6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0.02(0.01)</w:t>
            </w:r>
          </w:p>
        </w:tc>
        <w:tc>
          <w:tcPr>
            <w:tcW w:w="957" w:type="dxa"/>
            <w:vMerge w:val="restart"/>
            <w:vAlign w:val="center"/>
          </w:tcPr>
          <w:p w14:paraId="4A43BB8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0.97</w:t>
            </w:r>
          </w:p>
        </w:tc>
        <w:tc>
          <w:tcPr>
            <w:tcW w:w="236" w:type="dxa"/>
            <w:vAlign w:val="center"/>
          </w:tcPr>
          <w:p w14:paraId="237D660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1.15(</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restart"/>
            <w:vAlign w:val="center"/>
          </w:tcPr>
          <w:p w14:paraId="6EB7EBB0"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0.67</w:t>
            </w:r>
          </w:p>
        </w:tc>
        <w:tc>
          <w:tcPr>
            <w:tcW w:w="270" w:type="dxa"/>
            <w:vAlign w:val="center"/>
          </w:tcPr>
          <w:p w14:paraId="20D9C3CA"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59(4)</w:t>
            </w:r>
          </w:p>
        </w:tc>
        <w:tc>
          <w:tcPr>
            <w:tcW w:w="900" w:type="dxa"/>
            <w:vMerge w:val="restart"/>
            <w:vAlign w:val="center"/>
          </w:tcPr>
          <w:p w14:paraId="67D5B93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0.61</w:t>
            </w:r>
          </w:p>
        </w:tc>
      </w:tr>
      <w:tr w:rsidR="005D62AC" w:rsidRPr="005D62AC" w14:paraId="421F1096" w14:textId="77777777" w:rsidTr="00BE7B19">
        <w:trPr>
          <w:trHeight w:val="288"/>
        </w:trPr>
        <w:tc>
          <w:tcPr>
            <w:tcW w:w="1047" w:type="dxa"/>
            <w:vAlign w:val="center"/>
          </w:tcPr>
          <w:p w14:paraId="02C150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4D2D64E7"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w:t>
            </w:r>
            <w:r w:rsidR="00D12808" w:rsidRPr="005D62AC">
              <w:rPr>
                <w:rFonts w:ascii="Times New Roman" w:hAnsi="Times New Roman" w:cs="Times New Roman"/>
                <w:noProof/>
              </w:rPr>
              <w:t>0.01)</w:t>
            </w:r>
          </w:p>
        </w:tc>
        <w:tc>
          <w:tcPr>
            <w:tcW w:w="957" w:type="dxa"/>
            <w:vMerge/>
            <w:vAlign w:val="center"/>
          </w:tcPr>
          <w:p w14:paraId="3CA9AFC0"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1.10(</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ign w:val="center"/>
          </w:tcPr>
          <w:p w14:paraId="569165B5"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62(4)</w:t>
            </w:r>
          </w:p>
        </w:tc>
        <w:tc>
          <w:tcPr>
            <w:tcW w:w="900" w:type="dxa"/>
            <w:vMerge/>
            <w:vAlign w:val="center"/>
          </w:tcPr>
          <w:p w14:paraId="6A5E6394"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0CB2956" w14:textId="77777777" w:rsidTr="00BE7B19">
        <w:trPr>
          <w:trHeight w:val="558"/>
        </w:trPr>
        <w:tc>
          <w:tcPr>
            <w:tcW w:w="9095" w:type="dxa"/>
            <w:gridSpan w:val="10"/>
            <w:vAlign w:val="center"/>
          </w:tcPr>
          <w:p w14:paraId="3CCC32F1"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Central-silage</w:t>
            </w:r>
          </w:p>
        </w:tc>
      </w:tr>
      <w:tr w:rsidR="005D62AC" w:rsidRPr="005D62AC" w14:paraId="095D763C" w14:textId="77777777" w:rsidTr="00C82227">
        <w:trPr>
          <w:trHeight w:val="144"/>
        </w:trPr>
        <w:tc>
          <w:tcPr>
            <w:tcW w:w="1047" w:type="dxa"/>
            <w:vAlign w:val="center"/>
          </w:tcPr>
          <w:p w14:paraId="0CFD7D4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3BC70CC"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7F6C36A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0.32</w:t>
            </w:r>
          </w:p>
        </w:tc>
        <w:tc>
          <w:tcPr>
            <w:tcW w:w="236" w:type="dxa"/>
            <w:vAlign w:val="center"/>
          </w:tcPr>
          <w:p w14:paraId="7578F0D1"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w:t>
            </w:r>
            <w:r w:rsidR="0056490F" w:rsidRPr="005D62AC">
              <w:rPr>
                <w:rFonts w:ascii="Times New Roman" w:hAnsi="Times New Roman" w:cs="Times New Roman"/>
                <w:noProof/>
              </w:rPr>
              <w:t>8</w:t>
            </w:r>
            <w:r w:rsidRPr="005D62AC">
              <w:rPr>
                <w:rFonts w:ascii="Times New Roman" w:hAnsi="Times New Roman" w:cs="Times New Roman"/>
                <w:noProof/>
              </w:rPr>
              <w:t>)</w:t>
            </w:r>
          </w:p>
        </w:tc>
        <w:tc>
          <w:tcPr>
            <w:tcW w:w="900" w:type="dxa"/>
            <w:vMerge w:val="restart"/>
            <w:vAlign w:val="center"/>
          </w:tcPr>
          <w:p w14:paraId="1F7CABC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0.52</w:t>
            </w:r>
          </w:p>
        </w:tc>
        <w:tc>
          <w:tcPr>
            <w:tcW w:w="270" w:type="dxa"/>
            <w:vAlign w:val="center"/>
          </w:tcPr>
          <w:p w14:paraId="0CD6B495"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54(4)</w:t>
            </w:r>
          </w:p>
        </w:tc>
        <w:tc>
          <w:tcPr>
            <w:tcW w:w="900" w:type="dxa"/>
            <w:vMerge w:val="restart"/>
            <w:vAlign w:val="center"/>
          </w:tcPr>
          <w:p w14:paraId="0E05A37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0.40</w:t>
            </w:r>
          </w:p>
        </w:tc>
      </w:tr>
      <w:tr w:rsidR="00B964E8" w:rsidRPr="005D62AC" w14:paraId="1DBB9699" w14:textId="77777777" w:rsidTr="00C82227">
        <w:trPr>
          <w:trHeight w:val="351"/>
        </w:trPr>
        <w:tc>
          <w:tcPr>
            <w:tcW w:w="1047" w:type="dxa"/>
            <w:tcBorders>
              <w:bottom w:val="single" w:sz="4" w:space="0" w:color="auto"/>
            </w:tcBorders>
            <w:vAlign w:val="center"/>
          </w:tcPr>
          <w:p w14:paraId="618D996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0.82(0.09)</w:t>
            </w:r>
          </w:p>
        </w:tc>
        <w:tc>
          <w:tcPr>
            <w:tcW w:w="900" w:type="dxa"/>
            <w:vMerge/>
            <w:tcBorders>
              <w:bottom w:val="single" w:sz="4" w:space="0" w:color="auto"/>
            </w:tcBorders>
            <w:vAlign w:val="center"/>
          </w:tcPr>
          <w:p w14:paraId="5663FAAC"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5D62AC" w:rsidRDefault="00C82227" w:rsidP="00B964E8">
            <w:pPr>
              <w:pStyle w:val="NoSpacing"/>
              <w:keepNext/>
              <w:keepLines/>
              <w:jc w:val="center"/>
              <w:rPr>
                <w:rFonts w:ascii="Times New Roman" w:hAnsi="Times New Roman" w:cs="Times New Roman"/>
                <w:noProof/>
              </w:rPr>
            </w:pPr>
          </w:p>
        </w:tc>
      </w:tr>
    </w:tbl>
    <w:p w14:paraId="78383BD2" w14:textId="77777777" w:rsidR="005D4063" w:rsidRPr="005D62AC" w:rsidRDefault="005D4063" w:rsidP="003A6ACD">
      <w:pPr>
        <w:spacing w:line="480" w:lineRule="auto"/>
        <w:rPr>
          <w:rFonts w:ascii="Times New Roman" w:hAnsi="Times New Roman" w:cs="Times New Roman"/>
          <w:noProof/>
        </w:rPr>
      </w:pPr>
    </w:p>
    <w:p w14:paraId="1D473E46" w14:textId="78D095AF" w:rsidR="0056490F" w:rsidRPr="005D62AC" w:rsidRDefault="00B964E8" w:rsidP="0056490F">
      <w:pPr>
        <w:spacing w:line="480" w:lineRule="auto"/>
        <w:rPr>
          <w:rFonts w:ascii="Times New Roman" w:hAnsi="Times New Roman" w:cs="Times New Roman"/>
          <w:noProof/>
        </w:rPr>
      </w:pPr>
      <w:r w:rsidRPr="005D62AC">
        <w:rPr>
          <w:rFonts w:ascii="Times New Roman" w:hAnsi="Times New Roman" w:cs="Times New Roman"/>
          <w:noProof/>
        </w:rPr>
        <w:t xml:space="preserve">When </w:t>
      </w:r>
      <w:r w:rsidR="00E33416" w:rsidRPr="005D62AC">
        <w:rPr>
          <w:rFonts w:ascii="Times New Roman" w:hAnsi="Times New Roman" w:cs="Times New Roman"/>
          <w:noProof/>
        </w:rPr>
        <w:t>compared</w:t>
      </w:r>
      <w:r w:rsidRPr="005D62AC">
        <w:rPr>
          <w:rFonts w:ascii="Times New Roman" w:hAnsi="Times New Roman" w:cs="Times New Roman"/>
          <w:noProof/>
        </w:rPr>
        <w:t xml:space="preserve"> a</w:t>
      </w:r>
      <w:r w:rsidR="0056490F" w:rsidRPr="005D62AC">
        <w:rPr>
          <w:rFonts w:ascii="Times New Roman" w:hAnsi="Times New Roman" w:cs="Times New Roman"/>
          <w:noProof/>
        </w:rPr>
        <w:t xml:space="preserve">cross trials, the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parameter was strongly related to the percentage of sand in the trial’s soil, with the East-grain trial having the </w:t>
      </w:r>
      <w:r w:rsidR="00E33416" w:rsidRPr="005D62AC">
        <w:rPr>
          <w:rFonts w:ascii="Times New Roman" w:hAnsi="Times New Roman" w:cs="Times New Roman"/>
          <w:noProof/>
        </w:rPr>
        <w:t xml:space="preserve">lowest sand content (mean of 11%) and </w:t>
      </w:r>
      <w:r w:rsidR="0056490F" w:rsidRPr="005D62AC">
        <w:rPr>
          <w:rFonts w:ascii="Times New Roman" w:hAnsi="Times New Roman" w:cs="Times New Roman"/>
          <w:noProof/>
        </w:rPr>
        <w:t xml:space="preserve">highest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0.</w:t>
      </w:r>
      <w:r w:rsidRPr="005D62AC">
        <w:rPr>
          <w:rFonts w:ascii="Times New Roman" w:hAnsi="Times New Roman" w:cs="Times New Roman"/>
          <w:noProof/>
        </w:rPr>
        <w:t>09</w:t>
      </w:r>
      <w:r w:rsidR="0056490F" w:rsidRPr="005D62AC">
        <w:rPr>
          <w:rFonts w:ascii="Times New Roman" w:hAnsi="Times New Roman" w:cs="Times New Roman"/>
          <w:noProof/>
        </w:rPr>
        <w:t xml:space="preserve">), and the Central-grain trial having the </w:t>
      </w:r>
      <w:r w:rsidR="00E33416" w:rsidRPr="005D62AC">
        <w:rPr>
          <w:rFonts w:ascii="Times New Roman" w:hAnsi="Times New Roman" w:cs="Times New Roman"/>
          <w:noProof/>
        </w:rPr>
        <w:t xml:space="preserve">highest sand content (mean of 32% sand) and </w:t>
      </w:r>
      <w:r w:rsidR="0056490F" w:rsidRPr="005D62AC">
        <w:rPr>
          <w:rFonts w:ascii="Times New Roman" w:hAnsi="Times New Roman" w:cs="Times New Roman"/>
          <w:noProof/>
        </w:rPr>
        <w:t xml:space="preserve">lowest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5D62AC" w:rsidRDefault="0056490F" w:rsidP="003A6ACD">
      <w:pPr>
        <w:spacing w:line="480" w:lineRule="auto"/>
        <w:rPr>
          <w:rFonts w:ascii="Times New Roman" w:hAnsi="Times New Roman" w:cs="Times New Roman"/>
          <w:noProof/>
        </w:rPr>
      </w:pPr>
      <w:r w:rsidRPr="005D62AC">
        <w:rPr>
          <w:rFonts w:ascii="Times New Roman" w:hAnsi="Times New Roman" w:cs="Times New Roman"/>
          <w:noProof/>
        </w:rPr>
        <w:t>Consistent with the lack of CC effect on the Gardner equation’s pore-size distribution parameter (</w:t>
      </w:r>
      <w:r w:rsidRPr="005D62AC">
        <w:rPr>
          <w:rFonts w:ascii="Times New Roman" w:hAnsi="Times New Roman" w:cs="Times New Roman"/>
          <w:i/>
          <w:noProof/>
        </w:rPr>
        <w:t>n</w:t>
      </w:r>
      <w:r w:rsidRPr="005D62AC">
        <w:rPr>
          <w:rFonts w:ascii="Times New Roman" w:hAnsi="Times New Roman" w:cs="Times New Roman"/>
          <w:noProof/>
        </w:rPr>
        <w:t>) manual estimation of the pore-size distribution confirmed CCs did not increase the percentage of macropores in any trial (</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S5.</w:t>
      </w:r>
      <w:r w:rsidR="003A6ACD" w:rsidRPr="005D62A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5D62AC">
        <w:rPr>
          <w:rFonts w:ascii="Times New Roman" w:hAnsi="Times New Roman" w:cs="Times New Roman"/>
          <w:noProof/>
        </w:rPr>
        <w:lastRenderedPageBreak/>
        <w:t xml:space="preserve">average increase. The wide variation may be partially due to varying cut-offs in pore sizes for macropore categorization (Luxmoore, 1981), but the variability in combination with our results again demonstrates using literature averages to predict CC impacts in Midwestern systems may be inappropriate. </w:t>
      </w:r>
    </w:p>
    <w:p w14:paraId="00371B85" w14:textId="6E0E3CF8" w:rsidR="00D444F7" w:rsidRPr="005D62AC" w:rsidRDefault="00D444F7" w:rsidP="00D444F7">
      <w:pPr>
        <w:spacing w:line="480" w:lineRule="auto"/>
        <w:rPr>
          <w:rFonts w:ascii="Times New Roman" w:hAnsi="Times New Roman" w:cs="Times New Roman"/>
          <w:i/>
        </w:rPr>
      </w:pPr>
      <w:r w:rsidRPr="005D62AC">
        <w:rPr>
          <w:rFonts w:ascii="Times New Roman" w:hAnsi="Times New Roman" w:cs="Times New Roman"/>
          <w:i/>
        </w:rPr>
        <w:t>Soil water at saturation and field-capacity</w:t>
      </w:r>
    </w:p>
    <w:p w14:paraId="5648C955" w14:textId="04A2D152" w:rsidR="00B964E8" w:rsidRPr="005D62AC" w:rsidRDefault="00E33416" w:rsidP="00B964E8">
      <w:pPr>
        <w:spacing w:line="480" w:lineRule="auto"/>
        <w:rPr>
          <w:rFonts w:ascii="Times New Roman" w:hAnsi="Times New Roman" w:cs="Times New Roman"/>
          <w:noProof/>
        </w:rPr>
      </w:pPr>
      <w:r w:rsidRPr="005D62AC">
        <w:rPr>
          <w:rFonts w:ascii="Times New Roman" w:hAnsi="Times New Roman" w:cs="Times New Roman"/>
          <w:noProof/>
        </w:rPr>
        <w:t xml:space="preserve">For these analyses we assigned significance at p-values less than 0.10. </w:t>
      </w:r>
      <w:r w:rsidR="00561678" w:rsidRPr="005D62AC">
        <w:rPr>
          <w:rFonts w:ascii="Times New Roman" w:hAnsi="Times New Roman" w:cs="Times New Roman"/>
          <w:noProof/>
        </w:rPr>
        <w:t xml:space="preserve">With or without a sand </w:t>
      </w:r>
      <w:r w:rsidR="000C5DFA" w:rsidRPr="005D62AC">
        <w:rPr>
          <w:rFonts w:ascii="Times New Roman" w:hAnsi="Times New Roman" w:cs="Times New Roman"/>
          <w:noProof/>
        </w:rPr>
        <w:t>covariate</w:t>
      </w:r>
      <w:r w:rsidR="00561678" w:rsidRPr="005D62AC">
        <w:rPr>
          <w:rFonts w:ascii="Times New Roman" w:hAnsi="Times New Roman" w:cs="Times New Roman"/>
          <w:noProof/>
        </w:rPr>
        <w:t>, no trial exhibited a significant increase in water held at saturation with the use of cover cropping</w:t>
      </w:r>
      <w:r w:rsidR="00D17F40" w:rsidRPr="005D62AC">
        <w:rPr>
          <w:rFonts w:ascii="Times New Roman" w:hAnsi="Times New Roman" w:cs="Times New Roman"/>
          <w:noProof/>
        </w:rPr>
        <w:t xml:space="preserve"> (</w:t>
      </w:r>
      <w:r w:rsidR="00D17F40"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2</w:t>
      </w:r>
      <w:r w:rsidR="00D17F40" w:rsidRPr="005D62AC">
        <w:rPr>
          <w:rFonts w:ascii="Times New Roman" w:hAnsi="Times New Roman" w:cs="Times New Roman"/>
          <w:noProof/>
        </w:rPr>
        <w:t xml:space="preserve">). </w:t>
      </w:r>
      <w:r w:rsidR="00FB66A5" w:rsidRPr="005D62A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5D62AC">
        <w:rPr>
          <w:rFonts w:ascii="Times New Roman" w:hAnsi="Times New Roman" w:cs="Times New Roman"/>
          <w:noProof/>
        </w:rPr>
        <w:t>Field capacities were signifiantly higher in the cover cropped plots at one commercial farm (West-grain; p = 0.07) and one USDA trial (Central-silage; p = 0.05). At the West-grain trial, the s</w:t>
      </w:r>
      <w:r w:rsidRPr="005D62AC">
        <w:rPr>
          <w:rFonts w:ascii="Times New Roman" w:hAnsi="Times New Roman" w:cs="Times New Roman"/>
          <w:noProof/>
        </w:rPr>
        <w:t xml:space="preserve">oil water at field capacity </w:t>
      </w:r>
      <w:r w:rsidR="00B964E8" w:rsidRPr="005D62AC">
        <w:rPr>
          <w:rFonts w:ascii="Times New Roman" w:hAnsi="Times New Roman" w:cs="Times New Roman"/>
          <w:noProof/>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5D62AC">
        <w:rPr>
          <w:rFonts w:ascii="Times New Roman" w:hAnsi="Times New Roman" w:cs="Times New Roman"/>
          <w:noProof/>
        </w:rPr>
        <w:t xml:space="preserve"> in the 0-20</w:t>
      </w:r>
      <w:r w:rsidRPr="005D62AC">
        <w:rPr>
          <w:rFonts w:ascii="Times New Roman" w:hAnsi="Times New Roman" w:cs="Times New Roman"/>
          <w:noProof/>
        </w:rPr>
        <w:t xml:space="preserve"> cm profile</w:t>
      </w:r>
      <w:r w:rsidR="00B964E8" w:rsidRPr="005D62AC">
        <w:rPr>
          <w:rFonts w:ascii="Times New Roman" w:hAnsi="Times New Roman" w:cs="Times New Roman"/>
          <w:noProof/>
        </w:rPr>
        <w:t xml:space="preserve">, CC fields </w:t>
      </w:r>
      <w:r w:rsidR="00F90603" w:rsidRPr="005D62AC">
        <w:rPr>
          <w:rFonts w:ascii="Times New Roman" w:hAnsi="Times New Roman" w:cs="Times New Roman"/>
          <w:noProof/>
        </w:rPr>
        <w:t>could hold an additional 4</w:t>
      </w:r>
      <w:r w:rsidR="00B964E8" w:rsidRPr="005D62AC">
        <w:rPr>
          <w:rFonts w:ascii="Times New Roman" w:hAnsi="Times New Roman" w:cs="Times New Roman"/>
          <w:noProof/>
        </w:rPr>
        <w:t xml:space="preserve">0,000 L of water in each </w:t>
      </w:r>
      <w:r w:rsidR="00F90603" w:rsidRPr="005D62AC">
        <w:rPr>
          <w:rFonts w:ascii="Times New Roman" w:hAnsi="Times New Roman" w:cs="Times New Roman"/>
          <w:noProof/>
        </w:rPr>
        <w:t>2</w:t>
      </w:r>
      <w:r w:rsidR="00B964E8" w:rsidRPr="005D62AC">
        <w:rPr>
          <w:rFonts w:ascii="Times New Roman" w:hAnsi="Times New Roman" w:cs="Times New Roman"/>
          <w:noProof/>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day</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(Qi and Helmers, 2010), and peak flows from sub-surface drainge tiles in central Iowa can be ~22,000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hour</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(Daigh et al. 2014). </w:t>
      </w:r>
      <w:r w:rsidR="00F90603" w:rsidRPr="005D62AC">
        <w:rPr>
          <w:rFonts w:ascii="Times New Roman" w:hAnsi="Times New Roman" w:cs="Times New Roman"/>
          <w:noProof/>
        </w:rPr>
        <w:t xml:space="preserve">To our knowledge there are limited studies examining the potential for CCs to reduce flood damage in the Midwest, but the one we are aware of accounts for only the increased evapo-transipiration with the use of CCs (Antolini et al., 2020). </w:t>
      </w:r>
      <w:r w:rsidR="00B964E8" w:rsidRPr="005D62AC">
        <w:rPr>
          <w:rFonts w:ascii="Times New Roman" w:hAnsi="Times New Roman" w:cs="Times New Roman"/>
          <w:noProof/>
        </w:rPr>
        <w:t xml:space="preserve">Our study suggests </w:t>
      </w:r>
      <w:r w:rsidR="00480041" w:rsidRPr="005D62AC">
        <w:rPr>
          <w:rFonts w:ascii="Times New Roman" w:hAnsi="Times New Roman" w:cs="Times New Roman"/>
          <w:noProof/>
        </w:rPr>
        <w:t xml:space="preserve">that in addition to reducing run-off (Korucu et al. 2018), </w:t>
      </w:r>
      <w:r w:rsidR="00B964E8" w:rsidRPr="005D62AC">
        <w:rPr>
          <w:rFonts w:ascii="Times New Roman" w:hAnsi="Times New Roman" w:cs="Times New Roman"/>
          <w:noProof/>
        </w:rPr>
        <w:t xml:space="preserve">considering how CC-induced increases </w:t>
      </w:r>
      <w:r w:rsidR="000C5DFA" w:rsidRPr="005D62AC">
        <w:rPr>
          <w:rFonts w:ascii="Times New Roman" w:hAnsi="Times New Roman" w:cs="Times New Roman"/>
          <w:noProof/>
        </w:rPr>
        <w:t xml:space="preserve">in </w:t>
      </w:r>
      <w:r w:rsidR="00B964E8" w:rsidRPr="005D62AC">
        <w:rPr>
          <w:rFonts w:ascii="Times New Roman" w:hAnsi="Times New Roman" w:cs="Times New Roman"/>
          <w:noProof/>
        </w:rPr>
        <w:t xml:space="preserve">the amount of water held in a soil at field capacity affect flood incidence and severity would be worth investigating. </w:t>
      </w:r>
      <w:r w:rsidR="005208C8" w:rsidRPr="005D62AC">
        <w:rPr>
          <w:rFonts w:ascii="Times New Roman" w:hAnsi="Times New Roman" w:cs="Times New Roman"/>
          <w:noProof/>
        </w:rPr>
        <w:t xml:space="preserve">Furthermore, </w:t>
      </w:r>
      <w:r w:rsidR="007D6209" w:rsidRPr="005D62AC">
        <w:rPr>
          <w:rFonts w:ascii="Times New Roman" w:hAnsi="Times New Roman" w:cs="Times New Roman"/>
          <w:noProof/>
        </w:rPr>
        <w:t xml:space="preserve">as other studies have noted, </w:t>
      </w:r>
      <w:r w:rsidR="005208C8" w:rsidRPr="005D62AC">
        <w:rPr>
          <w:rFonts w:ascii="Times New Roman" w:hAnsi="Times New Roman" w:cs="Times New Roman"/>
          <w:noProof/>
        </w:rPr>
        <w:t>an increase</w:t>
      </w:r>
      <w:r w:rsidR="007D6209" w:rsidRPr="005D62AC">
        <w:rPr>
          <w:rFonts w:ascii="Times New Roman" w:hAnsi="Times New Roman" w:cs="Times New Roman"/>
          <w:noProof/>
        </w:rPr>
        <w:t xml:space="preserve"> in the amount of water held at </w:t>
      </w:r>
      <w:r w:rsidR="005208C8" w:rsidRPr="005D62AC">
        <w:rPr>
          <w:rFonts w:ascii="Times New Roman" w:hAnsi="Times New Roman" w:cs="Times New Roman"/>
          <w:noProof/>
        </w:rPr>
        <w:t xml:space="preserve">field capacity results in more precipitation being stored for </w:t>
      </w:r>
      <w:r w:rsidR="007D6209" w:rsidRPr="005D62AC">
        <w:rPr>
          <w:rFonts w:ascii="Times New Roman" w:hAnsi="Times New Roman" w:cs="Times New Roman"/>
          <w:noProof/>
        </w:rPr>
        <w:t xml:space="preserve">cash </w:t>
      </w:r>
      <w:r w:rsidR="005208C8" w:rsidRPr="005D62AC">
        <w:rPr>
          <w:rFonts w:ascii="Times New Roman" w:hAnsi="Times New Roman" w:cs="Times New Roman"/>
          <w:noProof/>
        </w:rPr>
        <w:t>crop use</w:t>
      </w:r>
      <w:r w:rsidR="007D6209" w:rsidRPr="005D62AC">
        <w:rPr>
          <w:rFonts w:ascii="Times New Roman" w:hAnsi="Times New Roman" w:cs="Times New Roman"/>
          <w:noProof/>
        </w:rPr>
        <w:t xml:space="preserve"> (Basche et al. 2016; Leuthold et al. 2021), meaning in some cases long-term use of CCs could lead to more stable cash crop yields (Williams et al. 2018)</w:t>
      </w:r>
      <w:r w:rsidR="005208C8" w:rsidRPr="005D62AC">
        <w:rPr>
          <w:rFonts w:ascii="Times New Roman" w:hAnsi="Times New Roman" w:cs="Times New Roman"/>
          <w:noProof/>
        </w:rPr>
        <w:t xml:space="preserve">. </w:t>
      </w:r>
    </w:p>
    <w:p w14:paraId="30C9591E" w14:textId="38D1021C" w:rsidR="00D17F40" w:rsidRPr="005D62A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AB7725B" w14:textId="77777777" w:rsidTr="00033CF5">
        <w:tc>
          <w:tcPr>
            <w:tcW w:w="9350" w:type="dxa"/>
          </w:tcPr>
          <w:p w14:paraId="376C8F05" w14:textId="2B1D1036" w:rsidR="00D17F40" w:rsidRPr="005D62AC" w:rsidRDefault="00D444F7" w:rsidP="00813F82">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5D62AC" w:rsidRPr="005D62AC" w14:paraId="1996D529" w14:textId="77777777" w:rsidTr="00033CF5">
        <w:tc>
          <w:tcPr>
            <w:tcW w:w="9350" w:type="dxa"/>
          </w:tcPr>
          <w:p w14:paraId="4D356359" w14:textId="77777777" w:rsidR="00D17F40" w:rsidRPr="005D62AC" w:rsidRDefault="00D17F40" w:rsidP="00D444F7">
            <w:pPr>
              <w:spacing w:line="480" w:lineRule="auto"/>
              <w:rPr>
                <w:rFonts w:ascii="Times New Roman" w:hAnsi="Times New Roman" w:cs="Times New Roman"/>
                <w:noProof/>
              </w:rPr>
            </w:pPr>
            <w:r w:rsidRPr="005D62AC">
              <w:rPr>
                <w:rFonts w:ascii="Times New Roman" w:hAnsi="Times New Roman" w:cs="Times New Roman"/>
                <w:b/>
                <w:bCs/>
                <w:noProof/>
              </w:rPr>
              <w:t xml:space="preserve">Figure </w:t>
            </w:r>
            <w:r w:rsidR="003324FD" w:rsidRPr="005D62AC">
              <w:rPr>
                <w:rFonts w:ascii="Times New Roman" w:hAnsi="Times New Roman" w:cs="Times New Roman"/>
                <w:b/>
                <w:bCs/>
                <w:noProof/>
              </w:rPr>
              <w:t>2</w:t>
            </w:r>
            <w:r w:rsidRPr="005D62AC">
              <w:rPr>
                <w:rFonts w:ascii="Times New Roman" w:hAnsi="Times New Roman" w:cs="Times New Roman"/>
                <w:noProof/>
              </w:rPr>
              <w:t>. Soil volumetric water contents at saturation and field capacity</w:t>
            </w:r>
            <w:r w:rsidR="00231F6C" w:rsidRPr="005D62AC">
              <w:rPr>
                <w:rFonts w:ascii="Times New Roman" w:hAnsi="Times New Roman" w:cs="Times New Roman"/>
                <w:noProof/>
              </w:rPr>
              <w:t xml:space="preserve"> </w:t>
            </w:r>
            <w:r w:rsidR="00561678" w:rsidRPr="005D62AC">
              <w:rPr>
                <w:rFonts w:ascii="Times New Roman" w:hAnsi="Times New Roman" w:cs="Times New Roman"/>
                <w:noProof/>
              </w:rPr>
              <w:t xml:space="preserve">(-100 </w:t>
            </w:r>
            <w:r w:rsidR="00711522" w:rsidRPr="005D62AC">
              <w:rPr>
                <w:rFonts w:ascii="Times New Roman" w:hAnsi="Times New Roman" w:cs="Times New Roman"/>
                <w:noProof/>
              </w:rPr>
              <w:t>cmH2O</w:t>
            </w:r>
            <w:r w:rsidR="00561678" w:rsidRPr="005D62AC">
              <w:rPr>
                <w:rFonts w:ascii="Times New Roman" w:hAnsi="Times New Roman" w:cs="Times New Roman"/>
                <w:noProof/>
              </w:rPr>
              <w:t>)</w:t>
            </w:r>
            <w:r w:rsidRPr="005D62AC">
              <w:rPr>
                <w:rFonts w:ascii="Times New Roman" w:hAnsi="Times New Roman" w:cs="Times New Roman"/>
                <w:noProof/>
              </w:rPr>
              <w:t xml:space="preserve"> with 10+ years of winter rye cover cropping (green) or winter fallow (brown) in a maize-soybean rotation at four trials. </w:t>
            </w:r>
            <w:r w:rsidR="003324FD" w:rsidRPr="005D62AC">
              <w:rPr>
                <w:rFonts w:ascii="Times New Roman" w:hAnsi="Times New Roman" w:cs="Times New Roman"/>
                <w:noProof/>
              </w:rPr>
              <w:t xml:space="preserve">Bars show </w:t>
            </w:r>
            <w:r w:rsidRPr="005D62AC">
              <w:rPr>
                <w:rFonts w:ascii="Times New Roman" w:hAnsi="Times New Roman" w:cs="Times New Roman"/>
                <w:noProof/>
              </w:rPr>
              <w:t xml:space="preserve">estimated means, line ranges are the </w:t>
            </w:r>
            <w:r w:rsidR="000942C3" w:rsidRPr="005D62AC">
              <w:rPr>
                <w:rFonts w:ascii="Times New Roman" w:hAnsi="Times New Roman" w:cs="Times New Roman"/>
                <w:noProof/>
              </w:rPr>
              <w:t>95% confidence intervals around</w:t>
            </w:r>
            <w:r w:rsidR="00FB66A5" w:rsidRPr="005D62AC">
              <w:rPr>
                <w:rFonts w:ascii="Times New Roman" w:hAnsi="Times New Roman" w:cs="Times New Roman"/>
                <w:noProof/>
              </w:rPr>
              <w:t xml:space="preserve"> the mean</w:t>
            </w:r>
            <w:r w:rsidR="003324FD" w:rsidRPr="005D62AC">
              <w:rPr>
                <w:rFonts w:ascii="Times New Roman" w:hAnsi="Times New Roman" w:cs="Times New Roman"/>
                <w:noProof/>
              </w:rPr>
              <w:t xml:space="preserve">. Text </w:t>
            </w:r>
            <w:r w:rsidR="003324FD" w:rsidRPr="005D62AC">
              <w:rPr>
                <w:rFonts w:ascii="Times New Roman" w:hAnsi="Times New Roman" w:cs="Times New Roman"/>
                <w:noProof/>
              </w:rPr>
              <w:lastRenderedPageBreak/>
              <w:t>presents the estimated effect of cover cropping on volumetric water content</w:t>
            </w:r>
            <w:r w:rsidR="00186F55" w:rsidRPr="005D62AC">
              <w:rPr>
                <w:rFonts w:ascii="Times New Roman" w:hAnsi="Times New Roman" w:cs="Times New Roman"/>
                <w:noProof/>
              </w:rPr>
              <w:t xml:space="preserve"> in instances of a significant</w:t>
            </w:r>
            <w:r w:rsidR="00D444F7" w:rsidRPr="005D62AC">
              <w:rPr>
                <w:rFonts w:ascii="Times New Roman" w:hAnsi="Times New Roman" w:cs="Times New Roman"/>
                <w:noProof/>
              </w:rPr>
              <w:t xml:space="preserve"> </w:t>
            </w:r>
            <w:r w:rsidR="00186F55" w:rsidRPr="005D62AC">
              <w:rPr>
                <w:rFonts w:ascii="Times New Roman" w:hAnsi="Times New Roman" w:cs="Times New Roman"/>
                <w:noProof/>
              </w:rPr>
              <w:t>effect.</w:t>
            </w:r>
          </w:p>
          <w:p w14:paraId="4AAAE819" w14:textId="58FBC159" w:rsidR="00B964E8" w:rsidRPr="005D62AC" w:rsidRDefault="00B964E8" w:rsidP="00D444F7">
            <w:pPr>
              <w:spacing w:line="480" w:lineRule="auto"/>
              <w:rPr>
                <w:rFonts w:ascii="Times New Roman" w:hAnsi="Times New Roman" w:cs="Times New Roman"/>
                <w:noProof/>
              </w:rPr>
            </w:pPr>
          </w:p>
        </w:tc>
      </w:tr>
    </w:tbl>
    <w:p w14:paraId="7F83FD92" w14:textId="78A16D33" w:rsidR="000C7919"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i/>
        </w:rPr>
        <w:lastRenderedPageBreak/>
        <w:t>Factors explaining variable results</w:t>
      </w:r>
    </w:p>
    <w:p w14:paraId="2FCC28E3" w14:textId="77777777" w:rsidR="0054059A"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5D62AC">
        <w:rPr>
          <w:rFonts w:ascii="Times New Roman" w:hAnsi="Times New Roman" w:cs="Times New Roman"/>
          <w:noProof/>
        </w:rPr>
        <w:t>he West-grain trial consistently produced the lowest above-ground CC biomass, and the Central-silage trial the highest (</w:t>
      </w:r>
      <w:r w:rsidR="00BF4457" w:rsidRPr="005D62AC">
        <w:rPr>
          <w:rFonts w:ascii="Times New Roman" w:hAnsi="Times New Roman" w:cs="Times New Roman"/>
          <w:b/>
          <w:noProof/>
        </w:rPr>
        <w:t>Table 1</w:t>
      </w:r>
      <w:r w:rsidR="00BF4457" w:rsidRPr="005D62AC">
        <w:rPr>
          <w:rFonts w:ascii="Times New Roman" w:hAnsi="Times New Roman" w:cs="Times New Roman"/>
          <w:noProof/>
        </w:rPr>
        <w:t xml:space="preserve">), indicating the changes in water held at field capacity </w:t>
      </w:r>
      <w:r w:rsidR="00AD70B7" w:rsidRPr="005D62AC">
        <w:rPr>
          <w:rFonts w:ascii="Times New Roman" w:hAnsi="Times New Roman" w:cs="Times New Roman"/>
          <w:noProof/>
        </w:rPr>
        <w:t xml:space="preserve">are likely not associated with </w:t>
      </w:r>
      <w:r w:rsidR="00BF4457" w:rsidRPr="005D62AC">
        <w:rPr>
          <w:rFonts w:ascii="Times New Roman" w:hAnsi="Times New Roman" w:cs="Times New Roman"/>
          <w:noProof/>
        </w:rPr>
        <w:t xml:space="preserve">CC above-ground biomass production. </w:t>
      </w:r>
      <w:r w:rsidR="00091E24" w:rsidRPr="005D62AC">
        <w:rPr>
          <w:rFonts w:ascii="Times New Roman" w:hAnsi="Times New Roman" w:cs="Times New Roman"/>
          <w:noProof/>
        </w:rPr>
        <w:t>Although a previous study suggested soil texture could mediate the effects of long-term CC-use (</w:t>
      </w:r>
      <w:r w:rsidR="00091E24" w:rsidRPr="005D62AC">
        <w:rPr>
          <w:rFonts w:ascii="Times New Roman" w:hAnsi="Times New Roman" w:cs="Times New Roman"/>
        </w:rPr>
        <w:t>Blanco-</w:t>
      </w:r>
      <w:proofErr w:type="spellStart"/>
      <w:r w:rsidR="00091E24" w:rsidRPr="005D62AC">
        <w:rPr>
          <w:rFonts w:ascii="Times New Roman" w:hAnsi="Times New Roman" w:cs="Times New Roman"/>
        </w:rPr>
        <w:t>Canqui</w:t>
      </w:r>
      <w:proofErr w:type="spellEnd"/>
      <w:r w:rsidR="00091E24" w:rsidRPr="005D62AC">
        <w:rPr>
          <w:rFonts w:ascii="Times New Roman" w:hAnsi="Times New Roman" w:cs="Times New Roman"/>
        </w:rPr>
        <w:t xml:space="preserve"> and Jasa, 2019), in our dataset there </w:t>
      </w:r>
      <w:r w:rsidR="00BF4457" w:rsidRPr="005D62AC">
        <w:rPr>
          <w:rFonts w:ascii="Times New Roman" w:hAnsi="Times New Roman" w:cs="Times New Roman"/>
          <w:noProof/>
        </w:rPr>
        <w:t xml:space="preserve">was </w:t>
      </w:r>
      <w:r w:rsidR="00D5283D" w:rsidRPr="005D62AC">
        <w:rPr>
          <w:rFonts w:ascii="Times New Roman" w:hAnsi="Times New Roman" w:cs="Times New Roman"/>
          <w:noProof/>
        </w:rPr>
        <w:t xml:space="preserve">no pattern between soil textural </w:t>
      </w:r>
      <w:r w:rsidR="00A12AB6" w:rsidRPr="005D62AC">
        <w:rPr>
          <w:rFonts w:ascii="Times New Roman" w:hAnsi="Times New Roman" w:cs="Times New Roman"/>
          <w:noProof/>
        </w:rPr>
        <w:t xml:space="preserve">characteristics </w:t>
      </w:r>
      <w:r w:rsidR="00BF4457" w:rsidRPr="005D62AC">
        <w:rPr>
          <w:rFonts w:ascii="Times New Roman" w:hAnsi="Times New Roman" w:cs="Times New Roman"/>
          <w:noProof/>
        </w:rPr>
        <w:t xml:space="preserve">and </w:t>
      </w:r>
      <w:r w:rsidR="000C7919" w:rsidRPr="005D62AC">
        <w:rPr>
          <w:rFonts w:ascii="Times New Roman" w:hAnsi="Times New Roman" w:cs="Times New Roman"/>
          <w:noProof/>
        </w:rPr>
        <w:t xml:space="preserve">the magnitude of </w:t>
      </w:r>
      <w:r w:rsidR="00BF4457" w:rsidRPr="005D62AC">
        <w:rPr>
          <w:rFonts w:ascii="Times New Roman" w:hAnsi="Times New Roman" w:cs="Times New Roman"/>
          <w:noProof/>
        </w:rPr>
        <w:t>CC effect on water held at field capacity</w:t>
      </w:r>
      <w:r w:rsidR="00091E24" w:rsidRPr="005D62AC">
        <w:rPr>
          <w:rFonts w:ascii="Times New Roman" w:hAnsi="Times New Roman" w:cs="Times New Roman"/>
          <w:noProof/>
        </w:rPr>
        <w:t>. This means</w:t>
      </w:r>
      <w:r w:rsidR="00F25328" w:rsidRPr="005D62AC">
        <w:rPr>
          <w:rFonts w:ascii="Times New Roman" w:hAnsi="Times New Roman" w:cs="Times New Roman"/>
          <w:noProof/>
        </w:rPr>
        <w:t xml:space="preserve"> </w:t>
      </w:r>
      <w:r w:rsidR="00BF4457" w:rsidRPr="005D62AC">
        <w:rPr>
          <w:rFonts w:ascii="Times New Roman" w:hAnsi="Times New Roman" w:cs="Times New Roman"/>
          <w:noProof/>
        </w:rPr>
        <w:t>know</w:t>
      </w:r>
      <w:r w:rsidR="00F25328" w:rsidRPr="005D62AC">
        <w:rPr>
          <w:rFonts w:ascii="Times New Roman" w:hAnsi="Times New Roman" w:cs="Times New Roman"/>
          <w:noProof/>
        </w:rPr>
        <w:t>ledge of</w:t>
      </w:r>
      <w:r w:rsidR="00BF4457" w:rsidRPr="005D62AC">
        <w:rPr>
          <w:rFonts w:ascii="Times New Roman" w:hAnsi="Times New Roman" w:cs="Times New Roman"/>
          <w:noProof/>
        </w:rPr>
        <w:t xml:space="preserve"> a soil’s texture d</w:t>
      </w:r>
      <w:r w:rsidR="00F25328" w:rsidRPr="005D62AC">
        <w:rPr>
          <w:rFonts w:ascii="Times New Roman" w:hAnsi="Times New Roman" w:cs="Times New Roman"/>
          <w:noProof/>
        </w:rPr>
        <w:t>id</w:t>
      </w:r>
      <w:r w:rsidR="00BF4457" w:rsidRPr="005D62AC">
        <w:rPr>
          <w:rFonts w:ascii="Times New Roman" w:hAnsi="Times New Roman" w:cs="Times New Roman"/>
          <w:noProof/>
        </w:rPr>
        <w:t xml:space="preserve"> not help predict whether a CC w</w:t>
      </w:r>
      <w:r w:rsidR="00F25328" w:rsidRPr="005D62AC">
        <w:rPr>
          <w:rFonts w:ascii="Times New Roman" w:hAnsi="Times New Roman" w:cs="Times New Roman"/>
          <w:noProof/>
        </w:rPr>
        <w:t>ould</w:t>
      </w:r>
      <w:r w:rsidR="00BF4457" w:rsidRPr="005D62AC">
        <w:rPr>
          <w:rFonts w:ascii="Times New Roman" w:hAnsi="Times New Roman" w:cs="Times New Roman"/>
          <w:noProof/>
        </w:rPr>
        <w:t xml:space="preserve"> affect water held at field capacity</w:t>
      </w:r>
      <w:r w:rsidR="00091E24" w:rsidRPr="005D62AC">
        <w:rPr>
          <w:rFonts w:ascii="Times New Roman" w:hAnsi="Times New Roman" w:cs="Times New Roman"/>
          <w:noProof/>
        </w:rPr>
        <w:t xml:space="preserve"> in </w:t>
      </w:r>
      <w:r w:rsidR="0054059A" w:rsidRPr="005D62AC">
        <w:rPr>
          <w:rFonts w:ascii="Times New Roman" w:hAnsi="Times New Roman" w:cs="Times New Roman"/>
          <w:noProof/>
        </w:rPr>
        <w:t>our study</w:t>
      </w:r>
      <w:r w:rsidR="00091E24" w:rsidRPr="005D62AC">
        <w:rPr>
          <w:rFonts w:ascii="Times New Roman" w:hAnsi="Times New Roman" w:cs="Times New Roman"/>
          <w:noProof/>
        </w:rPr>
        <w:t>.</w:t>
      </w:r>
      <w:r w:rsidR="00BF4457" w:rsidRPr="005D62AC">
        <w:rPr>
          <w:rFonts w:ascii="Times New Roman" w:hAnsi="Times New Roman" w:cs="Times New Roman"/>
          <w:noProof/>
        </w:rPr>
        <w:t xml:space="preserve"> </w:t>
      </w:r>
    </w:p>
    <w:p w14:paraId="5E24596F" w14:textId="39E8B748" w:rsidR="00BF4457" w:rsidRPr="005D62AC" w:rsidRDefault="000C7919" w:rsidP="00813F82">
      <w:pPr>
        <w:spacing w:line="480" w:lineRule="auto"/>
        <w:rPr>
          <w:rFonts w:ascii="Times New Roman" w:hAnsi="Times New Roman" w:cs="Times New Roman"/>
          <w:noProof/>
        </w:rPr>
      </w:pPr>
      <w:r w:rsidRPr="005D62AC">
        <w:rPr>
          <w:rFonts w:ascii="Times New Roman" w:hAnsi="Times New Roman" w:cs="Times New Roman"/>
          <w:noProof/>
        </w:rPr>
        <w:t>The West-grain trial was sampled following a soybean crop, and the Central-silage following a silage crop</w:t>
      </w:r>
      <w:r w:rsidR="009538B7" w:rsidRPr="005D62AC">
        <w:rPr>
          <w:rFonts w:ascii="Times New Roman" w:hAnsi="Times New Roman" w:cs="Times New Roman"/>
          <w:noProof/>
        </w:rPr>
        <w:t>, while the two trials without significant CC effects were both sampled following a maize-grain crop</w:t>
      </w:r>
      <w:r w:rsidR="007D6209" w:rsidRPr="005D62AC">
        <w:rPr>
          <w:rFonts w:ascii="Times New Roman" w:hAnsi="Times New Roman" w:cs="Times New Roman"/>
          <w:noProof/>
        </w:rPr>
        <w:t xml:space="preserve"> (</w:t>
      </w:r>
      <w:r w:rsidR="007D6209" w:rsidRPr="005D62AC">
        <w:rPr>
          <w:rFonts w:ascii="Times New Roman" w:hAnsi="Times New Roman" w:cs="Times New Roman"/>
          <w:b/>
          <w:bCs/>
          <w:noProof/>
        </w:rPr>
        <w:t>Table 1</w:t>
      </w:r>
      <w:r w:rsidR="007D6209" w:rsidRPr="005D62AC">
        <w:rPr>
          <w:rFonts w:ascii="Times New Roman" w:hAnsi="Times New Roman" w:cs="Times New Roman"/>
          <w:noProof/>
        </w:rPr>
        <w:t>)</w:t>
      </w:r>
      <w:r w:rsidRPr="005D62AC">
        <w:rPr>
          <w:rFonts w:ascii="Times New Roman" w:hAnsi="Times New Roman" w:cs="Times New Roman"/>
          <w:noProof/>
        </w:rPr>
        <w:t xml:space="preserve">. </w:t>
      </w:r>
      <w:r w:rsidR="009538B7" w:rsidRPr="005D62AC">
        <w:rPr>
          <w:rFonts w:ascii="Times New Roman" w:hAnsi="Times New Roman" w:cs="Times New Roman"/>
          <w:noProof/>
        </w:rPr>
        <w:t>Soybean and maize-silage</w:t>
      </w:r>
      <w:r w:rsidRPr="005D62AC">
        <w:rPr>
          <w:rFonts w:ascii="Times New Roman" w:hAnsi="Times New Roman" w:cs="Times New Roman"/>
          <w:noProof/>
        </w:rPr>
        <w:t xml:space="preserve"> crops would leave less residue compared to a preceeding maize-grain crop, </w:t>
      </w:r>
      <w:r w:rsidR="009538B7" w:rsidRPr="005D62AC">
        <w:rPr>
          <w:rFonts w:ascii="Times New Roman" w:hAnsi="Times New Roman" w:cs="Times New Roman"/>
          <w:noProof/>
        </w:rPr>
        <w:t xml:space="preserve">however this study did not measure residue amounts at the time of sampling. </w:t>
      </w:r>
      <w:r w:rsidRPr="005D62AC">
        <w:rPr>
          <w:rFonts w:ascii="Times New Roman" w:hAnsi="Times New Roman" w:cs="Times New Roman"/>
          <w:noProof/>
        </w:rPr>
        <w:t>Given the lack of insight into what may be driving the variable effects given the available data, w</w:t>
      </w:r>
      <w:r w:rsidR="00D74B87" w:rsidRPr="005D62AC">
        <w:rPr>
          <w:rFonts w:ascii="Times New Roman" w:hAnsi="Times New Roman" w:cs="Times New Roman"/>
          <w:noProof/>
        </w:rPr>
        <w:t>e explore</w:t>
      </w:r>
      <w:r w:rsidR="004B5FA4" w:rsidRPr="005D62AC">
        <w:rPr>
          <w:rFonts w:ascii="Times New Roman" w:hAnsi="Times New Roman" w:cs="Times New Roman"/>
          <w:noProof/>
        </w:rPr>
        <w:t>d</w:t>
      </w:r>
      <w:r w:rsidR="00D74B87" w:rsidRPr="005D62AC">
        <w:rPr>
          <w:rFonts w:ascii="Times New Roman" w:hAnsi="Times New Roman" w:cs="Times New Roman"/>
          <w:noProof/>
        </w:rPr>
        <w:t xml:space="preserve"> potential causes for our variable results and identif</w:t>
      </w:r>
      <w:r w:rsidR="004B5FA4" w:rsidRPr="005D62AC">
        <w:rPr>
          <w:rFonts w:ascii="Times New Roman" w:hAnsi="Times New Roman" w:cs="Times New Roman"/>
          <w:noProof/>
        </w:rPr>
        <w:t>ied</w:t>
      </w:r>
      <w:r w:rsidR="00D74B87" w:rsidRPr="005D62AC">
        <w:rPr>
          <w:rFonts w:ascii="Times New Roman" w:hAnsi="Times New Roman" w:cs="Times New Roman"/>
          <w:noProof/>
        </w:rPr>
        <w:t xml:space="preserve"> additional measurements </w:t>
      </w:r>
      <w:r w:rsidRPr="005D62AC">
        <w:rPr>
          <w:rFonts w:ascii="Times New Roman" w:hAnsi="Times New Roman" w:cs="Times New Roman"/>
          <w:noProof/>
        </w:rPr>
        <w:t xml:space="preserve">that may aid in identifying drivers of the variable effects of CCs on soil hydrological properties. </w:t>
      </w:r>
    </w:p>
    <w:p w14:paraId="48A7F9AB" w14:textId="51E8756C" w:rsidR="00D17F40" w:rsidRPr="005D62AC" w:rsidRDefault="00D17F40" w:rsidP="000C7919">
      <w:pPr>
        <w:pStyle w:val="Heading2"/>
        <w:numPr>
          <w:ilvl w:val="0"/>
          <w:numId w:val="0"/>
        </w:numPr>
        <w:rPr>
          <w:i/>
          <w:noProof/>
        </w:rPr>
      </w:pPr>
      <w:r w:rsidRPr="005D62AC">
        <w:rPr>
          <w:i/>
          <w:noProof/>
        </w:rPr>
        <w:t>Causal model</w:t>
      </w:r>
    </w:p>
    <w:p w14:paraId="40907274" w14:textId="67993444" w:rsidR="00B964E8" w:rsidRPr="005D62AC" w:rsidRDefault="00D17F40" w:rsidP="00B964E8">
      <w:pPr>
        <w:spacing w:line="480" w:lineRule="auto"/>
        <w:rPr>
          <w:rFonts w:ascii="Times New Roman" w:hAnsi="Times New Roman" w:cs="Times New Roman"/>
          <w:noProof/>
        </w:rPr>
      </w:pPr>
      <w:r w:rsidRPr="005D62AC">
        <w:rPr>
          <w:rFonts w:ascii="Times New Roman" w:hAnsi="Times New Roman" w:cs="Times New Roman"/>
        </w:rPr>
        <w:t xml:space="preserve">There are several pathways by which </w:t>
      </w:r>
      <w:r w:rsidR="002D59A5" w:rsidRPr="005D62AC">
        <w:rPr>
          <w:rFonts w:ascii="Times New Roman" w:hAnsi="Times New Roman" w:cs="Times New Roman"/>
        </w:rPr>
        <w:t>CCs</w:t>
      </w:r>
      <w:r w:rsidR="00356237" w:rsidRPr="005D62AC">
        <w:rPr>
          <w:rFonts w:ascii="Times New Roman" w:hAnsi="Times New Roman" w:cs="Times New Roman"/>
        </w:rPr>
        <w:t xml:space="preserve"> might</w:t>
      </w:r>
      <w:r w:rsidRPr="005D62AC">
        <w:rPr>
          <w:rFonts w:ascii="Times New Roman" w:hAnsi="Times New Roman" w:cs="Times New Roman"/>
        </w:rPr>
        <w:t xml:space="preserve"> affect </w:t>
      </w:r>
      <w:r w:rsidR="00760942" w:rsidRPr="005D62AC">
        <w:rPr>
          <w:rFonts w:ascii="Times New Roman" w:hAnsi="Times New Roman" w:cs="Times New Roman"/>
        </w:rPr>
        <w:t>a soil’s capacity to hold water</w:t>
      </w:r>
      <w:r w:rsidRPr="005D62AC">
        <w:rPr>
          <w:rFonts w:ascii="Times New Roman" w:hAnsi="Times New Roman" w:cs="Times New Roman"/>
        </w:rPr>
        <w:t xml:space="preserve"> (</w:t>
      </w:r>
      <w:r w:rsidR="00D853D1" w:rsidRPr="005D62AC">
        <w:rPr>
          <w:rFonts w:ascii="Times New Roman" w:hAnsi="Times New Roman" w:cs="Times New Roman"/>
          <w:b/>
          <w:bCs/>
        </w:rPr>
        <w:t>Fig</w:t>
      </w:r>
      <w:r w:rsidR="00367E5E" w:rsidRPr="005D62AC">
        <w:rPr>
          <w:rFonts w:ascii="Times New Roman" w:hAnsi="Times New Roman" w:cs="Times New Roman"/>
          <w:b/>
          <w:bCs/>
        </w:rPr>
        <w:t>ure</w:t>
      </w:r>
      <w:r w:rsidR="00D853D1" w:rsidRPr="005D62AC">
        <w:rPr>
          <w:rFonts w:ascii="Times New Roman" w:hAnsi="Times New Roman" w:cs="Times New Roman"/>
          <w:b/>
          <w:bCs/>
        </w:rPr>
        <w:t xml:space="preserve"> </w:t>
      </w:r>
      <w:r w:rsidR="00D1098C" w:rsidRPr="005D62AC">
        <w:rPr>
          <w:rFonts w:ascii="Times New Roman" w:hAnsi="Times New Roman" w:cs="Times New Roman"/>
          <w:b/>
          <w:bCs/>
        </w:rPr>
        <w:t>3</w:t>
      </w:r>
      <w:r w:rsidRPr="005D62AC">
        <w:rPr>
          <w:rFonts w:ascii="Times New Roman" w:hAnsi="Times New Roman" w:cs="Times New Roman"/>
        </w:rPr>
        <w:t xml:space="preserve">). </w:t>
      </w:r>
      <w:r w:rsidR="00B964E8" w:rsidRPr="005D62A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5D62AC">
        <w:rPr>
          <w:rFonts w:ascii="Times New Roman" w:hAnsi="Times New Roman" w:cs="Times New Roman"/>
          <w:b/>
          <w:noProof/>
        </w:rPr>
        <w:t>Supplemental material S6</w:t>
      </w:r>
      <w:r w:rsidR="00B964E8" w:rsidRPr="005D62AC">
        <w:rPr>
          <w:rFonts w:ascii="Times New Roman" w:hAnsi="Times New Roman" w:cs="Times New Roman"/>
          <w:noProof/>
        </w:rPr>
        <w:t xml:space="preserve">). The model </w:t>
      </w:r>
      <w:r w:rsidR="004B5FA4" w:rsidRPr="005D62AC">
        <w:rPr>
          <w:rFonts w:ascii="Times New Roman" w:hAnsi="Times New Roman" w:cs="Times New Roman"/>
          <w:noProof/>
        </w:rPr>
        <w:t xml:space="preserve">was </w:t>
      </w:r>
      <w:r w:rsidR="00B964E8" w:rsidRPr="005D62AC">
        <w:rPr>
          <w:rFonts w:ascii="Times New Roman" w:hAnsi="Times New Roman" w:cs="Times New Roman"/>
          <w:noProof/>
        </w:rPr>
        <w:t xml:space="preserve">simplified to exclude the effects of soil erosion, soil texture, tillage, and landscape </w:t>
      </w:r>
      <w:r w:rsidR="00B964E8" w:rsidRPr="005D62AC">
        <w:rPr>
          <w:rFonts w:ascii="Times New Roman" w:hAnsi="Times New Roman" w:cs="Times New Roman"/>
          <w:noProof/>
        </w:rPr>
        <w:lastRenderedPageBreak/>
        <w:t xml:space="preserve">position, which are all factors that could potentially influence how soil responds to cover cropping (Moore 2021). Rather, we present this simple casusal model to provide a base from which to build. </w:t>
      </w:r>
    </w:p>
    <w:p w14:paraId="6F21FAA5" w14:textId="64C32C3E" w:rsidR="00D17F40" w:rsidRPr="005D62A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6F57511D" w14:textId="77777777" w:rsidTr="00033CF5">
        <w:tc>
          <w:tcPr>
            <w:tcW w:w="9350" w:type="dxa"/>
          </w:tcPr>
          <w:p w14:paraId="059990DE" w14:textId="7C2A29BE" w:rsidR="00D17F40" w:rsidRPr="005D62AC" w:rsidRDefault="009538B7" w:rsidP="00813F82">
            <w:pPr>
              <w:spacing w:line="480" w:lineRule="auto"/>
              <w:jc w:val="center"/>
              <w:rPr>
                <w:rFonts w:ascii="Times New Roman" w:hAnsi="Times New Roman" w:cs="Times New Roman"/>
              </w:rPr>
            </w:pPr>
            <w:r w:rsidRPr="005D62AC">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5D62AC" w14:paraId="527D7107" w14:textId="77777777" w:rsidTr="00033CF5">
        <w:tc>
          <w:tcPr>
            <w:tcW w:w="9350" w:type="dxa"/>
          </w:tcPr>
          <w:p w14:paraId="03CFB5C8" w14:textId="78B81F66" w:rsidR="00D17F40" w:rsidRPr="005D62AC" w:rsidRDefault="00D17F40" w:rsidP="00D1098C">
            <w:pPr>
              <w:spacing w:line="480" w:lineRule="auto"/>
              <w:rPr>
                <w:rFonts w:ascii="Times New Roman" w:hAnsi="Times New Roman" w:cs="Times New Roman"/>
              </w:rPr>
            </w:pPr>
            <w:r w:rsidRPr="005D62AC">
              <w:rPr>
                <w:rFonts w:ascii="Times New Roman" w:hAnsi="Times New Roman" w:cs="Times New Roman"/>
                <w:b/>
                <w:bCs/>
              </w:rPr>
              <w:t>Figure</w:t>
            </w:r>
            <w:r w:rsidR="00D1098C" w:rsidRPr="005D62AC">
              <w:rPr>
                <w:rFonts w:ascii="Times New Roman" w:hAnsi="Times New Roman" w:cs="Times New Roman"/>
                <w:b/>
                <w:bCs/>
              </w:rPr>
              <w:t xml:space="preserve"> 3</w:t>
            </w:r>
            <w:r w:rsidRPr="005D62AC">
              <w:rPr>
                <w:rFonts w:ascii="Times New Roman" w:hAnsi="Times New Roman" w:cs="Times New Roman"/>
              </w:rPr>
              <w:t xml:space="preserve">. Pathways by which cover crops may affect the </w:t>
            </w:r>
            <w:r w:rsidR="004B5FA4" w:rsidRPr="005D62AC">
              <w:rPr>
                <w:rFonts w:ascii="Times New Roman" w:hAnsi="Times New Roman" w:cs="Times New Roman"/>
              </w:rPr>
              <w:t xml:space="preserve">soil </w:t>
            </w:r>
            <w:r w:rsidRPr="005D62AC">
              <w:rPr>
                <w:rFonts w:ascii="Times New Roman" w:hAnsi="Times New Roman" w:cs="Times New Roman"/>
              </w:rPr>
              <w:t xml:space="preserve">pore size distributions, the amount of water stored at field capacity, and the amount of water at saturation in no-till systems. </w:t>
            </w:r>
            <w:r w:rsidR="00F83DAB" w:rsidRPr="005D62AC">
              <w:rPr>
                <w:rFonts w:ascii="Times New Roman" w:hAnsi="Times New Roman" w:cs="Times New Roman"/>
              </w:rPr>
              <w:t xml:space="preserve">The effects of soil erosion are not included. </w:t>
            </w:r>
            <w:r w:rsidR="004607D6" w:rsidRPr="005D62AC">
              <w:rPr>
                <w:rFonts w:ascii="Times New Roman" w:hAnsi="Times New Roman" w:cs="Times New Roman"/>
              </w:rPr>
              <w:t>X</w:t>
            </w:r>
            <w:r w:rsidR="004607D6" w:rsidRPr="005D62AC">
              <w:rPr>
                <w:rFonts w:ascii="Times New Roman" w:hAnsi="Times New Roman" w:cs="Times New Roman"/>
              </w:rPr>
              <w:sym w:font="Symbol" w:char="F0AE"/>
            </w:r>
            <w:r w:rsidR="004607D6" w:rsidRPr="005D62AC">
              <w:rPr>
                <w:rFonts w:ascii="Times New Roman" w:hAnsi="Times New Roman" w:cs="Times New Roman"/>
              </w:rPr>
              <w:t xml:space="preserve">Y should be read as ‘X affects Y’. </w:t>
            </w:r>
          </w:p>
        </w:tc>
      </w:tr>
    </w:tbl>
    <w:p w14:paraId="769403A1" w14:textId="77777777" w:rsidR="009538B7" w:rsidRPr="005D62AC" w:rsidRDefault="009538B7" w:rsidP="00813F82">
      <w:pPr>
        <w:spacing w:line="480" w:lineRule="auto"/>
        <w:rPr>
          <w:rFonts w:ascii="Times New Roman" w:hAnsi="Times New Roman" w:cs="Times New Roman"/>
          <w:noProof/>
        </w:rPr>
      </w:pPr>
    </w:p>
    <w:p w14:paraId="090F8E12" w14:textId="3E4EB2F2" w:rsidR="00A909C0" w:rsidRPr="005D62AC" w:rsidRDefault="00A909C0" w:rsidP="00813F82">
      <w:pPr>
        <w:pStyle w:val="ParaText"/>
        <w:spacing w:line="480" w:lineRule="auto"/>
        <w:rPr>
          <w:szCs w:val="24"/>
        </w:rPr>
      </w:pPr>
      <w:r w:rsidRPr="005D62AC">
        <w:rPr>
          <w:szCs w:val="24"/>
        </w:rPr>
        <w:lastRenderedPageBreak/>
        <w:t xml:space="preserve">Causal diagrams such as </w:t>
      </w:r>
      <w:r w:rsidRPr="005D62AC">
        <w:rPr>
          <w:b/>
          <w:szCs w:val="24"/>
        </w:rPr>
        <w:t>Fig</w:t>
      </w:r>
      <w:r w:rsidR="00367E5E" w:rsidRPr="005D62AC">
        <w:rPr>
          <w:b/>
          <w:szCs w:val="24"/>
        </w:rPr>
        <w:t>ure</w:t>
      </w:r>
      <w:r w:rsidRPr="005D62AC">
        <w:rPr>
          <w:b/>
          <w:szCs w:val="24"/>
        </w:rPr>
        <w:t xml:space="preserve"> </w:t>
      </w:r>
      <w:r w:rsidR="000C7919" w:rsidRPr="005D62AC">
        <w:rPr>
          <w:b/>
          <w:szCs w:val="24"/>
        </w:rPr>
        <w:t>3</w:t>
      </w:r>
      <w:r w:rsidRPr="005D62AC">
        <w:rPr>
          <w:szCs w:val="24"/>
        </w:rPr>
        <w:t xml:space="preserve"> </w:t>
      </w:r>
      <w:r w:rsidR="00D85D8A" w:rsidRPr="005D62AC">
        <w:rPr>
          <w:szCs w:val="24"/>
        </w:rPr>
        <w:t xml:space="preserve">are </w:t>
      </w:r>
      <w:r w:rsidR="004D6A23" w:rsidRPr="005D62AC">
        <w:rPr>
          <w:szCs w:val="24"/>
        </w:rPr>
        <w:t xml:space="preserve">the basis for </w:t>
      </w:r>
      <w:r w:rsidR="00D85D8A" w:rsidRPr="005D62AC">
        <w:rPr>
          <w:szCs w:val="24"/>
        </w:rPr>
        <w:t>construct</w:t>
      </w:r>
      <w:r w:rsidR="004D6A23" w:rsidRPr="005D62AC">
        <w:rPr>
          <w:szCs w:val="24"/>
        </w:rPr>
        <w:t>ing</w:t>
      </w:r>
      <w:r w:rsidR="00D85D8A" w:rsidRPr="005D62AC">
        <w:rPr>
          <w:szCs w:val="24"/>
        </w:rPr>
        <w:t xml:space="preserve"> structural equation models</w:t>
      </w:r>
      <w:r w:rsidR="004D6A23" w:rsidRPr="005D62AC">
        <w:rPr>
          <w:szCs w:val="24"/>
        </w:rPr>
        <w:t>, which can greatly enhance researchers</w:t>
      </w:r>
      <w:r w:rsidR="00D5283D" w:rsidRPr="005D62AC">
        <w:rPr>
          <w:szCs w:val="24"/>
        </w:rPr>
        <w:t>’</w:t>
      </w:r>
      <w:r w:rsidR="004D6A23" w:rsidRPr="005D62AC">
        <w:rPr>
          <w:szCs w:val="24"/>
        </w:rPr>
        <w:t xml:space="preserve"> </w:t>
      </w:r>
      <w:r w:rsidR="00D85D8A" w:rsidRPr="005D62AC">
        <w:rPr>
          <w:szCs w:val="24"/>
        </w:rPr>
        <w:t xml:space="preserve">ability to address complex research questions in agriculture </w:t>
      </w:r>
      <w:r w:rsidR="00764A15" w:rsidRPr="005D62AC">
        <w:rPr>
          <w:szCs w:val="24"/>
        </w:rPr>
        <w:t>(Smith et al., 2014; Wade et al., 2020)</w:t>
      </w:r>
      <w:r w:rsidRPr="005D62AC">
        <w:rPr>
          <w:szCs w:val="24"/>
        </w:rPr>
        <w:t>. For example, in our proposed causal diagram, below-ground biomass measurements are necessary for estimating direct effects of cover cropping on pore size distributions, field capacity, and saturatio</w:t>
      </w:r>
      <w:r w:rsidR="00373020" w:rsidRPr="005D62AC">
        <w:rPr>
          <w:szCs w:val="24"/>
        </w:rPr>
        <w:t>n</w:t>
      </w:r>
      <w:r w:rsidRPr="005D62AC">
        <w:rPr>
          <w:szCs w:val="24"/>
        </w:rPr>
        <w:t>.</w:t>
      </w:r>
      <w:r w:rsidR="00373020" w:rsidRPr="005D62AC">
        <w:rPr>
          <w:szCs w:val="24"/>
        </w:rPr>
        <w:t xml:space="preserve"> This </w:t>
      </w:r>
      <w:r w:rsidR="00C21573" w:rsidRPr="005D62AC">
        <w:rPr>
          <w:szCs w:val="24"/>
        </w:rPr>
        <w:t xml:space="preserve">is further supported by </w:t>
      </w:r>
      <w:r w:rsidR="00E97F25" w:rsidRPr="005D62AC">
        <w:rPr>
          <w:szCs w:val="24"/>
        </w:rPr>
        <w:t xml:space="preserve">recent </w:t>
      </w:r>
      <w:r w:rsidR="00C21573" w:rsidRPr="005D62AC">
        <w:rPr>
          <w:szCs w:val="24"/>
        </w:rPr>
        <w:t xml:space="preserve">studies and </w:t>
      </w:r>
      <w:r w:rsidR="00373020" w:rsidRPr="005D62AC">
        <w:rPr>
          <w:szCs w:val="24"/>
        </w:rPr>
        <w:t>review</w:t>
      </w:r>
      <w:r w:rsidR="00C21573" w:rsidRPr="005D62AC">
        <w:rPr>
          <w:szCs w:val="24"/>
        </w:rPr>
        <w:t>s</w:t>
      </w:r>
      <w:r w:rsidR="00373020" w:rsidRPr="005D62AC">
        <w:rPr>
          <w:szCs w:val="24"/>
        </w:rPr>
        <w:t xml:space="preserve"> that identif</w:t>
      </w:r>
      <w:r w:rsidR="00C21573" w:rsidRPr="005D62AC">
        <w:rPr>
          <w:szCs w:val="24"/>
        </w:rPr>
        <w:t>y</w:t>
      </w:r>
      <w:r w:rsidR="00373020" w:rsidRPr="005D62AC">
        <w:rPr>
          <w:szCs w:val="24"/>
        </w:rPr>
        <w:t xml:space="preserve"> </w:t>
      </w:r>
      <w:r w:rsidR="00C21573" w:rsidRPr="005D62AC">
        <w:rPr>
          <w:szCs w:val="24"/>
        </w:rPr>
        <w:t>CC roots</w:t>
      </w:r>
      <w:r w:rsidR="00373020" w:rsidRPr="005D62AC">
        <w:rPr>
          <w:szCs w:val="24"/>
        </w:rPr>
        <w:t xml:space="preserve"> as being a crucial component to understanding CC effects on soil</w:t>
      </w:r>
      <w:r w:rsidR="00C21573" w:rsidRPr="005D62AC">
        <w:rPr>
          <w:szCs w:val="24"/>
        </w:rPr>
        <w:t xml:space="preserve"> </w:t>
      </w:r>
      <w:r w:rsidR="00373020" w:rsidRPr="005D62AC">
        <w:rPr>
          <w:szCs w:val="24"/>
        </w:rPr>
        <w:t xml:space="preserve">properties </w:t>
      </w:r>
      <w:r w:rsidR="00764A15" w:rsidRPr="005D62AC">
        <w:rPr>
          <w:szCs w:val="24"/>
        </w:rPr>
        <w:t>(Williams and Weil, 2004; Haruna et al., 2020; Ogilvie et al., 2021)</w:t>
      </w:r>
      <w:r w:rsidR="00AC364A" w:rsidRPr="005D62AC">
        <w:rPr>
          <w:szCs w:val="24"/>
        </w:rPr>
        <w:t xml:space="preserve">. </w:t>
      </w:r>
      <w:r w:rsidR="00C21573" w:rsidRPr="005D62AC">
        <w:rPr>
          <w:szCs w:val="24"/>
        </w:rPr>
        <w:t xml:space="preserve">While there is limited data available </w:t>
      </w:r>
      <w:r w:rsidR="00490C2F" w:rsidRPr="005D62AC">
        <w:rPr>
          <w:szCs w:val="24"/>
        </w:rPr>
        <w:t>pairing</w:t>
      </w:r>
      <w:r w:rsidR="00C21573" w:rsidRPr="005D62AC">
        <w:rPr>
          <w:szCs w:val="24"/>
        </w:rPr>
        <w:t xml:space="preserve"> above- and below-ground biomass of CCs, data collected </w:t>
      </w:r>
      <w:r w:rsidR="004B5FA4" w:rsidRPr="005D62AC">
        <w:rPr>
          <w:szCs w:val="24"/>
        </w:rPr>
        <w:t xml:space="preserve">in Iowa </w:t>
      </w:r>
      <w:r w:rsidR="00C21573" w:rsidRPr="005D62AC">
        <w:rPr>
          <w:szCs w:val="24"/>
        </w:rPr>
        <w:t xml:space="preserve">over </w:t>
      </w:r>
      <w:r w:rsidR="004B5FA4" w:rsidRPr="005D62AC">
        <w:rPr>
          <w:szCs w:val="24"/>
        </w:rPr>
        <w:t xml:space="preserve">a five-year </w:t>
      </w:r>
      <w:r w:rsidR="00C21573" w:rsidRPr="005D62AC">
        <w:rPr>
          <w:szCs w:val="24"/>
        </w:rPr>
        <w:t>period show</w:t>
      </w:r>
      <w:r w:rsidR="00356237" w:rsidRPr="005D62AC">
        <w:rPr>
          <w:szCs w:val="24"/>
        </w:rPr>
        <w:t>ed</w:t>
      </w:r>
      <w:r w:rsidR="00C21573" w:rsidRPr="005D62AC">
        <w:rPr>
          <w:szCs w:val="24"/>
        </w:rPr>
        <w:t xml:space="preserve"> no relationship between above- and below-ground rye biomass, with root-to-shoot ratios varying from 0.16-1.94 at similar </w:t>
      </w:r>
      <w:r w:rsidR="00356237" w:rsidRPr="005D62AC">
        <w:rPr>
          <w:szCs w:val="24"/>
        </w:rPr>
        <w:t xml:space="preserve">levels of </w:t>
      </w:r>
      <w:r w:rsidR="00C21573" w:rsidRPr="005D62AC">
        <w:rPr>
          <w:szCs w:val="24"/>
        </w:rPr>
        <w:t xml:space="preserve">aboveground biomass production </w:t>
      </w:r>
      <w:r w:rsidR="00764A15" w:rsidRPr="005D62AC">
        <w:rPr>
          <w:szCs w:val="24"/>
        </w:rPr>
        <w:t>(Martinez-Feria et al., 2016)</w:t>
      </w:r>
      <w:r w:rsidR="00C21573" w:rsidRPr="005D62A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5D62AC" w:rsidRDefault="00657CF1" w:rsidP="00657CF1">
      <w:pPr>
        <w:pStyle w:val="H1"/>
        <w:spacing w:line="480" w:lineRule="auto"/>
        <w:rPr>
          <w:sz w:val="24"/>
          <w:szCs w:val="24"/>
        </w:rPr>
      </w:pPr>
      <w:r w:rsidRPr="005D62AC">
        <w:rPr>
          <w:sz w:val="24"/>
          <w:szCs w:val="24"/>
        </w:rPr>
        <w:t>Conclusions</w:t>
      </w:r>
    </w:p>
    <w:p w14:paraId="6563CB9A" w14:textId="52638DAD" w:rsidR="00657CF1" w:rsidRPr="005D62AC" w:rsidRDefault="00490C2F" w:rsidP="00C21573">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We found CCs increased water held at field capacity</w:t>
      </w:r>
      <w:r w:rsidR="00784201" w:rsidRPr="005D62AC">
        <w:rPr>
          <w:rFonts w:ascii="Times New Roman" w:eastAsia="Times New Roman" w:hAnsi="Times New Roman" w:cs="Times New Roman"/>
          <w:sz w:val="24"/>
          <w:szCs w:val="24"/>
        </w:rPr>
        <w:t xml:space="preserve"> at the 10-18 cm soil range</w:t>
      </w:r>
      <w:r w:rsidRPr="005D62AC">
        <w:rPr>
          <w:rFonts w:ascii="Times New Roman" w:eastAsia="Times New Roman" w:hAnsi="Times New Roman" w:cs="Times New Roman"/>
          <w:sz w:val="24"/>
          <w:szCs w:val="24"/>
        </w:rPr>
        <w:t xml:space="preserve"> in two of the four trials sampled</w:t>
      </w:r>
      <w:r w:rsidR="00F90603" w:rsidRPr="005D62AC">
        <w:rPr>
          <w:rFonts w:ascii="Times New Roman" w:eastAsia="Times New Roman" w:hAnsi="Times New Roman" w:cs="Times New Roman"/>
          <w:sz w:val="24"/>
          <w:szCs w:val="24"/>
        </w:rPr>
        <w:t>. T</w:t>
      </w:r>
      <w:r w:rsidR="00BE58FE" w:rsidRPr="005D62AC">
        <w:rPr>
          <w:rFonts w:ascii="Times New Roman" w:eastAsia="Times New Roman" w:hAnsi="Times New Roman" w:cs="Times New Roman"/>
          <w:sz w:val="24"/>
          <w:szCs w:val="24"/>
        </w:rPr>
        <w:t xml:space="preserve">he </w:t>
      </w:r>
      <w:r w:rsidR="00F90603" w:rsidRPr="005D62AC">
        <w:rPr>
          <w:rFonts w:ascii="Times New Roman" w:eastAsia="Times New Roman" w:hAnsi="Times New Roman" w:cs="Times New Roman"/>
          <w:sz w:val="24"/>
          <w:szCs w:val="24"/>
        </w:rPr>
        <w:t xml:space="preserve">observed </w:t>
      </w:r>
      <w:r w:rsidR="00BE58FE" w:rsidRPr="005D62AC">
        <w:rPr>
          <w:rFonts w:ascii="Times New Roman" w:eastAsia="Times New Roman" w:hAnsi="Times New Roman" w:cs="Times New Roman"/>
          <w:sz w:val="24"/>
          <w:szCs w:val="24"/>
        </w:rPr>
        <w:t>increase</w:t>
      </w:r>
      <w:r w:rsidR="00F90603" w:rsidRPr="005D62AC">
        <w:rPr>
          <w:rFonts w:ascii="Times New Roman" w:eastAsia="Times New Roman" w:hAnsi="Times New Roman" w:cs="Times New Roman"/>
          <w:sz w:val="24"/>
          <w:szCs w:val="24"/>
        </w:rPr>
        <w:t>s were</w:t>
      </w:r>
      <w:r w:rsidR="00BE58FE" w:rsidRPr="005D62AC">
        <w:rPr>
          <w:rFonts w:ascii="Times New Roman" w:eastAsia="Times New Roman" w:hAnsi="Times New Roman" w:cs="Times New Roman"/>
          <w:sz w:val="24"/>
          <w:szCs w:val="24"/>
        </w:rPr>
        <w:t xml:space="preserve"> of a meaningful magnitude that </w:t>
      </w:r>
      <w:r w:rsidR="00133761" w:rsidRPr="005D62AC">
        <w:rPr>
          <w:rFonts w:ascii="Times New Roman" w:eastAsia="Times New Roman" w:hAnsi="Times New Roman" w:cs="Times New Roman"/>
          <w:sz w:val="24"/>
          <w:szCs w:val="24"/>
        </w:rPr>
        <w:t>could</w:t>
      </w:r>
      <w:r w:rsidR="00BE58FE" w:rsidRPr="005D62AC">
        <w:rPr>
          <w:rFonts w:ascii="Times New Roman" w:eastAsia="Times New Roman" w:hAnsi="Times New Roman" w:cs="Times New Roman"/>
          <w:sz w:val="24"/>
          <w:szCs w:val="24"/>
        </w:rPr>
        <w:t xml:space="preserve"> </w:t>
      </w:r>
      <w:r w:rsidR="00133761" w:rsidRPr="005D62AC">
        <w:rPr>
          <w:rFonts w:ascii="Times New Roman" w:eastAsia="Times New Roman" w:hAnsi="Times New Roman" w:cs="Times New Roman"/>
          <w:sz w:val="24"/>
          <w:szCs w:val="24"/>
        </w:rPr>
        <w:t xml:space="preserve">contribute to cash crop water </w:t>
      </w:r>
      <w:proofErr w:type="gramStart"/>
      <w:r w:rsidR="00133761" w:rsidRPr="005D62AC">
        <w:rPr>
          <w:rFonts w:ascii="Times New Roman" w:eastAsia="Times New Roman" w:hAnsi="Times New Roman" w:cs="Times New Roman"/>
          <w:sz w:val="24"/>
          <w:szCs w:val="24"/>
        </w:rPr>
        <w:t>needs, and</w:t>
      </w:r>
      <w:proofErr w:type="gramEnd"/>
      <w:r w:rsidR="00133761" w:rsidRPr="005D62AC">
        <w:rPr>
          <w:rFonts w:ascii="Times New Roman" w:eastAsia="Times New Roman" w:hAnsi="Times New Roman" w:cs="Times New Roman"/>
          <w:sz w:val="24"/>
          <w:szCs w:val="24"/>
        </w:rPr>
        <w:t xml:space="preserve"> may </w:t>
      </w:r>
      <w:r w:rsidR="00BE58FE" w:rsidRPr="005D62AC">
        <w:rPr>
          <w:rFonts w:ascii="Times New Roman" w:eastAsia="Times New Roman" w:hAnsi="Times New Roman" w:cs="Times New Roman"/>
          <w:sz w:val="24"/>
          <w:szCs w:val="24"/>
        </w:rPr>
        <w:t>have implications for flooding severity in agricultural regions</w:t>
      </w:r>
      <w:r w:rsidR="00F90603" w:rsidRPr="005D62AC">
        <w:rPr>
          <w:rFonts w:ascii="Times New Roman" w:eastAsia="Times New Roman" w:hAnsi="Times New Roman" w:cs="Times New Roman"/>
          <w:sz w:val="24"/>
          <w:szCs w:val="24"/>
        </w:rPr>
        <w:t xml:space="preserve"> and should be considered when modelling cover crop effects on landscape water balances</w:t>
      </w:r>
      <w:r w:rsidRPr="005D62AC">
        <w:rPr>
          <w:rFonts w:ascii="Times New Roman" w:eastAsia="Times New Roman" w:hAnsi="Times New Roman" w:cs="Times New Roman"/>
          <w:sz w:val="24"/>
          <w:szCs w:val="24"/>
        </w:rPr>
        <w:t xml:space="preserve">. We were unable to explain the </w:t>
      </w:r>
      <w:r w:rsidR="00BE58FE" w:rsidRPr="005D62AC">
        <w:rPr>
          <w:rFonts w:ascii="Times New Roman" w:eastAsia="Times New Roman" w:hAnsi="Times New Roman" w:cs="Times New Roman"/>
          <w:sz w:val="24"/>
          <w:szCs w:val="24"/>
        </w:rPr>
        <w:t>trial-dependent effects using the available measurements and information</w:t>
      </w:r>
      <w:r w:rsidRPr="005D62AC">
        <w:rPr>
          <w:rFonts w:ascii="Times New Roman" w:eastAsia="Times New Roman" w:hAnsi="Times New Roman" w:cs="Times New Roman"/>
          <w:sz w:val="24"/>
          <w:szCs w:val="24"/>
        </w:rPr>
        <w:t>. Based on a proposed causal model, we suggest researchers measure CC root biomass in addition to above-ground biomass when examining the effe</w:t>
      </w:r>
      <w:r w:rsidR="00F90603" w:rsidRPr="005D62AC">
        <w:rPr>
          <w:rFonts w:ascii="Times New Roman" w:eastAsia="Times New Roman" w:hAnsi="Times New Roman" w:cs="Times New Roman"/>
          <w:sz w:val="24"/>
          <w:szCs w:val="24"/>
        </w:rPr>
        <w:t>cts of CCs on soil properties. E</w:t>
      </w:r>
      <w:r w:rsidR="00657CF1" w:rsidRPr="005D62AC">
        <w:rPr>
          <w:rFonts w:ascii="Times New Roman" w:eastAsia="Times New Roman" w:hAnsi="Times New Roman" w:cs="Times New Roman"/>
          <w:sz w:val="24"/>
          <w:szCs w:val="24"/>
        </w:rPr>
        <w:t>ffects of growing over-wintering CCs need to be explicitly investigated</w:t>
      </w:r>
      <w:r w:rsidRPr="005D62AC">
        <w:rPr>
          <w:rFonts w:ascii="Times New Roman" w:eastAsia="Times New Roman" w:hAnsi="Times New Roman" w:cs="Times New Roman"/>
          <w:sz w:val="24"/>
          <w:szCs w:val="24"/>
        </w:rPr>
        <w:t xml:space="preserve"> in the </w:t>
      </w:r>
      <w:r w:rsidRPr="005D62AC">
        <w:rPr>
          <w:rFonts w:ascii="Times New Roman" w:eastAsia="Times New Roman" w:hAnsi="Times New Roman" w:cs="Times New Roman"/>
          <w:sz w:val="24"/>
          <w:szCs w:val="24"/>
        </w:rPr>
        <w:lastRenderedPageBreak/>
        <w:t>Midwestern US</w:t>
      </w:r>
      <w:r w:rsidR="00657CF1" w:rsidRPr="005D62AC">
        <w:rPr>
          <w:rFonts w:ascii="Times New Roman" w:eastAsia="Times New Roman" w:hAnsi="Times New Roman" w:cs="Times New Roman"/>
          <w:sz w:val="24"/>
          <w:szCs w:val="24"/>
        </w:rPr>
        <w:t>, as the constraints of maize-soybean system</w:t>
      </w:r>
      <w:r w:rsidRPr="005D62AC">
        <w:rPr>
          <w:rFonts w:ascii="Times New Roman" w:eastAsia="Times New Roman" w:hAnsi="Times New Roman" w:cs="Times New Roman"/>
          <w:sz w:val="24"/>
          <w:szCs w:val="24"/>
        </w:rPr>
        <w:t>s</w:t>
      </w:r>
      <w:r w:rsidR="00657CF1" w:rsidRPr="005D62AC">
        <w:rPr>
          <w:rFonts w:ascii="Times New Roman" w:eastAsia="Times New Roman" w:hAnsi="Times New Roman" w:cs="Times New Roman"/>
          <w:sz w:val="24"/>
          <w:szCs w:val="24"/>
        </w:rPr>
        <w:t xml:space="preserve"> may render the</w:t>
      </w:r>
      <w:r w:rsidR="004A65AD" w:rsidRPr="005D62AC">
        <w:rPr>
          <w:rFonts w:ascii="Times New Roman" w:eastAsia="Times New Roman" w:hAnsi="Times New Roman" w:cs="Times New Roman"/>
          <w:sz w:val="24"/>
          <w:szCs w:val="24"/>
        </w:rPr>
        <w:t xml:space="preserve"> effects</w:t>
      </w:r>
      <w:r w:rsidR="00657CF1" w:rsidRPr="005D62AC">
        <w:rPr>
          <w:rFonts w:ascii="Times New Roman" w:eastAsia="Times New Roman" w:hAnsi="Times New Roman" w:cs="Times New Roman"/>
          <w:sz w:val="24"/>
          <w:szCs w:val="24"/>
        </w:rPr>
        <w:t xml:space="preserve"> smaller in magnitude compared to averages reported by global meta-analyses. </w:t>
      </w:r>
    </w:p>
    <w:p w14:paraId="74AAA200" w14:textId="3FAA2FC8" w:rsidR="00435EEA" w:rsidRPr="005D62AC" w:rsidRDefault="004157FF" w:rsidP="00435EEA">
      <w:pPr>
        <w:pStyle w:val="H1"/>
        <w:spacing w:line="480" w:lineRule="auto"/>
        <w:rPr>
          <w:sz w:val="24"/>
          <w:szCs w:val="24"/>
        </w:rPr>
      </w:pPr>
      <w:r w:rsidRPr="005D62AC">
        <w:rPr>
          <w:sz w:val="24"/>
          <w:szCs w:val="24"/>
        </w:rPr>
        <w:t>Supplemental Material</w:t>
      </w:r>
    </w:p>
    <w:p w14:paraId="3E0C09B6" w14:textId="77777777" w:rsidR="00BE58FE" w:rsidRPr="005D62AC" w:rsidRDefault="00BE58FE" w:rsidP="00C36A0E">
      <w:pPr>
        <w:pStyle w:val="ParaText"/>
        <w:spacing w:line="480" w:lineRule="auto"/>
        <w:rPr>
          <w:szCs w:val="24"/>
        </w:rPr>
      </w:pPr>
      <w:r w:rsidRPr="005D62AC">
        <w:rPr>
          <w:szCs w:val="24"/>
        </w:rPr>
        <w:t xml:space="preserve">S1 - </w:t>
      </w:r>
      <w:r w:rsidR="00785757" w:rsidRPr="005D62AC">
        <w:rPr>
          <w:szCs w:val="24"/>
        </w:rPr>
        <w:t>A</w:t>
      </w:r>
      <w:r w:rsidRPr="005D62AC">
        <w:rPr>
          <w:szCs w:val="24"/>
        </w:rPr>
        <w:t xml:space="preserve"> map of trial locations</w:t>
      </w:r>
    </w:p>
    <w:p w14:paraId="7915D63C" w14:textId="1E3A974B" w:rsidR="00BE58FE" w:rsidRPr="005D62AC" w:rsidRDefault="00BE58FE" w:rsidP="00784201">
      <w:pPr>
        <w:pStyle w:val="ParaText"/>
        <w:spacing w:line="480" w:lineRule="auto"/>
        <w:ind w:left="810" w:hanging="450"/>
        <w:rPr>
          <w:szCs w:val="24"/>
        </w:rPr>
      </w:pPr>
      <w:r w:rsidRPr="005D62AC">
        <w:rPr>
          <w:szCs w:val="24"/>
        </w:rPr>
        <w:t>S2 - D</w:t>
      </w:r>
      <w:r w:rsidR="004A65AD" w:rsidRPr="005D62AC">
        <w:rPr>
          <w:szCs w:val="24"/>
        </w:rPr>
        <w:t xml:space="preserve">etailed </w:t>
      </w:r>
      <w:r w:rsidR="00CC5BC3" w:rsidRPr="005D62AC">
        <w:rPr>
          <w:szCs w:val="24"/>
        </w:rPr>
        <w:t xml:space="preserve">description of </w:t>
      </w:r>
      <w:r w:rsidR="004A65AD" w:rsidRPr="005D62AC">
        <w:rPr>
          <w:szCs w:val="24"/>
        </w:rPr>
        <w:t xml:space="preserve">management </w:t>
      </w:r>
      <w:r w:rsidR="00CC5BC3" w:rsidRPr="005D62AC">
        <w:rPr>
          <w:szCs w:val="24"/>
        </w:rPr>
        <w:t xml:space="preserve">practices </w:t>
      </w:r>
      <w:r w:rsidRPr="005D62AC">
        <w:rPr>
          <w:szCs w:val="24"/>
        </w:rPr>
        <w:t xml:space="preserve">and </w:t>
      </w:r>
      <w:r w:rsidR="00C36A0E" w:rsidRPr="005D62AC">
        <w:rPr>
          <w:szCs w:val="24"/>
        </w:rPr>
        <w:t>historical cover crop biomass production</w:t>
      </w:r>
      <w:r w:rsidR="00CC5BC3" w:rsidRPr="005D62AC">
        <w:rPr>
          <w:szCs w:val="24"/>
        </w:rPr>
        <w:t xml:space="preserve"> for each trial</w:t>
      </w:r>
    </w:p>
    <w:p w14:paraId="09E1BC72" w14:textId="6E5DB843" w:rsidR="00BE58FE" w:rsidRPr="005D62AC" w:rsidRDefault="00BE58FE" w:rsidP="00C36A0E">
      <w:pPr>
        <w:pStyle w:val="ParaText"/>
        <w:spacing w:line="480" w:lineRule="auto"/>
        <w:rPr>
          <w:szCs w:val="24"/>
        </w:rPr>
      </w:pPr>
      <w:r w:rsidRPr="005D62AC">
        <w:rPr>
          <w:szCs w:val="24"/>
        </w:rPr>
        <w:t>S3 - S</w:t>
      </w:r>
      <w:r w:rsidR="00C36A0E" w:rsidRPr="005D62AC">
        <w:rPr>
          <w:szCs w:val="24"/>
        </w:rPr>
        <w:t xml:space="preserve">tatistical </w:t>
      </w:r>
      <w:r w:rsidR="00C05850" w:rsidRPr="005D62AC">
        <w:rPr>
          <w:szCs w:val="24"/>
        </w:rPr>
        <w:t>summaries</w:t>
      </w:r>
    </w:p>
    <w:p w14:paraId="1F5A0716" w14:textId="77777777" w:rsidR="00BE58FE" w:rsidRPr="005D62AC" w:rsidRDefault="00BE58FE" w:rsidP="00C36A0E">
      <w:pPr>
        <w:pStyle w:val="ParaText"/>
        <w:spacing w:line="480" w:lineRule="auto"/>
        <w:rPr>
          <w:szCs w:val="24"/>
        </w:rPr>
      </w:pPr>
      <w:r w:rsidRPr="005D62AC">
        <w:rPr>
          <w:szCs w:val="24"/>
        </w:rPr>
        <w:t xml:space="preserve">S4 – Detailed soil texture </w:t>
      </w:r>
      <w:r w:rsidR="00C36A0E" w:rsidRPr="005D62AC">
        <w:rPr>
          <w:szCs w:val="24"/>
        </w:rPr>
        <w:t>results</w:t>
      </w:r>
    </w:p>
    <w:p w14:paraId="0D6E6CA5" w14:textId="4768F309" w:rsidR="004A65AD" w:rsidRPr="005D62AC" w:rsidRDefault="00BE58FE" w:rsidP="00C36A0E">
      <w:pPr>
        <w:pStyle w:val="ParaText"/>
        <w:spacing w:line="480" w:lineRule="auto"/>
        <w:rPr>
          <w:szCs w:val="24"/>
        </w:rPr>
      </w:pPr>
      <w:r w:rsidRPr="005D62AC">
        <w:rPr>
          <w:szCs w:val="24"/>
        </w:rPr>
        <w:t>S6 – Causal model literature support</w:t>
      </w:r>
      <w:r w:rsidR="00C36A0E" w:rsidRPr="005D62AC">
        <w:rPr>
          <w:szCs w:val="24"/>
        </w:rPr>
        <w:t xml:space="preserve"> </w:t>
      </w:r>
    </w:p>
    <w:p w14:paraId="1AB1DA71" w14:textId="054FB6BD" w:rsidR="00AE1D24" w:rsidRPr="005D62AC" w:rsidRDefault="00435EEA" w:rsidP="00813F82">
      <w:pPr>
        <w:pStyle w:val="H1"/>
        <w:spacing w:line="480" w:lineRule="auto"/>
        <w:rPr>
          <w:sz w:val="24"/>
          <w:szCs w:val="24"/>
        </w:rPr>
      </w:pPr>
      <w:r w:rsidRPr="005D62AC">
        <w:rPr>
          <w:sz w:val="24"/>
          <w:szCs w:val="24"/>
        </w:rPr>
        <w:t>Data availability</w:t>
      </w:r>
    </w:p>
    <w:p w14:paraId="4841F902" w14:textId="347873F2" w:rsidR="00435EEA" w:rsidRPr="005D62AC" w:rsidRDefault="00C05850" w:rsidP="00C05850">
      <w:pPr>
        <w:pStyle w:val="ParaText"/>
        <w:spacing w:line="480" w:lineRule="auto"/>
        <w:rPr>
          <w:szCs w:val="24"/>
        </w:rPr>
      </w:pPr>
      <w:r w:rsidRPr="005D62AC">
        <w:rPr>
          <w:szCs w:val="24"/>
        </w:rPr>
        <w:t xml:space="preserve">The data </w:t>
      </w:r>
      <w:r w:rsidR="00CC5BC3" w:rsidRPr="005D62AC">
        <w:rPr>
          <w:szCs w:val="24"/>
        </w:rPr>
        <w:t xml:space="preserve">are </w:t>
      </w:r>
      <w:r w:rsidRPr="005D62AC">
        <w:rPr>
          <w:szCs w:val="24"/>
        </w:rPr>
        <w:t>available as downloadable csv files in supplementary material. Additionally, a</w:t>
      </w:r>
      <w:r w:rsidR="004A65AD" w:rsidRPr="005D62AC">
        <w:rPr>
          <w:szCs w:val="24"/>
        </w:rPr>
        <w:t xml:space="preserve">ll data </w:t>
      </w:r>
      <w:r w:rsidR="00CC5BC3" w:rsidRPr="005D62AC">
        <w:rPr>
          <w:szCs w:val="24"/>
        </w:rPr>
        <w:t xml:space="preserve">are </w:t>
      </w:r>
      <w:r w:rsidR="00C36A0E" w:rsidRPr="005D62AC">
        <w:rPr>
          <w:szCs w:val="24"/>
        </w:rPr>
        <w:t xml:space="preserve">available in an R package (https://github.com/vanichols/PFIswhc) </w:t>
      </w:r>
      <w:r w:rsidR="004A65AD" w:rsidRPr="005D62AC">
        <w:rPr>
          <w:szCs w:val="24"/>
        </w:rPr>
        <w:t xml:space="preserve">and </w:t>
      </w:r>
      <w:r w:rsidRPr="005D62AC">
        <w:rPr>
          <w:szCs w:val="24"/>
        </w:rPr>
        <w:t xml:space="preserve">the R </w:t>
      </w:r>
      <w:r w:rsidR="004A65AD" w:rsidRPr="005D62AC">
        <w:rPr>
          <w:szCs w:val="24"/>
        </w:rPr>
        <w:t>code</w:t>
      </w:r>
      <w:r w:rsidR="00C36A0E" w:rsidRPr="005D62AC">
        <w:rPr>
          <w:szCs w:val="24"/>
        </w:rPr>
        <w:t xml:space="preserve"> </w:t>
      </w:r>
      <w:r w:rsidRPr="005D62AC">
        <w:rPr>
          <w:szCs w:val="24"/>
        </w:rPr>
        <w:t xml:space="preserve">used in processing and summarizing data for this publication is available in a </w:t>
      </w:r>
      <w:proofErr w:type="spellStart"/>
      <w:r w:rsidRPr="005D62AC">
        <w:rPr>
          <w:szCs w:val="24"/>
        </w:rPr>
        <w:t>github</w:t>
      </w:r>
      <w:proofErr w:type="spellEnd"/>
      <w:r w:rsidRPr="005D62AC">
        <w:rPr>
          <w:szCs w:val="24"/>
        </w:rPr>
        <w:t xml:space="preserve"> </w:t>
      </w:r>
      <w:r w:rsidR="00C36A0E" w:rsidRPr="005D62AC">
        <w:rPr>
          <w:szCs w:val="24"/>
        </w:rPr>
        <w:t>repository (will be created once paper is accepted</w:t>
      </w:r>
      <w:r w:rsidRPr="005D62AC">
        <w:rPr>
          <w:szCs w:val="24"/>
        </w:rPr>
        <w:t>)</w:t>
      </w:r>
      <w:r w:rsidR="00C36A0E" w:rsidRPr="005D62AC">
        <w:rPr>
          <w:szCs w:val="24"/>
        </w:rPr>
        <w:t xml:space="preserve">. </w:t>
      </w:r>
    </w:p>
    <w:p w14:paraId="3E8686CA" w14:textId="46FAF685" w:rsidR="00435EEA" w:rsidRPr="005D62AC" w:rsidRDefault="00435EEA" w:rsidP="00435EEA">
      <w:pPr>
        <w:pStyle w:val="H1"/>
        <w:spacing w:line="480" w:lineRule="auto"/>
        <w:rPr>
          <w:sz w:val="24"/>
          <w:szCs w:val="24"/>
        </w:rPr>
      </w:pPr>
      <w:r w:rsidRPr="005D62AC">
        <w:rPr>
          <w:sz w:val="24"/>
          <w:szCs w:val="24"/>
        </w:rPr>
        <w:t>Conflict of interest</w:t>
      </w:r>
    </w:p>
    <w:p w14:paraId="24D019DF" w14:textId="5ECADD59" w:rsidR="00A65AA3" w:rsidRPr="005D62AC" w:rsidRDefault="00A65AA3" w:rsidP="00A65AA3">
      <w:pPr>
        <w:rPr>
          <w:rFonts w:ascii="Times New Roman" w:hAnsi="Times New Roman" w:cs="Times New Roman"/>
        </w:rPr>
      </w:pPr>
      <w:r w:rsidRPr="005D62AC">
        <w:rPr>
          <w:rFonts w:ascii="Times New Roman" w:hAnsi="Times New Roman" w:cs="Times New Roman"/>
        </w:rPr>
        <w:t xml:space="preserve">The authors declare no conflicts of interest. </w:t>
      </w:r>
    </w:p>
    <w:p w14:paraId="06D0A4DA" w14:textId="0EFCAF94" w:rsidR="00435EEA" w:rsidRPr="005D62AC" w:rsidRDefault="00435EEA" w:rsidP="00435EEA">
      <w:pPr>
        <w:pStyle w:val="H1"/>
        <w:spacing w:line="480" w:lineRule="auto"/>
        <w:rPr>
          <w:sz w:val="24"/>
          <w:szCs w:val="24"/>
        </w:rPr>
      </w:pPr>
      <w:r w:rsidRPr="005D62AC">
        <w:rPr>
          <w:sz w:val="24"/>
          <w:szCs w:val="24"/>
        </w:rPr>
        <w:t>Author contibutions</w:t>
      </w:r>
    </w:p>
    <w:p w14:paraId="0EE86F99" w14:textId="750BA516" w:rsidR="00435EEA" w:rsidRPr="005D62AC" w:rsidRDefault="00435EEA" w:rsidP="00435EEA">
      <w:pPr>
        <w:rPr>
          <w:rFonts w:ascii="Times New Roman" w:hAnsi="Times New Roman" w:cs="Times New Roman"/>
        </w:rPr>
      </w:pPr>
      <w:r w:rsidRPr="005D62AC">
        <w:rPr>
          <w:rFonts w:ascii="Times New Roman" w:hAnsi="Times New Roman" w:cs="Times New Roman"/>
        </w:rPr>
        <w:t xml:space="preserve">VN </w:t>
      </w:r>
      <w:r w:rsidR="00A65AA3" w:rsidRPr="005D62AC">
        <w:rPr>
          <w:rFonts w:ascii="Times New Roman" w:hAnsi="Times New Roman" w:cs="Times New Roman"/>
        </w:rPr>
        <w:t xml:space="preserve">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conceptualization, data curation, formal analysis, funding acquisition, investigation, methodology, project administration, writing</w:t>
      </w:r>
      <w:r w:rsidR="006A68EC" w:rsidRPr="005D62AC">
        <w:rPr>
          <w:rFonts w:ascii="Times New Roman" w:hAnsi="Times New Roman" w:cs="Times New Roman"/>
        </w:rPr>
        <w:t xml:space="preserve"> of original draft, and </w:t>
      </w:r>
      <w:r w:rsidR="00A65AA3" w:rsidRPr="005D62AC">
        <w:rPr>
          <w:rFonts w:ascii="Times New Roman" w:hAnsi="Times New Roman" w:cs="Times New Roman"/>
        </w:rPr>
        <w:t xml:space="preserve">review/editing. ML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funding acquisition, project administration, supervision, and review/editing of draft. SG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project administration, resources, and review/editing. EM contributed </w:t>
      </w:r>
      <w:r w:rsidR="00354E04" w:rsidRPr="005D62AC">
        <w:rPr>
          <w:rFonts w:ascii="Times New Roman" w:hAnsi="Times New Roman" w:cs="Times New Roman"/>
        </w:rPr>
        <w:t xml:space="preserve">to methodology, resources, and review/editing. </w:t>
      </w:r>
    </w:p>
    <w:p w14:paraId="1DA2BDC1" w14:textId="77777777" w:rsidR="00435EEA" w:rsidRPr="005D62AC" w:rsidRDefault="00435EEA" w:rsidP="00435EEA">
      <w:pPr>
        <w:pStyle w:val="AckTitle"/>
        <w:spacing w:line="480" w:lineRule="auto"/>
        <w:rPr>
          <w:szCs w:val="24"/>
        </w:rPr>
      </w:pPr>
      <w:r w:rsidRPr="005D62AC">
        <w:rPr>
          <w:szCs w:val="24"/>
        </w:rPr>
        <w:lastRenderedPageBreak/>
        <w:t>Acknowledgments</w:t>
      </w:r>
    </w:p>
    <w:p w14:paraId="6C82C1C4" w14:textId="7A113352" w:rsidR="00354E04" w:rsidRPr="005D62AC" w:rsidRDefault="00435EEA" w:rsidP="00354E04">
      <w:pPr>
        <w:rPr>
          <w:rFonts w:ascii="Times New Roman" w:hAnsi="Times New Roman" w:cs="Times New Roman"/>
        </w:rPr>
      </w:pPr>
      <w:r w:rsidRPr="005D62AC">
        <w:rPr>
          <w:rFonts w:ascii="Times New Roman" w:hAnsi="Times New Roman" w:cs="Times New Roman"/>
        </w:rPr>
        <w:t>We would like to acknowledge Dr. Robert Horton for generously allowing us to use his lab space and equipment for this project</w:t>
      </w:r>
      <w:r w:rsidR="00C05850" w:rsidRPr="005D62AC">
        <w:rPr>
          <w:rFonts w:ascii="Times New Roman" w:hAnsi="Times New Roman" w:cs="Times New Roman"/>
        </w:rPr>
        <w:t>, and Dr. Michael Castellano for providing suggestions about the manuscript</w:t>
      </w:r>
      <w:r w:rsidRPr="005D62AC">
        <w:rPr>
          <w:rFonts w:ascii="Times New Roman" w:hAnsi="Times New Roman" w:cs="Times New Roman"/>
        </w:rPr>
        <w:t xml:space="preserve">. We also thank the two farmers and Keith Kohler </w:t>
      </w:r>
      <w:r w:rsidR="00C05850" w:rsidRPr="005D62AC">
        <w:rPr>
          <w:rFonts w:ascii="Times New Roman" w:hAnsi="Times New Roman" w:cs="Times New Roman"/>
        </w:rPr>
        <w:t xml:space="preserve">and Tom </w:t>
      </w:r>
      <w:proofErr w:type="spellStart"/>
      <w:r w:rsidR="00C05850" w:rsidRPr="005D62AC">
        <w:rPr>
          <w:rFonts w:ascii="Times New Roman" w:hAnsi="Times New Roman" w:cs="Times New Roman"/>
        </w:rPr>
        <w:t>Kaspar</w:t>
      </w:r>
      <w:proofErr w:type="spellEnd"/>
      <w:r w:rsidR="00C05850" w:rsidRPr="005D62AC">
        <w:rPr>
          <w:rFonts w:ascii="Times New Roman" w:hAnsi="Times New Roman" w:cs="Times New Roman"/>
        </w:rPr>
        <w:t xml:space="preserve"> </w:t>
      </w:r>
      <w:r w:rsidRPr="005D62AC">
        <w:rPr>
          <w:rFonts w:ascii="Times New Roman" w:hAnsi="Times New Roman" w:cs="Times New Roman"/>
        </w:rPr>
        <w:t xml:space="preserve">for allowing us to collect data in their long-term plots, and Wyatt Westfall for his help collecting and preparing samples. We also thank the Practical Farmers of Iowa staff and members for their support throughout this project. </w:t>
      </w:r>
      <w:r w:rsidR="00354E04" w:rsidRPr="005D62A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5D62AC">
        <w:rPr>
          <w:rFonts w:ascii="Times New Roman" w:hAnsi="Times New Roman" w:cs="Times New Roman"/>
        </w:rPr>
        <w:t xml:space="preserve"> </w:t>
      </w:r>
      <w:proofErr w:type="gramStart"/>
      <w:r w:rsidR="00C05850" w:rsidRPr="005D62AC">
        <w:rPr>
          <w:rFonts w:ascii="Times New Roman" w:hAnsi="Times New Roman" w:cs="Times New Roman"/>
        </w:rPr>
        <w:t>Lastly</w:t>
      </w:r>
      <w:proofErr w:type="gramEnd"/>
      <w:r w:rsidR="00C05850" w:rsidRPr="005D62AC">
        <w:rPr>
          <w:rFonts w:ascii="Times New Roman" w:hAnsi="Times New Roman" w:cs="Times New Roman"/>
        </w:rPr>
        <w:t xml:space="preserve"> we thank three reviewers for their constructive comments that helped us improve this manuscript. </w:t>
      </w:r>
    </w:p>
    <w:p w14:paraId="3415F340" w14:textId="3636B9CD" w:rsidR="00AE1D24" w:rsidRPr="005D62AC" w:rsidRDefault="004A65AD" w:rsidP="00435EEA">
      <w:pPr>
        <w:rPr>
          <w:rFonts w:ascii="Times New Roman" w:hAnsi="Times New Roman" w:cs="Times New Roman"/>
          <w:szCs w:val="24"/>
        </w:rPr>
      </w:pPr>
      <w:r w:rsidRPr="005D62AC">
        <w:rPr>
          <w:rFonts w:ascii="Times New Roman" w:hAnsi="Times New Roman" w:cs="Times New Roman"/>
          <w:szCs w:val="24"/>
        </w:rPr>
        <w:t xml:space="preserve"> </w:t>
      </w:r>
    </w:p>
    <w:p w14:paraId="49219BB1" w14:textId="4EC26300" w:rsidR="00AE1D24" w:rsidRPr="005D62AC" w:rsidRDefault="00AE1D24" w:rsidP="00813F82">
      <w:pPr>
        <w:pStyle w:val="BibTitle"/>
        <w:spacing w:line="480" w:lineRule="auto"/>
        <w:rPr>
          <w:szCs w:val="24"/>
        </w:rPr>
      </w:pPr>
      <w:r w:rsidRPr="005D62AC">
        <w:rPr>
          <w:szCs w:val="24"/>
        </w:rPr>
        <w:t>References</w:t>
      </w:r>
    </w:p>
    <w:p w14:paraId="139EAC3D" w14:textId="213FA323" w:rsidR="00764A15" w:rsidRPr="005D62A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5D62AC">
        <w:rPr>
          <w:rFonts w:ascii="Times New Roman" w:eastAsia="Times New Roman" w:hAnsi="Times New Roman" w:cs="Times New Roman"/>
        </w:rPr>
        <w:t>Abiven</w:t>
      </w:r>
      <w:proofErr w:type="spellEnd"/>
      <w:r w:rsidRPr="005D62AC">
        <w:rPr>
          <w:rFonts w:ascii="Times New Roman" w:eastAsia="Times New Roman" w:hAnsi="Times New Roman" w:cs="Times New Roman"/>
        </w:rPr>
        <w:t xml:space="preserve">, S., S. </w:t>
      </w:r>
      <w:proofErr w:type="spellStart"/>
      <w:r w:rsidRPr="005D62AC">
        <w:rPr>
          <w:rFonts w:ascii="Times New Roman" w:eastAsia="Times New Roman" w:hAnsi="Times New Roman" w:cs="Times New Roman"/>
        </w:rPr>
        <w:t>Menasseri</w:t>
      </w:r>
      <w:proofErr w:type="spellEnd"/>
      <w:r w:rsidRPr="005D62AC">
        <w:rPr>
          <w:rFonts w:ascii="Times New Roman" w:eastAsia="Times New Roman" w:hAnsi="Times New Roman" w:cs="Times New Roman"/>
        </w:rPr>
        <w:t xml:space="preserve">, and C. </w:t>
      </w:r>
      <w:proofErr w:type="spellStart"/>
      <w:r w:rsidRPr="005D62AC">
        <w:rPr>
          <w:rFonts w:ascii="Times New Roman" w:eastAsia="Times New Roman" w:hAnsi="Times New Roman" w:cs="Times New Roman"/>
        </w:rPr>
        <w:t>Chenu</w:t>
      </w:r>
      <w:proofErr w:type="spellEnd"/>
      <w:r w:rsidRPr="005D62A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10.1016/j.soilbio.2008.09.015.</w:t>
      </w:r>
    </w:p>
    <w:p w14:paraId="49425C7A" w14:textId="77777777" w:rsidR="00764A15" w:rsidRPr="005D62AC" w:rsidRDefault="00764A15">
      <w:pPr>
        <w:autoSpaceDE w:val="0"/>
        <w:autoSpaceDN w:val="0"/>
        <w:ind w:hanging="480"/>
        <w:divId w:val="1122771737"/>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Kaisi</w:t>
      </w:r>
      <w:proofErr w:type="spellEnd"/>
      <w:r w:rsidRPr="005D62AC">
        <w:rPr>
          <w:rFonts w:ascii="Times New Roman" w:eastAsia="Times New Roman" w:hAnsi="Times New Roman" w:cs="Times New Roman"/>
        </w:rPr>
        <w:t xml:space="preserve">, M.M., A. </w:t>
      </w:r>
      <w:proofErr w:type="spellStart"/>
      <w:r w:rsidRPr="005D62AC">
        <w:rPr>
          <w:rFonts w:ascii="Times New Roman" w:eastAsia="Times New Roman" w:hAnsi="Times New Roman" w:cs="Times New Roman"/>
        </w:rPr>
        <w:t>Douelle</w:t>
      </w:r>
      <w:proofErr w:type="spellEnd"/>
      <w:r w:rsidRPr="005D62AC">
        <w:rPr>
          <w:rFonts w:ascii="Times New Roman" w:eastAsia="Times New Roman" w:hAnsi="Times New Roman" w:cs="Times New Roman"/>
        </w:rPr>
        <w:t xml:space="preserve">, and D. </w:t>
      </w:r>
      <w:proofErr w:type="spellStart"/>
      <w:r w:rsidRPr="005D62AC">
        <w:rPr>
          <w:rFonts w:ascii="Times New Roman" w:eastAsia="Times New Roman" w:hAnsi="Times New Roman" w:cs="Times New Roman"/>
        </w:rPr>
        <w:t>Kwaw</w:t>
      </w:r>
      <w:proofErr w:type="spellEnd"/>
      <w:r w:rsidRPr="005D62A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10.2489/jswc.69.6.574.</w:t>
      </w:r>
    </w:p>
    <w:p w14:paraId="11E296A1" w14:textId="6BD91DC0" w:rsidR="00764A15" w:rsidRPr="005D62AC" w:rsidRDefault="00764A15">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Shammary</w:t>
      </w:r>
      <w:proofErr w:type="spellEnd"/>
      <w:r w:rsidRPr="005D62AC">
        <w:rPr>
          <w:rFonts w:ascii="Times New Roman" w:eastAsia="Times New Roman" w:hAnsi="Times New Roman" w:cs="Times New Roman"/>
        </w:rPr>
        <w:t xml:space="preserve">, A.A.G., A.Z. </w:t>
      </w:r>
      <w:proofErr w:type="spellStart"/>
      <w:r w:rsidRPr="005D62AC">
        <w:rPr>
          <w:rFonts w:ascii="Times New Roman" w:eastAsia="Times New Roman" w:hAnsi="Times New Roman" w:cs="Times New Roman"/>
        </w:rPr>
        <w:t>Kouzani</w:t>
      </w:r>
      <w:proofErr w:type="spellEnd"/>
      <w:r w:rsidRPr="005D62AC">
        <w:rPr>
          <w:rFonts w:ascii="Times New Roman" w:eastAsia="Times New Roman" w:hAnsi="Times New Roman" w:cs="Times New Roman"/>
        </w:rPr>
        <w:t xml:space="preserve">, A. </w:t>
      </w:r>
      <w:proofErr w:type="spellStart"/>
      <w:r w:rsidRPr="005D62AC">
        <w:rPr>
          <w:rFonts w:ascii="Times New Roman" w:eastAsia="Times New Roman" w:hAnsi="Times New Roman" w:cs="Times New Roman"/>
        </w:rPr>
        <w:t>Kaynak</w:t>
      </w:r>
      <w:proofErr w:type="spellEnd"/>
      <w:r w:rsidRPr="005D62AC">
        <w:rPr>
          <w:rFonts w:ascii="Times New Roman" w:eastAsia="Times New Roman" w:hAnsi="Times New Roman" w:cs="Times New Roman"/>
        </w:rPr>
        <w:t xml:space="preserve">, S.Y. Khoo, M. Norton, et al. 2018. Soil </w:t>
      </w:r>
      <w:r w:rsidR="00DA73A4" w:rsidRPr="005D62AC">
        <w:rPr>
          <w:rFonts w:ascii="Times New Roman" w:eastAsia="Times New Roman" w:hAnsi="Times New Roman" w:cs="Times New Roman"/>
        </w:rPr>
        <w:t>b</w:t>
      </w:r>
      <w:r w:rsidRPr="005D62AC">
        <w:rPr>
          <w:rFonts w:ascii="Times New Roman" w:eastAsia="Times New Roman" w:hAnsi="Times New Roman" w:cs="Times New Roman"/>
        </w:rPr>
        <w:t xml:space="preserve">ulk </w:t>
      </w:r>
      <w:r w:rsidR="00DA73A4"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w:t>
      </w:r>
      <w:r w:rsidR="00DA73A4" w:rsidRPr="005D62AC">
        <w:rPr>
          <w:rFonts w:ascii="Times New Roman" w:eastAsia="Times New Roman" w:hAnsi="Times New Roman" w:cs="Times New Roman"/>
        </w:rPr>
        <w:t>e</w:t>
      </w:r>
      <w:r w:rsidRPr="005D62AC">
        <w:rPr>
          <w:rFonts w:ascii="Times New Roman" w:eastAsia="Times New Roman" w:hAnsi="Times New Roman" w:cs="Times New Roman"/>
        </w:rPr>
        <w:t xml:space="preserve">stimation </w:t>
      </w:r>
      <w:r w:rsidR="00DA73A4" w:rsidRPr="005D62AC">
        <w:rPr>
          <w:rFonts w:ascii="Times New Roman" w:eastAsia="Times New Roman" w:hAnsi="Times New Roman" w:cs="Times New Roman"/>
        </w:rPr>
        <w:t>m</w:t>
      </w:r>
      <w:r w:rsidRPr="005D62AC">
        <w:rPr>
          <w:rFonts w:ascii="Times New Roman" w:eastAsia="Times New Roman" w:hAnsi="Times New Roman" w:cs="Times New Roman"/>
        </w:rPr>
        <w:t xml:space="preserve">ethods: A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eview. Pedosphere 28(4): 581–596.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10.1016/S1002-0160(18)60034-7.</w:t>
      </w:r>
    </w:p>
    <w:p w14:paraId="1620A41F" w14:textId="7F36E073" w:rsidR="00CB1754" w:rsidRPr="005D62AC" w:rsidRDefault="00CB1754">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Ankeny, M.D., Brown, H.J., Cruse, R.M., 1992. Means and method of soil water desorption. U.S. Patent 268 5,161,407.</w:t>
      </w:r>
    </w:p>
    <w:p w14:paraId="3CB95DF4" w14:textId="7EA1030D" w:rsidR="00764A15" w:rsidRPr="005D62AC" w:rsidRDefault="00764A15" w:rsidP="00784201">
      <w:pPr>
        <w:autoSpaceDE w:val="0"/>
        <w:autoSpaceDN w:val="0"/>
        <w:ind w:hanging="480"/>
        <w:divId w:val="1199703295"/>
        <w:rPr>
          <w:rFonts w:ascii="Times New Roman" w:eastAsia="Times New Roman" w:hAnsi="Times New Roman" w:cs="Times New Roman"/>
        </w:rPr>
      </w:pPr>
      <w:r w:rsidRPr="005D62AC">
        <w:rPr>
          <w:rFonts w:ascii="Times New Roman" w:eastAsia="Times New Roman" w:hAnsi="Times New Roman" w:cs="Times New Roman"/>
        </w:rPr>
        <w:t xml:space="preserve">Antolini, F., E. Tate, B. Dalzell, N. Young, K. Johnson, et al. 2020. Flood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isk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eduction </w:t>
      </w:r>
      <w:r w:rsidR="00784201" w:rsidRPr="005D62AC">
        <w:rPr>
          <w:rFonts w:ascii="Times New Roman" w:eastAsia="Times New Roman" w:hAnsi="Times New Roman" w:cs="Times New Roman"/>
        </w:rPr>
        <w:t>f</w:t>
      </w:r>
      <w:r w:rsidRPr="005D62AC">
        <w:rPr>
          <w:rFonts w:ascii="Times New Roman" w:eastAsia="Times New Roman" w:hAnsi="Times New Roman" w:cs="Times New Roman"/>
        </w:rPr>
        <w:t xml:space="preserve">rom </w:t>
      </w:r>
      <w:r w:rsidR="00784201" w:rsidRPr="005D62AC">
        <w:rPr>
          <w:rFonts w:ascii="Times New Roman" w:eastAsia="Times New Roman" w:hAnsi="Times New Roman" w:cs="Times New Roman"/>
        </w:rPr>
        <w:t>agricultural b</w:t>
      </w:r>
      <w:r w:rsidRPr="005D62AC">
        <w:rPr>
          <w:rFonts w:ascii="Times New Roman" w:eastAsia="Times New Roman" w:hAnsi="Times New Roman" w:cs="Times New Roman"/>
        </w:rPr>
        <w:t xml:space="preserve">est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anagement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ractices. Journal of the American Water Resources Association 56(1): 161–179.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10.1111/1752-1688.12812.</w:t>
      </w:r>
    </w:p>
    <w:p w14:paraId="2E562DB6" w14:textId="128ECDB1" w:rsidR="00764A15" w:rsidRPr="005D62AC" w:rsidRDefault="00764A15">
      <w:pPr>
        <w:autoSpaceDE w:val="0"/>
        <w:autoSpaceDN w:val="0"/>
        <w:ind w:hanging="480"/>
        <w:divId w:val="709719094"/>
        <w:rPr>
          <w:rFonts w:ascii="Times New Roman" w:eastAsia="Times New Roman" w:hAnsi="Times New Roman" w:cs="Times New Roman"/>
        </w:rPr>
      </w:pPr>
      <w:proofErr w:type="spellStart"/>
      <w:r w:rsidRPr="005D62AC">
        <w:rPr>
          <w:rFonts w:ascii="Times New Roman" w:eastAsia="Times New Roman" w:hAnsi="Times New Roman" w:cs="Times New Roman"/>
        </w:rPr>
        <w:t>Asbjornsen</w:t>
      </w:r>
      <w:proofErr w:type="spellEnd"/>
      <w:r w:rsidRPr="005D62AC">
        <w:rPr>
          <w:rFonts w:ascii="Times New Roman" w:eastAsia="Times New Roman" w:hAnsi="Times New Roman" w:cs="Times New Roman"/>
        </w:rPr>
        <w:t xml:space="preserve">, H., G. Shepherd, M. Helmers, and G. Mora. 2008. Seasonal patterns in depth of water uptake under contrasting annual and perennial systems in the Corn Belt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egion of the Midwestern US. Plant and Soil 308(1–2): 69–92.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10.1007/s11104-008-9607-3.</w:t>
      </w:r>
    </w:p>
    <w:p w14:paraId="3B247150" w14:textId="77777777" w:rsidR="00764A15" w:rsidRPr="005D62AC" w:rsidRDefault="00764A15">
      <w:pPr>
        <w:autoSpaceDE w:val="0"/>
        <w:autoSpaceDN w:val="0"/>
        <w:ind w:hanging="480"/>
        <w:divId w:val="1838614915"/>
        <w:rPr>
          <w:rFonts w:ascii="Times New Roman" w:eastAsia="Times New Roman" w:hAnsi="Times New Roman" w:cs="Times New Roman"/>
        </w:rPr>
      </w:pPr>
      <w:r w:rsidRPr="005D62AC">
        <w:rPr>
          <w:rFonts w:ascii="Times New Roman" w:eastAsia="Times New Roman" w:hAnsi="Times New Roman" w:cs="Times New Roman"/>
        </w:rPr>
        <w:t xml:space="preserve">Atwood, L.W., and S.A. Wood. </w:t>
      </w:r>
      <w:proofErr w:type="spellStart"/>
      <w:r w:rsidRPr="005D62AC">
        <w:rPr>
          <w:rFonts w:ascii="Times New Roman" w:eastAsia="Times New Roman" w:hAnsi="Times New Roman" w:cs="Times New Roman"/>
        </w:rPr>
        <w:t>AgEvidence</w:t>
      </w:r>
      <w:proofErr w:type="spellEnd"/>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Agro</w:t>
      </w:r>
      <w:proofErr w:type="spellEnd"/>
      <w:r w:rsidRPr="005D62AC">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5D62AC" w:rsidRDefault="00764A15">
      <w:pPr>
        <w:autoSpaceDE w:val="0"/>
        <w:autoSpaceDN w:val="0"/>
        <w:ind w:hanging="480"/>
        <w:divId w:val="1840728081"/>
        <w:rPr>
          <w:rFonts w:ascii="Times New Roman" w:eastAsia="Times New Roman" w:hAnsi="Times New Roman" w:cs="Times New Roman"/>
        </w:rPr>
      </w:pPr>
      <w:r w:rsidRPr="005D62AC">
        <w:rPr>
          <w:rFonts w:ascii="Times New Roman" w:eastAsia="Times New Roman" w:hAnsi="Times New Roman" w:cs="Times New Roman"/>
        </w:rPr>
        <w:t xml:space="preserve">Austin, E.E., K. </w:t>
      </w:r>
      <w:proofErr w:type="spellStart"/>
      <w:r w:rsidRPr="005D62AC">
        <w:rPr>
          <w:rFonts w:ascii="Times New Roman" w:eastAsia="Times New Roman" w:hAnsi="Times New Roman" w:cs="Times New Roman"/>
        </w:rPr>
        <w:t>Wickings</w:t>
      </w:r>
      <w:proofErr w:type="spellEnd"/>
      <w:r w:rsidRPr="005D62A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10.1111/gcbb.12428.</w:t>
      </w:r>
    </w:p>
    <w:p w14:paraId="4A813564" w14:textId="77777777" w:rsidR="00764A15" w:rsidRPr="005D62AC" w:rsidRDefault="00764A15">
      <w:pPr>
        <w:autoSpaceDE w:val="0"/>
        <w:autoSpaceDN w:val="0"/>
        <w:ind w:hanging="480"/>
        <w:divId w:val="1416825100"/>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Baker, J.M., and T.J. </w:t>
      </w:r>
      <w:proofErr w:type="spellStart"/>
      <w:r w:rsidRPr="005D62AC">
        <w:rPr>
          <w:rFonts w:ascii="Times New Roman" w:eastAsia="Times New Roman" w:hAnsi="Times New Roman" w:cs="Times New Roman"/>
        </w:rPr>
        <w:t>Griffis</w:t>
      </w:r>
      <w:proofErr w:type="spellEnd"/>
      <w:r w:rsidRPr="005D62A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10.1016/j.agrformet.2009.05.017.</w:t>
      </w:r>
    </w:p>
    <w:p w14:paraId="59EA0BB4" w14:textId="32E310D6" w:rsidR="00764A15" w:rsidRPr="005D62AC" w:rsidRDefault="00764A15" w:rsidP="00784201">
      <w:pPr>
        <w:autoSpaceDE w:val="0"/>
        <w:autoSpaceDN w:val="0"/>
        <w:ind w:hanging="480"/>
        <w:divId w:val="344599865"/>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 and M. DeLonge. 2017. The </w:t>
      </w:r>
      <w:r w:rsidR="00784201" w:rsidRPr="005D62AC">
        <w:rPr>
          <w:rFonts w:ascii="Times New Roman" w:eastAsia="Times New Roman" w:hAnsi="Times New Roman" w:cs="Times New Roman"/>
        </w:rPr>
        <w:t xml:space="preserve">impact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 xml:space="preserve">continuous living cover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soil hydrologic properties</w:t>
      </w:r>
      <w:r w:rsidRPr="005D62AC">
        <w:rPr>
          <w:rFonts w:ascii="Times New Roman" w:eastAsia="Times New Roman" w:hAnsi="Times New Roman" w:cs="Times New Roman"/>
        </w:rPr>
        <w:t xml:space="preserve">: A </w:t>
      </w:r>
      <w:r w:rsidR="00784201" w:rsidRPr="005D62AC">
        <w:rPr>
          <w:rFonts w:ascii="Times New Roman" w:eastAsia="Times New Roman" w:hAnsi="Times New Roman" w:cs="Times New Roman"/>
        </w:rPr>
        <w:t>meta</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analysis</w:t>
      </w:r>
      <w:r w:rsidRPr="005D62AC">
        <w:rPr>
          <w:rFonts w:ascii="Times New Roman" w:eastAsia="Times New Roman" w:hAnsi="Times New Roman" w:cs="Times New Roman"/>
        </w:rPr>
        <w:t xml:space="preserve">. Soil Science Society of America Journal 81(5): 1179–1190.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10.2136/sssaj2017.03.0077.</w:t>
      </w:r>
    </w:p>
    <w:p w14:paraId="02CFE078" w14:textId="77777777" w:rsidR="00764A15" w:rsidRPr="005D62AC" w:rsidRDefault="00764A15">
      <w:pPr>
        <w:autoSpaceDE w:val="0"/>
        <w:autoSpaceDN w:val="0"/>
        <w:ind w:hanging="480"/>
        <w:divId w:val="2112898188"/>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14(9): 1–22.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10.1371/journal.pone.0215702.</w:t>
      </w:r>
    </w:p>
    <w:p w14:paraId="7BE31A88" w14:textId="77777777" w:rsidR="00764A15" w:rsidRPr="005D62AC" w:rsidRDefault="00764A15">
      <w:pPr>
        <w:autoSpaceDE w:val="0"/>
        <w:autoSpaceDN w:val="0"/>
        <w:ind w:hanging="480"/>
        <w:divId w:val="1094322864"/>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S. 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10.1016/j.agwat.2016.04.006.</w:t>
      </w:r>
    </w:p>
    <w:p w14:paraId="53475172" w14:textId="77777777" w:rsidR="001234C9" w:rsidRPr="005D62AC" w:rsidRDefault="00764A15"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 xml:space="preserve">Bates, D., M. </w:t>
      </w:r>
      <w:proofErr w:type="spellStart"/>
      <w:r w:rsidRPr="005D62AC">
        <w:rPr>
          <w:rFonts w:ascii="Times New Roman" w:eastAsia="Times New Roman" w:hAnsi="Times New Roman" w:cs="Times New Roman"/>
        </w:rPr>
        <w:t>Mächler</w:t>
      </w:r>
      <w:proofErr w:type="spellEnd"/>
      <w:r w:rsidRPr="005D62AC">
        <w:rPr>
          <w:rFonts w:ascii="Times New Roman" w:eastAsia="Times New Roman" w:hAnsi="Times New Roman" w:cs="Times New Roman"/>
        </w:rPr>
        <w:t xml:space="preserve">, B. </w:t>
      </w:r>
      <w:proofErr w:type="spellStart"/>
      <w:r w:rsidRPr="005D62AC">
        <w:rPr>
          <w:rFonts w:ascii="Times New Roman" w:eastAsia="Times New Roman" w:hAnsi="Times New Roman" w:cs="Times New Roman"/>
        </w:rPr>
        <w:t>Bolker</w:t>
      </w:r>
      <w:proofErr w:type="spellEnd"/>
      <w:r w:rsidRPr="005D62AC">
        <w:rPr>
          <w:rFonts w:ascii="Times New Roman" w:eastAsia="Times New Roman" w:hAnsi="Times New Roman" w:cs="Times New Roman"/>
        </w:rPr>
        <w:t xml:space="preserve">, and S. Walker. 2015. Fitting </w:t>
      </w:r>
      <w:r w:rsidR="00784201" w:rsidRPr="005D62AC">
        <w:rPr>
          <w:rFonts w:ascii="Times New Roman" w:eastAsia="Times New Roman" w:hAnsi="Times New Roman" w:cs="Times New Roman"/>
        </w:rPr>
        <w:t>linear m</w:t>
      </w:r>
      <w:r w:rsidRPr="005D62AC">
        <w:rPr>
          <w:rFonts w:ascii="Times New Roman" w:eastAsia="Times New Roman" w:hAnsi="Times New Roman" w:cs="Times New Roman"/>
        </w:rPr>
        <w:t>ixed-</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odels using lme4. Journal of Statistical Software 67(1): 1–48.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10.18637/</w:t>
      </w:r>
      <w:proofErr w:type="gramStart"/>
      <w:r w:rsidRPr="005D62AC">
        <w:rPr>
          <w:rFonts w:ascii="Times New Roman" w:eastAsia="Times New Roman" w:hAnsi="Times New Roman" w:cs="Times New Roman"/>
        </w:rPr>
        <w:t>jss.v067.i</w:t>
      </w:r>
      <w:proofErr w:type="gramEnd"/>
      <w:r w:rsidRPr="005D62AC">
        <w:rPr>
          <w:rFonts w:ascii="Times New Roman" w:eastAsia="Times New Roman" w:hAnsi="Times New Roman" w:cs="Times New Roman"/>
        </w:rPr>
        <w:t>01.</w:t>
      </w:r>
    </w:p>
    <w:p w14:paraId="1F0F2CF4" w14:textId="08AE795F" w:rsidR="001234C9" w:rsidRPr="005D62AC" w:rsidRDefault="001234C9"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Blanco-</w:t>
      </w:r>
      <w:proofErr w:type="spellStart"/>
      <w:r w:rsidRPr="005D62AC">
        <w:rPr>
          <w:rFonts w:ascii="Times New Roman" w:eastAsia="Times New Roman" w:hAnsi="Times New Roman" w:cs="Times New Roman"/>
        </w:rPr>
        <w:t>Canqui</w:t>
      </w:r>
      <w:proofErr w:type="spellEnd"/>
      <w:r w:rsidRPr="005D62AC">
        <w:rPr>
          <w:rFonts w:ascii="Times New Roman" w:eastAsia="Times New Roman" w:hAnsi="Times New Roman" w:cs="Times New Roman"/>
        </w:rPr>
        <w:t>, H., and P.J. Jasa. 2019. Do grass and legume cover crops improve soil properties in the long term? Soil Science Society of America Journal. 83:1181-1187.</w:t>
      </w:r>
    </w:p>
    <w:p w14:paraId="3DBF0C48" w14:textId="77777777" w:rsidR="00764A15" w:rsidRPr="005D62AC" w:rsidRDefault="00764A15">
      <w:pPr>
        <w:autoSpaceDE w:val="0"/>
        <w:autoSpaceDN w:val="0"/>
        <w:ind w:hanging="480"/>
        <w:divId w:val="417562358"/>
        <w:rPr>
          <w:rFonts w:ascii="Times New Roman" w:eastAsia="Times New Roman" w:hAnsi="Times New Roman" w:cs="Times New Roman"/>
        </w:rPr>
      </w:pPr>
      <w:proofErr w:type="spellStart"/>
      <w:r w:rsidRPr="005D62AC">
        <w:rPr>
          <w:rFonts w:ascii="Times New Roman" w:eastAsia="Times New Roman" w:hAnsi="Times New Roman" w:cs="Times New Roman"/>
        </w:rPr>
        <w:t>Bonfante</w:t>
      </w:r>
      <w:proofErr w:type="spellEnd"/>
      <w:r w:rsidRPr="005D62A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5D62AC">
        <w:rPr>
          <w:rFonts w:ascii="Times New Roman" w:eastAsia="Times New Roman" w:hAnsi="Times New Roman" w:cs="Times New Roman"/>
        </w:rPr>
        <w:t>Geoderma</w:t>
      </w:r>
      <w:proofErr w:type="spellEnd"/>
      <w:r w:rsidRPr="005D62AC">
        <w:rPr>
          <w:rFonts w:ascii="Times New Roman" w:eastAsia="Times New Roman" w:hAnsi="Times New Roman" w:cs="Times New Roman"/>
        </w:rPr>
        <w:t xml:space="preserve"> 361: 114079.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10.1016/j.geoderma.2019.114079.</w:t>
      </w:r>
    </w:p>
    <w:p w14:paraId="47401E10" w14:textId="046D2785" w:rsidR="00AF030F" w:rsidRPr="005D62AC" w:rsidRDefault="00AF030F" w:rsidP="00AF030F">
      <w:pPr>
        <w:autoSpaceDE w:val="0"/>
        <w:autoSpaceDN w:val="0"/>
        <w:ind w:hanging="480"/>
        <w:divId w:val="1615138824"/>
        <w:rPr>
          <w:rFonts w:ascii="Times New Roman" w:eastAsia="Times New Roman" w:hAnsi="Times New Roman" w:cs="Times New Roman"/>
        </w:rPr>
      </w:pPr>
      <w:proofErr w:type="spellStart"/>
      <w:r w:rsidRPr="005D62AC">
        <w:rPr>
          <w:rFonts w:ascii="Times New Roman" w:eastAsia="Times New Roman" w:hAnsi="Times New Roman" w:cs="Times New Roman"/>
        </w:rPr>
        <w:t>Bosatta</w:t>
      </w:r>
      <w:proofErr w:type="spellEnd"/>
      <w:r w:rsidRPr="005D62AC">
        <w:rPr>
          <w:rFonts w:ascii="Times New Roman" w:eastAsia="Times New Roman" w:hAnsi="Times New Roman" w:cs="Times New Roman"/>
        </w:rPr>
        <w:t xml:space="preserve">, E. and G.I. </w:t>
      </w:r>
      <w:proofErr w:type="spellStart"/>
      <w:r w:rsidRPr="005D62AC">
        <w:rPr>
          <w:rFonts w:ascii="Times New Roman" w:eastAsia="Times New Roman" w:hAnsi="Times New Roman" w:cs="Times New Roman"/>
        </w:rPr>
        <w:t>Ågren</w:t>
      </w:r>
      <w:proofErr w:type="spellEnd"/>
      <w:r w:rsidRPr="005D62AC">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5D62AC" w:rsidRDefault="00764A15" w:rsidP="00784201">
      <w:pPr>
        <w:autoSpaceDE w:val="0"/>
        <w:autoSpaceDN w:val="0"/>
        <w:ind w:hanging="480"/>
        <w:divId w:val="1615138824"/>
        <w:rPr>
          <w:rFonts w:ascii="Times New Roman" w:eastAsia="Times New Roman" w:hAnsi="Times New Roman" w:cs="Times New Roman"/>
        </w:rPr>
      </w:pPr>
      <w:r w:rsidRPr="005D62AC">
        <w:rPr>
          <w:rFonts w:ascii="Times New Roman" w:eastAsia="Times New Roman" w:hAnsi="Times New Roman" w:cs="Times New Roman"/>
        </w:rPr>
        <w:t xml:space="preserve">Boyle, M., W.T. </w:t>
      </w:r>
      <w:proofErr w:type="spellStart"/>
      <w:r w:rsidRPr="005D62AC">
        <w:rPr>
          <w:rFonts w:ascii="Times New Roman" w:eastAsia="Times New Roman" w:hAnsi="Times New Roman" w:cs="Times New Roman"/>
        </w:rPr>
        <w:t>Frankenberger</w:t>
      </w:r>
      <w:proofErr w:type="spellEnd"/>
      <w:r w:rsidRPr="005D62AC">
        <w:rPr>
          <w:rFonts w:ascii="Times New Roman" w:eastAsia="Times New Roman" w:hAnsi="Times New Roman" w:cs="Times New Roman"/>
        </w:rPr>
        <w:t xml:space="preserve">, and L.H. </w:t>
      </w:r>
      <w:proofErr w:type="spellStart"/>
      <w:r w:rsidRPr="005D62AC">
        <w:rPr>
          <w:rFonts w:ascii="Times New Roman" w:eastAsia="Times New Roman" w:hAnsi="Times New Roman" w:cs="Times New Roman"/>
        </w:rPr>
        <w:t>Stolzy</w:t>
      </w:r>
      <w:proofErr w:type="spellEnd"/>
      <w:r w:rsidRPr="005D62AC">
        <w:rPr>
          <w:rFonts w:ascii="Times New Roman" w:eastAsia="Times New Roman" w:hAnsi="Times New Roman" w:cs="Times New Roman"/>
        </w:rPr>
        <w:t xml:space="preserve">. 1989. The </w:t>
      </w:r>
      <w:r w:rsidR="00784201" w:rsidRPr="005D62AC">
        <w:rPr>
          <w:rFonts w:ascii="Times New Roman" w:eastAsia="Times New Roman" w:hAnsi="Times New Roman" w:cs="Times New Roman"/>
        </w:rPr>
        <w:t xml:space="preserve">influence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ggregation and </w:t>
      </w:r>
      <w:r w:rsidR="00784201" w:rsidRPr="005D62AC">
        <w:rPr>
          <w:rFonts w:ascii="Times New Roman" w:eastAsia="Times New Roman" w:hAnsi="Times New Roman" w:cs="Times New Roman"/>
        </w:rPr>
        <w:t>water i</w:t>
      </w:r>
      <w:r w:rsidRPr="005D62AC">
        <w:rPr>
          <w:rFonts w:ascii="Times New Roman" w:eastAsia="Times New Roman" w:hAnsi="Times New Roman" w:cs="Times New Roman"/>
        </w:rPr>
        <w:t xml:space="preserve">nfiltration. Journal of Production Agriculture 2(4): 290–299.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10.2134/jpa1989.0290.</w:t>
      </w:r>
    </w:p>
    <w:p w14:paraId="6F958E48" w14:textId="77777777" w:rsidR="00764A15" w:rsidRPr="005D62AC" w:rsidRDefault="00764A15">
      <w:pPr>
        <w:autoSpaceDE w:val="0"/>
        <w:autoSpaceDN w:val="0"/>
        <w:ind w:hanging="480"/>
        <w:divId w:val="568345286"/>
        <w:rPr>
          <w:rFonts w:ascii="Times New Roman" w:eastAsia="Times New Roman" w:hAnsi="Times New Roman" w:cs="Times New Roman"/>
        </w:rPr>
      </w:pPr>
      <w:proofErr w:type="spellStart"/>
      <w:r w:rsidRPr="005D62AC">
        <w:rPr>
          <w:rFonts w:ascii="Times New Roman" w:eastAsia="Times New Roman" w:hAnsi="Times New Roman" w:cs="Times New Roman"/>
        </w:rPr>
        <w:t>Bozdogan</w:t>
      </w:r>
      <w:proofErr w:type="spellEnd"/>
      <w:r w:rsidRPr="005D62A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10.1007/BF02294361.</w:t>
      </w:r>
    </w:p>
    <w:p w14:paraId="57804B9A" w14:textId="7D3F44BE" w:rsidR="00764A15" w:rsidRPr="005D62AC" w:rsidRDefault="00764A15">
      <w:pPr>
        <w:autoSpaceDE w:val="0"/>
        <w:autoSpaceDN w:val="0"/>
        <w:ind w:hanging="480"/>
        <w:divId w:val="1202210318"/>
        <w:rPr>
          <w:rFonts w:ascii="Times New Roman" w:eastAsia="Times New Roman" w:hAnsi="Times New Roman" w:cs="Times New Roman"/>
        </w:rPr>
      </w:pPr>
      <w:r w:rsidRPr="005D62A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w:t>
      </w:r>
      <w:proofErr w:type="spellStart"/>
      <w:r w:rsidRPr="005D62AC">
        <w:rPr>
          <w:rFonts w:ascii="Times New Roman" w:eastAsia="Times New Roman" w:hAnsi="Times New Roman" w:cs="Times New Roman"/>
        </w:rPr>
        <w:t>Maydica</w:t>
      </w:r>
      <w:proofErr w:type="spellEnd"/>
      <w:r w:rsidRPr="005D62AC">
        <w:rPr>
          <w:rFonts w:ascii="Times New Roman" w:eastAsia="Times New Roman" w:hAnsi="Times New Roman" w:cs="Times New Roman"/>
        </w:rPr>
        <w:t xml:space="preserve"> 51(2).</w:t>
      </w:r>
    </w:p>
    <w:p w14:paraId="6FE13F10" w14:textId="77777777" w:rsidR="00764A15" w:rsidRPr="005D62AC" w:rsidRDefault="00764A15">
      <w:pPr>
        <w:autoSpaceDE w:val="0"/>
        <w:autoSpaceDN w:val="0"/>
        <w:ind w:hanging="480"/>
        <w:divId w:val="713383297"/>
        <w:rPr>
          <w:rFonts w:ascii="Times New Roman" w:eastAsia="Times New Roman" w:hAnsi="Times New Roman" w:cs="Times New Roman"/>
        </w:rPr>
      </w:pPr>
      <w:proofErr w:type="spellStart"/>
      <w:r w:rsidRPr="005D62AC">
        <w:rPr>
          <w:rFonts w:ascii="Times New Roman" w:eastAsia="Times New Roman" w:hAnsi="Times New Roman" w:cs="Times New Roman"/>
        </w:rPr>
        <w:t>Cotrufo</w:t>
      </w:r>
      <w:proofErr w:type="spellEnd"/>
      <w:r w:rsidRPr="005D62AC">
        <w:rPr>
          <w:rFonts w:ascii="Times New Roman" w:eastAsia="Times New Roman" w:hAnsi="Times New Roman" w:cs="Times New Roman"/>
        </w:rPr>
        <w:t xml:space="preserve">, M.F., M.D. Wallenstein, C.M. Boot, K. </w:t>
      </w:r>
      <w:proofErr w:type="spellStart"/>
      <w:r w:rsidRPr="005D62AC">
        <w:rPr>
          <w:rFonts w:ascii="Times New Roman" w:eastAsia="Times New Roman" w:hAnsi="Times New Roman" w:cs="Times New Roman"/>
        </w:rPr>
        <w:t>Denef</w:t>
      </w:r>
      <w:proofErr w:type="spellEnd"/>
      <w:r w:rsidRPr="005D62A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10.1111/gcb.12113.</w:t>
      </w:r>
    </w:p>
    <w:p w14:paraId="2F3D4D23" w14:textId="77777777" w:rsidR="00764A15" w:rsidRPr="005D62AC" w:rsidRDefault="00764A15">
      <w:pPr>
        <w:autoSpaceDE w:val="0"/>
        <w:autoSpaceDN w:val="0"/>
        <w:ind w:hanging="480"/>
        <w:divId w:val="1074472767"/>
        <w:rPr>
          <w:rFonts w:ascii="Times New Roman" w:eastAsia="Times New Roman" w:hAnsi="Times New Roman" w:cs="Times New Roman"/>
        </w:rPr>
      </w:pPr>
      <w:proofErr w:type="spellStart"/>
      <w:r w:rsidRPr="005D62AC">
        <w:rPr>
          <w:rFonts w:ascii="Times New Roman" w:eastAsia="Times New Roman" w:hAnsi="Times New Roman" w:cs="Times New Roman"/>
        </w:rPr>
        <w:t>Cusser</w:t>
      </w:r>
      <w:proofErr w:type="spellEnd"/>
      <w:r w:rsidRPr="005D62AC">
        <w:rPr>
          <w:rFonts w:ascii="Times New Roman" w:eastAsia="Times New Roman" w:hAnsi="Times New Roman" w:cs="Times New Roman"/>
        </w:rPr>
        <w:t xml:space="preserve">, S., C. </w:t>
      </w:r>
      <w:proofErr w:type="spellStart"/>
      <w:r w:rsidRPr="005D62AC">
        <w:rPr>
          <w:rFonts w:ascii="Times New Roman" w:eastAsia="Times New Roman" w:hAnsi="Times New Roman" w:cs="Times New Roman"/>
        </w:rPr>
        <w:t>Bahlai</w:t>
      </w:r>
      <w:proofErr w:type="spellEnd"/>
      <w:r w:rsidRPr="005D62A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10.1111/gcb.15080.</w:t>
      </w:r>
    </w:p>
    <w:p w14:paraId="5DC50929" w14:textId="059021DA" w:rsidR="00764A15" w:rsidRPr="005D62AC" w:rsidRDefault="00764A15" w:rsidP="00784201">
      <w:pPr>
        <w:autoSpaceDE w:val="0"/>
        <w:autoSpaceDN w:val="0"/>
        <w:ind w:hanging="480"/>
        <w:divId w:val="97171615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Edwards, W.M., L.D. Norton, and C.E. Redmond. 1988. Characterizing </w:t>
      </w:r>
      <w:r w:rsidR="00784201" w:rsidRPr="005D62AC">
        <w:rPr>
          <w:rFonts w:ascii="Times New Roman" w:eastAsia="Times New Roman" w:hAnsi="Times New Roman" w:cs="Times New Roman"/>
        </w:rPr>
        <w:t xml:space="preserve">macropores </w:t>
      </w:r>
      <w:r w:rsidRPr="005D62AC">
        <w:rPr>
          <w:rFonts w:ascii="Times New Roman" w:eastAsia="Times New Roman" w:hAnsi="Times New Roman" w:cs="Times New Roman"/>
        </w:rPr>
        <w:t xml:space="preserve">that </w:t>
      </w:r>
      <w:r w:rsidR="00784201" w:rsidRPr="005D62AC">
        <w:rPr>
          <w:rFonts w:ascii="Times New Roman" w:eastAsia="Times New Roman" w:hAnsi="Times New Roman" w:cs="Times New Roman"/>
        </w:rPr>
        <w:t>affect i</w:t>
      </w:r>
      <w:r w:rsidRPr="005D62AC">
        <w:rPr>
          <w:rFonts w:ascii="Times New Roman" w:eastAsia="Times New Roman" w:hAnsi="Times New Roman" w:cs="Times New Roman"/>
        </w:rPr>
        <w:t xml:space="preserve">nfiltration into </w:t>
      </w:r>
      <w:r w:rsidR="00784201" w:rsidRPr="005D62AC">
        <w:rPr>
          <w:rFonts w:ascii="Times New Roman" w:eastAsia="Times New Roman" w:hAnsi="Times New Roman" w:cs="Times New Roman"/>
        </w:rPr>
        <w:t>non-tilled s</w:t>
      </w:r>
      <w:r w:rsidRPr="005D62AC">
        <w:rPr>
          <w:rFonts w:ascii="Times New Roman" w:eastAsia="Times New Roman" w:hAnsi="Times New Roman" w:cs="Times New Roman"/>
        </w:rPr>
        <w:t xml:space="preserve">oil. Soil Science Society of America Journal 52(2): 483–487.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10.2136/sssaj1988.03615995005200020033x.</w:t>
      </w:r>
    </w:p>
    <w:p w14:paraId="6AFD54BD" w14:textId="77777777" w:rsidR="00764A15" w:rsidRPr="005D62AC" w:rsidRDefault="00764A15">
      <w:pPr>
        <w:autoSpaceDE w:val="0"/>
        <w:autoSpaceDN w:val="0"/>
        <w:ind w:hanging="480"/>
        <w:divId w:val="1851488429"/>
        <w:rPr>
          <w:rFonts w:ascii="Times New Roman" w:eastAsia="Times New Roman" w:hAnsi="Times New Roman" w:cs="Times New Roman"/>
        </w:rPr>
      </w:pPr>
      <w:r w:rsidRPr="005D62A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10.1097/00010694-195804000-00006.</w:t>
      </w:r>
    </w:p>
    <w:p w14:paraId="13A8D79D" w14:textId="5FF93C0C" w:rsidR="00764A15" w:rsidRPr="005D62AC" w:rsidRDefault="00764A15" w:rsidP="00784201">
      <w:pPr>
        <w:autoSpaceDE w:val="0"/>
        <w:autoSpaceDN w:val="0"/>
        <w:ind w:hanging="480"/>
        <w:divId w:val="1023938598"/>
        <w:rPr>
          <w:rFonts w:ascii="Times New Roman" w:eastAsia="Times New Roman" w:hAnsi="Times New Roman" w:cs="Times New Roman"/>
        </w:rPr>
      </w:pPr>
      <w:r w:rsidRPr="005D62AC">
        <w:rPr>
          <w:rFonts w:ascii="Times New Roman" w:eastAsia="Times New Roman" w:hAnsi="Times New Roman" w:cs="Times New Roman"/>
        </w:rPr>
        <w:t xml:space="preserve">van </w:t>
      </w:r>
      <w:proofErr w:type="spellStart"/>
      <w:r w:rsidRPr="005D62AC">
        <w:rPr>
          <w:rFonts w:ascii="Times New Roman" w:eastAsia="Times New Roman" w:hAnsi="Times New Roman" w:cs="Times New Roman"/>
        </w:rPr>
        <w:t>Genuchten</w:t>
      </w:r>
      <w:proofErr w:type="spellEnd"/>
      <w:r w:rsidRPr="005D62AC">
        <w:rPr>
          <w:rFonts w:ascii="Times New Roman" w:eastAsia="Times New Roman" w:hAnsi="Times New Roman" w:cs="Times New Roman"/>
        </w:rPr>
        <w:t xml:space="preserve">, M.Th. 1980. A </w:t>
      </w:r>
      <w:r w:rsidR="00784201" w:rsidRPr="005D62AC">
        <w:rPr>
          <w:rFonts w:ascii="Times New Roman" w:eastAsia="Times New Roman" w:hAnsi="Times New Roman" w:cs="Times New Roman"/>
        </w:rPr>
        <w:t>closed</w:t>
      </w:r>
      <w:r w:rsidRPr="005D62AC">
        <w:rPr>
          <w:rFonts w:ascii="Times New Roman" w:eastAsia="Times New Roman" w:hAnsi="Times New Roman" w:cs="Times New Roman"/>
        </w:rPr>
        <w:t xml:space="preserve">-form </w:t>
      </w:r>
      <w:r w:rsidR="00784201" w:rsidRPr="005D62AC">
        <w:rPr>
          <w:rFonts w:ascii="Times New Roman" w:eastAsia="Times New Roman" w:hAnsi="Times New Roman" w:cs="Times New Roman"/>
        </w:rPr>
        <w:t xml:space="preserve">equation </w:t>
      </w:r>
      <w:r w:rsidRPr="005D62AC">
        <w:rPr>
          <w:rFonts w:ascii="Times New Roman" w:eastAsia="Times New Roman" w:hAnsi="Times New Roman" w:cs="Times New Roman"/>
        </w:rPr>
        <w:t xml:space="preserve">for </w:t>
      </w:r>
      <w:r w:rsidR="00784201" w:rsidRPr="005D62AC">
        <w:rPr>
          <w:rFonts w:ascii="Times New Roman" w:eastAsia="Times New Roman" w:hAnsi="Times New Roman" w:cs="Times New Roman"/>
        </w:rPr>
        <w:t xml:space="preserve">predicting </w:t>
      </w:r>
      <w:r w:rsidRPr="005D62AC">
        <w:rPr>
          <w:rFonts w:ascii="Times New Roman" w:eastAsia="Times New Roman" w:hAnsi="Times New Roman" w:cs="Times New Roman"/>
        </w:rPr>
        <w:t xml:space="preserve">the </w:t>
      </w:r>
      <w:r w:rsidR="00784201" w:rsidRPr="005D62AC">
        <w:rPr>
          <w:rFonts w:ascii="Times New Roman" w:eastAsia="Times New Roman" w:hAnsi="Times New Roman" w:cs="Times New Roman"/>
        </w:rPr>
        <w:t xml:space="preserve">hydraulic conductivity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unsaturated soils</w:t>
      </w:r>
      <w:r w:rsidRPr="005D62AC">
        <w:rPr>
          <w:rFonts w:ascii="Times New Roman" w:eastAsia="Times New Roman" w:hAnsi="Times New Roman" w:cs="Times New Roman"/>
        </w:rPr>
        <w:t xml:space="preserve">. Soil Science Society of America Journal 44(5): 892–898.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10.2136/sssaj1980.03615995004400050002x.</w:t>
      </w:r>
    </w:p>
    <w:p w14:paraId="4F646CBD" w14:textId="13656E07" w:rsidR="00764A15" w:rsidRPr="005D62AC" w:rsidRDefault="00764A15">
      <w:pPr>
        <w:autoSpaceDE w:val="0"/>
        <w:autoSpaceDN w:val="0"/>
        <w:ind w:hanging="480"/>
        <w:divId w:val="5793265"/>
        <w:rPr>
          <w:rFonts w:ascii="Times New Roman" w:eastAsia="Times New Roman" w:hAnsi="Times New Roman" w:cs="Times New Roman"/>
        </w:rPr>
      </w:pPr>
      <w:proofErr w:type="spellStart"/>
      <w:r w:rsidRPr="005D62AC">
        <w:rPr>
          <w:rFonts w:ascii="Times New Roman" w:eastAsia="Times New Roman" w:hAnsi="Times New Roman" w:cs="Times New Roman"/>
        </w:rPr>
        <w:t>Groenevelt</w:t>
      </w:r>
      <w:proofErr w:type="spellEnd"/>
      <w:r w:rsidRPr="005D62A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10.1111/j.1365-2389.2004.</w:t>
      </w:r>
      <w:proofErr w:type="gramStart"/>
      <w:r w:rsidRPr="005D62AC">
        <w:rPr>
          <w:rFonts w:ascii="Times New Roman" w:eastAsia="Times New Roman" w:hAnsi="Times New Roman" w:cs="Times New Roman"/>
        </w:rPr>
        <w:t>00617.x.</w:t>
      </w:r>
      <w:proofErr w:type="gramEnd"/>
    </w:p>
    <w:p w14:paraId="0B0B0E3D" w14:textId="56C5D5EB" w:rsidR="00D90E55" w:rsidRPr="005D62AC" w:rsidRDefault="00D90E55" w:rsidP="00D90E55">
      <w:pPr>
        <w:autoSpaceDE w:val="0"/>
        <w:autoSpaceDN w:val="0"/>
        <w:ind w:hanging="480"/>
        <w:divId w:val="5793265"/>
        <w:rPr>
          <w:rFonts w:ascii="Times New Roman" w:eastAsia="Times New Roman" w:hAnsi="Times New Roman" w:cs="Times New Roman"/>
        </w:rPr>
      </w:pPr>
      <w:r w:rsidRPr="005D62AC">
        <w:rPr>
          <w:rFonts w:ascii="Times New Roman" w:eastAsia="Times New Roman" w:hAnsi="Times New Roman" w:cs="Times New Roman"/>
        </w:rPr>
        <w:t xml:space="preserve">Grossman, R.B., and T.G. </w:t>
      </w:r>
      <w:proofErr w:type="spellStart"/>
      <w:r w:rsidRPr="005D62AC">
        <w:rPr>
          <w:rFonts w:ascii="Times New Roman" w:eastAsia="Times New Roman" w:hAnsi="Times New Roman" w:cs="Times New Roman"/>
        </w:rPr>
        <w:t>Reinsch</w:t>
      </w:r>
      <w:proofErr w:type="spellEnd"/>
      <w:r w:rsidRPr="005D62AC">
        <w:rPr>
          <w:rFonts w:ascii="Times New Roman" w:eastAsia="Times New Roman" w:hAnsi="Times New Roman" w:cs="Times New Roman"/>
        </w:rPr>
        <w:t xml:space="preserve">. 2002. Bulk density and linear extensibility. In J. H. Dane &amp; G. C. </w:t>
      </w:r>
      <w:proofErr w:type="spellStart"/>
      <w:r w:rsidRPr="005D62AC">
        <w:rPr>
          <w:rFonts w:ascii="Times New Roman" w:eastAsia="Times New Roman" w:hAnsi="Times New Roman" w:cs="Times New Roman"/>
        </w:rPr>
        <w:t>Topp</w:t>
      </w:r>
      <w:proofErr w:type="spellEnd"/>
      <w:r w:rsidRPr="005D62AC">
        <w:rPr>
          <w:rFonts w:ascii="Times New Roman" w:eastAsia="Times New Roman" w:hAnsi="Times New Roman" w:cs="Times New Roman"/>
        </w:rPr>
        <w:t xml:space="preserve"> (Eds.), Methods of soil analysis: Part 4, physical methods (pp. 201–228). SSSA. https://doi.org/10.2136/sssabookser5.4.c9</w:t>
      </w:r>
    </w:p>
    <w:p w14:paraId="5AAC6C2B" w14:textId="52F88638" w:rsidR="00764A15" w:rsidRPr="005D62AC" w:rsidRDefault="00764A15" w:rsidP="00784201">
      <w:pPr>
        <w:autoSpaceDE w:val="0"/>
        <w:autoSpaceDN w:val="0"/>
        <w:ind w:hanging="480"/>
        <w:divId w:val="1653556319"/>
        <w:rPr>
          <w:rFonts w:ascii="Times New Roman" w:eastAsia="Times New Roman" w:hAnsi="Times New Roman" w:cs="Times New Roman"/>
        </w:rPr>
      </w:pPr>
      <w:r w:rsidRPr="005D62AC">
        <w:rPr>
          <w:rFonts w:ascii="Times New Roman" w:eastAsia="Times New Roman" w:hAnsi="Times New Roman" w:cs="Times New Roman"/>
        </w:rPr>
        <w:t xml:space="preserve">Han, Y., J. Zhang, K.G. Mattson, W. Zhang, and T.A. Weber. 2016. Sample </w:t>
      </w:r>
      <w:r w:rsidR="00784201" w:rsidRPr="005D62AC">
        <w:rPr>
          <w:rFonts w:ascii="Times New Roman" w:eastAsia="Times New Roman" w:hAnsi="Times New Roman" w:cs="Times New Roman"/>
        </w:rPr>
        <w:t xml:space="preserve">sizes </w:t>
      </w:r>
      <w:r w:rsidRPr="005D62AC">
        <w:rPr>
          <w:rFonts w:ascii="Times New Roman" w:eastAsia="Times New Roman" w:hAnsi="Times New Roman" w:cs="Times New Roman"/>
        </w:rPr>
        <w:t xml:space="preserve">to </w:t>
      </w:r>
      <w:r w:rsidR="00784201" w:rsidRPr="005D62AC">
        <w:rPr>
          <w:rFonts w:ascii="Times New Roman" w:eastAsia="Times New Roman" w:hAnsi="Times New Roman" w:cs="Times New Roman"/>
        </w:rPr>
        <w:t>control error e</w:t>
      </w:r>
      <w:r w:rsidRPr="005D62AC">
        <w:rPr>
          <w:rFonts w:ascii="Times New Roman" w:eastAsia="Times New Roman" w:hAnsi="Times New Roman" w:cs="Times New Roman"/>
        </w:rPr>
        <w:t xml:space="preserve">stimates in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etermining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in California </w:t>
      </w:r>
      <w:r w:rsidR="00784201" w:rsidRPr="005D62AC">
        <w:rPr>
          <w:rFonts w:ascii="Times New Roman" w:eastAsia="Times New Roman" w:hAnsi="Times New Roman" w:cs="Times New Roman"/>
        </w:rPr>
        <w:t>forest s</w:t>
      </w:r>
      <w:r w:rsidRPr="005D62AC">
        <w:rPr>
          <w:rFonts w:ascii="Times New Roman" w:eastAsia="Times New Roman" w:hAnsi="Times New Roman" w:cs="Times New Roman"/>
        </w:rPr>
        <w:t xml:space="preserve">oils. Soil Science Society of America Journal 80(3): 756–764.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10.2136/sssaj2015.12.0422.</w:t>
      </w:r>
    </w:p>
    <w:p w14:paraId="23BEA1D6" w14:textId="234202E3" w:rsidR="00764A15" w:rsidRPr="005D62AC" w:rsidRDefault="00764A15" w:rsidP="00784201">
      <w:pPr>
        <w:autoSpaceDE w:val="0"/>
        <w:autoSpaceDN w:val="0"/>
        <w:ind w:hanging="480"/>
        <w:divId w:val="362748090"/>
        <w:rPr>
          <w:rFonts w:ascii="Times New Roman" w:eastAsia="Times New Roman" w:hAnsi="Times New Roman" w:cs="Times New Roman"/>
        </w:rPr>
      </w:pPr>
      <w:r w:rsidRPr="005D62AC">
        <w:rPr>
          <w:rFonts w:ascii="Times New Roman" w:eastAsia="Times New Roman" w:hAnsi="Times New Roman" w:cs="Times New Roman"/>
        </w:rPr>
        <w:t xml:space="preserve">Haruna, S.I., S.H. Anderson, R.P. </w:t>
      </w:r>
      <w:proofErr w:type="spellStart"/>
      <w:r w:rsidRPr="005D62AC">
        <w:rPr>
          <w:rFonts w:ascii="Times New Roman" w:eastAsia="Times New Roman" w:hAnsi="Times New Roman" w:cs="Times New Roman"/>
        </w:rPr>
        <w:t>Udawatta</w:t>
      </w:r>
      <w:proofErr w:type="spellEnd"/>
      <w:r w:rsidRPr="005D62AC">
        <w:rPr>
          <w:rFonts w:ascii="Times New Roman" w:eastAsia="Times New Roman" w:hAnsi="Times New Roman" w:cs="Times New Roman"/>
        </w:rPr>
        <w:t xml:space="preserve">, C.J. </w:t>
      </w:r>
      <w:proofErr w:type="spellStart"/>
      <w:r w:rsidRPr="005D62AC">
        <w:rPr>
          <w:rFonts w:ascii="Times New Roman" w:eastAsia="Times New Roman" w:hAnsi="Times New Roman" w:cs="Times New Roman"/>
        </w:rPr>
        <w:t>Gantzer</w:t>
      </w:r>
      <w:proofErr w:type="spellEnd"/>
      <w:r w:rsidRPr="005D62AC">
        <w:rPr>
          <w:rFonts w:ascii="Times New Roman" w:eastAsia="Times New Roman" w:hAnsi="Times New Roman" w:cs="Times New Roman"/>
        </w:rPr>
        <w:t xml:space="preserve">, N.C. Phillips, et al. 2020. Improving soil physical properties </w:t>
      </w:r>
      <w:proofErr w:type="gramStart"/>
      <w:r w:rsidRPr="005D62AC">
        <w:rPr>
          <w:rFonts w:ascii="Times New Roman" w:eastAsia="Times New Roman" w:hAnsi="Times New Roman" w:cs="Times New Roman"/>
        </w:rPr>
        <w:t>through the use of</w:t>
      </w:r>
      <w:proofErr w:type="gramEnd"/>
      <w:r w:rsidRPr="005D62AC">
        <w:rPr>
          <w:rFonts w:ascii="Times New Roman" w:eastAsia="Times New Roman" w:hAnsi="Times New Roman" w:cs="Times New Roman"/>
        </w:rPr>
        <w:t xml:space="preserve"> cover crops: A review. </w:t>
      </w:r>
      <w:proofErr w:type="spellStart"/>
      <w:r w:rsidRPr="005D62AC">
        <w:rPr>
          <w:rFonts w:ascii="Times New Roman" w:eastAsia="Times New Roman" w:hAnsi="Times New Roman" w:cs="Times New Roman"/>
        </w:rPr>
        <w:t>Agrosystems</w:t>
      </w:r>
      <w:proofErr w:type="spellEnd"/>
      <w:r w:rsidRPr="005D62AC">
        <w:rPr>
          <w:rFonts w:ascii="Times New Roman" w:eastAsia="Times New Roman" w:hAnsi="Times New Roman" w:cs="Times New Roman"/>
        </w:rPr>
        <w:t xml:space="preserve">, Geosciences &amp; Environment 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10.1002/agg2.20105.</w:t>
      </w:r>
    </w:p>
    <w:p w14:paraId="104AA00A" w14:textId="5547467F" w:rsidR="00764A15" w:rsidRPr="005D62AC" w:rsidRDefault="00764A15">
      <w:pPr>
        <w:autoSpaceDE w:val="0"/>
        <w:autoSpaceDN w:val="0"/>
        <w:ind w:hanging="480"/>
        <w:divId w:val="2004241095"/>
        <w:rPr>
          <w:rFonts w:ascii="Times New Roman" w:eastAsia="Times New Roman" w:hAnsi="Times New Roman" w:cs="Times New Roman"/>
        </w:rPr>
      </w:pPr>
      <w:r w:rsidRPr="005D62AC">
        <w:rPr>
          <w:rFonts w:ascii="Times New Roman" w:eastAsia="Times New Roman" w:hAnsi="Times New Roman" w:cs="Times New Roman"/>
        </w:rPr>
        <w:t>Haruna, S.I., and N.</w:t>
      </w:r>
      <w:r w:rsidR="00DA73A4"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Nkongolo</w:t>
      </w:r>
      <w:proofErr w:type="spellEnd"/>
      <w:r w:rsidRPr="005D62A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10.1016/j.proenv.2015.07.130.</w:t>
      </w:r>
    </w:p>
    <w:p w14:paraId="19EA5848" w14:textId="77777777" w:rsidR="00764A15" w:rsidRPr="005D62AC" w:rsidRDefault="00764A15">
      <w:pPr>
        <w:autoSpaceDE w:val="0"/>
        <w:autoSpaceDN w:val="0"/>
        <w:ind w:hanging="480"/>
        <w:divId w:val="1249382630"/>
        <w:rPr>
          <w:rFonts w:ascii="Times New Roman" w:eastAsia="Times New Roman" w:hAnsi="Times New Roman" w:cs="Times New Roman"/>
        </w:rPr>
      </w:pPr>
      <w:proofErr w:type="spellStart"/>
      <w:r w:rsidRPr="005D62AC">
        <w:rPr>
          <w:rFonts w:ascii="Times New Roman" w:eastAsia="Times New Roman" w:hAnsi="Times New Roman" w:cs="Times New Roman"/>
        </w:rPr>
        <w:t>Hoogsteen</w:t>
      </w:r>
      <w:proofErr w:type="spellEnd"/>
      <w:r w:rsidRPr="005D62AC">
        <w:rPr>
          <w:rFonts w:ascii="Times New Roman" w:eastAsia="Times New Roman" w:hAnsi="Times New Roman" w:cs="Times New Roman"/>
        </w:rPr>
        <w:t xml:space="preserve">, M.J.J., E.A. Lantinga, E.J. Bakker, J.C.J. Groot, and P.A. </w:t>
      </w:r>
      <w:proofErr w:type="spellStart"/>
      <w:r w:rsidRPr="005D62AC">
        <w:rPr>
          <w:rFonts w:ascii="Times New Roman" w:eastAsia="Times New Roman" w:hAnsi="Times New Roman" w:cs="Times New Roman"/>
        </w:rPr>
        <w:t>Tittonell</w:t>
      </w:r>
      <w:proofErr w:type="spellEnd"/>
      <w:r w:rsidRPr="005D62A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10.1111/ejss.12224.</w:t>
      </w:r>
    </w:p>
    <w:p w14:paraId="4E4981EB" w14:textId="77777777" w:rsidR="00764A15" w:rsidRPr="005D62AC" w:rsidRDefault="00764A15">
      <w:pPr>
        <w:autoSpaceDE w:val="0"/>
        <w:autoSpaceDN w:val="0"/>
        <w:ind w:hanging="480"/>
        <w:divId w:val="1373578339"/>
        <w:rPr>
          <w:rFonts w:ascii="Times New Roman" w:eastAsia="Times New Roman" w:hAnsi="Times New Roman" w:cs="Times New Roman"/>
        </w:rPr>
      </w:pPr>
      <w:r w:rsidRPr="005D62A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10.1081/E-ESS-120018496.</w:t>
      </w:r>
    </w:p>
    <w:p w14:paraId="750A0450" w14:textId="331108A1" w:rsidR="00764A15" w:rsidRPr="005D62AC" w:rsidRDefault="00764A15" w:rsidP="00784201">
      <w:pPr>
        <w:autoSpaceDE w:val="0"/>
        <w:autoSpaceDN w:val="0"/>
        <w:ind w:hanging="480"/>
        <w:divId w:val="1786072433"/>
        <w:rPr>
          <w:rFonts w:ascii="Times New Roman" w:eastAsia="Times New Roman" w:hAnsi="Times New Roman" w:cs="Times New Roman"/>
        </w:rPr>
      </w:pPr>
      <w:r w:rsidRPr="005D62AC">
        <w:rPr>
          <w:rFonts w:ascii="Times New Roman" w:eastAsia="Times New Roman" w:hAnsi="Times New Roman" w:cs="Times New Roman"/>
        </w:rPr>
        <w:t xml:space="preserve">Irmak, S., V. Sharma, A.T. Mohammed, and K. </w:t>
      </w:r>
      <w:proofErr w:type="spellStart"/>
      <w:r w:rsidRPr="005D62AC">
        <w:rPr>
          <w:rFonts w:ascii="Times New Roman" w:eastAsia="Times New Roman" w:hAnsi="Times New Roman" w:cs="Times New Roman"/>
        </w:rPr>
        <w:t>Djaman</w:t>
      </w:r>
      <w:proofErr w:type="spellEnd"/>
      <w:r w:rsidRPr="005D62AC">
        <w:rPr>
          <w:rFonts w:ascii="Times New Roman" w:eastAsia="Times New Roman" w:hAnsi="Times New Roman" w:cs="Times New Roman"/>
        </w:rPr>
        <w:t xml:space="preserve">. 2018. Impacts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on </w:t>
      </w:r>
      <w:r w:rsidR="00784201" w:rsidRPr="005D62AC">
        <w:rPr>
          <w:rFonts w:ascii="Times New Roman" w:eastAsia="Times New Roman" w:hAnsi="Times New Roman" w:cs="Times New Roman"/>
        </w:rPr>
        <w:t>soil physical p</w:t>
      </w:r>
      <w:r w:rsidRPr="005D62AC">
        <w:rPr>
          <w:rFonts w:ascii="Times New Roman" w:eastAsia="Times New Roman" w:hAnsi="Times New Roman" w:cs="Times New Roman"/>
        </w:rPr>
        <w:t xml:space="preserve">roperties: Field </w:t>
      </w:r>
      <w:r w:rsidR="00784201" w:rsidRPr="005D62AC">
        <w:rPr>
          <w:rFonts w:ascii="Times New Roman" w:eastAsia="Times New Roman" w:hAnsi="Times New Roman" w:cs="Times New Roman"/>
        </w:rPr>
        <w:t>capacity</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permanent wilting point</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soil</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ater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olding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apacity, </w:t>
      </w:r>
      <w:r w:rsidR="00784201" w:rsidRPr="005D62AC">
        <w:rPr>
          <w:rFonts w:ascii="Times New Roman" w:eastAsia="Times New Roman" w:hAnsi="Times New Roman" w:cs="Times New Roman"/>
        </w:rPr>
        <w:t>bulk d</w:t>
      </w:r>
      <w:r w:rsidRPr="005D62AC">
        <w:rPr>
          <w:rFonts w:ascii="Times New Roman" w:eastAsia="Times New Roman" w:hAnsi="Times New Roman" w:cs="Times New Roman"/>
        </w:rPr>
        <w:t xml:space="preserve">ensity, </w:t>
      </w:r>
      <w:r w:rsidR="00784201" w:rsidRPr="005D62AC">
        <w:rPr>
          <w:rFonts w:ascii="Times New Roman" w:eastAsia="Times New Roman" w:hAnsi="Times New Roman" w:cs="Times New Roman"/>
        </w:rPr>
        <w:t>hydraulic conductivity</w:t>
      </w:r>
      <w:r w:rsidRPr="005D62AC">
        <w:rPr>
          <w:rFonts w:ascii="Times New Roman" w:eastAsia="Times New Roman" w:hAnsi="Times New Roman" w:cs="Times New Roman"/>
        </w:rPr>
        <w:t xml:space="preserve">, and </w:t>
      </w:r>
      <w:r w:rsidR="00784201" w:rsidRPr="005D62AC">
        <w:rPr>
          <w:rFonts w:ascii="Times New Roman" w:eastAsia="Times New Roman" w:hAnsi="Times New Roman" w:cs="Times New Roman"/>
        </w:rPr>
        <w:t>infiltration</w:t>
      </w:r>
      <w:r w:rsidRPr="005D62AC">
        <w:rPr>
          <w:rFonts w:ascii="Times New Roman" w:eastAsia="Times New Roman" w:hAnsi="Times New Roman" w:cs="Times New Roman"/>
        </w:rPr>
        <w:t xml:space="preserve">. Transactions of the ASABE 61(4).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10.13031/trans.12700.</w:t>
      </w:r>
    </w:p>
    <w:p w14:paraId="1C545924" w14:textId="77777777" w:rsidR="00764A15" w:rsidRPr="005D62AC" w:rsidRDefault="00764A15">
      <w:pPr>
        <w:autoSpaceDE w:val="0"/>
        <w:autoSpaceDN w:val="0"/>
        <w:ind w:hanging="480"/>
        <w:divId w:val="283972775"/>
        <w:rPr>
          <w:rFonts w:ascii="Times New Roman" w:eastAsia="Times New Roman" w:hAnsi="Times New Roman" w:cs="Times New Roman"/>
        </w:rPr>
      </w:pPr>
      <w:r w:rsidRPr="005D62AC">
        <w:rPr>
          <w:rFonts w:ascii="Times New Roman" w:eastAsia="Times New Roman" w:hAnsi="Times New Roman" w:cs="Times New Roman"/>
        </w:rPr>
        <w:t xml:space="preserve">de Jong, R., C.A. Campbell, and W. </w:t>
      </w:r>
      <w:proofErr w:type="spellStart"/>
      <w:r w:rsidRPr="005D62AC">
        <w:rPr>
          <w:rFonts w:ascii="Times New Roman" w:eastAsia="Times New Roman" w:hAnsi="Times New Roman" w:cs="Times New Roman"/>
        </w:rPr>
        <w:t>Nicholaichuk</w:t>
      </w:r>
      <w:proofErr w:type="spellEnd"/>
      <w:r w:rsidRPr="005D62A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10.4141/cjss83-029.</w:t>
      </w:r>
    </w:p>
    <w:p w14:paraId="6AEC7917" w14:textId="77777777" w:rsidR="00764A15" w:rsidRPr="005D62AC" w:rsidRDefault="00764A15">
      <w:pPr>
        <w:autoSpaceDE w:val="0"/>
        <w:autoSpaceDN w:val="0"/>
        <w:ind w:hanging="480"/>
        <w:divId w:val="1628048909"/>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Kane, D.A., M.A. Bradford, E. Fuller, E.E. Oldfield, and S.A. Wood. 2021. Soil organic matter protects US maize yields and lowers crop insurance payouts under drought. Environmental Research Letters 16(4).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10.1088/1748-9326/abe492.</w:t>
      </w:r>
    </w:p>
    <w:p w14:paraId="0CEE5E58" w14:textId="77777777" w:rsidR="00764A15" w:rsidRPr="005D62AC" w:rsidRDefault="00764A15">
      <w:pPr>
        <w:autoSpaceDE w:val="0"/>
        <w:autoSpaceDN w:val="0"/>
        <w:ind w:hanging="480"/>
        <w:divId w:val="541751290"/>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and T.B. Moorman. 2007. Rye cover crop and </w:t>
      </w:r>
      <w:proofErr w:type="spellStart"/>
      <w:r w:rsidRPr="005D62AC">
        <w:rPr>
          <w:rFonts w:ascii="Times New Roman" w:eastAsia="Times New Roman" w:hAnsi="Times New Roman" w:cs="Times New Roman"/>
        </w:rPr>
        <w:t>gamagrass</w:t>
      </w:r>
      <w:proofErr w:type="spellEnd"/>
      <w:r w:rsidRPr="005D62A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10.2134/jeq2006.0468.</w:t>
      </w:r>
    </w:p>
    <w:p w14:paraId="2FA61A88" w14:textId="77777777" w:rsidR="00764A15" w:rsidRPr="005D62AC" w:rsidRDefault="00764A15">
      <w:pPr>
        <w:autoSpaceDE w:val="0"/>
        <w:autoSpaceDN w:val="0"/>
        <w:ind w:hanging="480"/>
        <w:divId w:val="144349674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10.1016/j.agwat.2012.03.010.</w:t>
      </w:r>
    </w:p>
    <w:p w14:paraId="12548E9A" w14:textId="3BF9175F" w:rsidR="00764A15" w:rsidRPr="005D62AC" w:rsidRDefault="00764A15" w:rsidP="00784201">
      <w:pPr>
        <w:autoSpaceDE w:val="0"/>
        <w:autoSpaceDN w:val="0"/>
        <w:ind w:hanging="480"/>
        <w:divId w:val="1219367258"/>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T.B. Parkin, D.B. Jaynes,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D.W. Meek, et al. 2006. Examining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hanges in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arbon with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at and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ye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w:t>
      </w:r>
      <w:r w:rsidR="00784201" w:rsidRPr="005D62AC">
        <w:rPr>
          <w:rFonts w:ascii="Times New Roman" w:eastAsia="Times New Roman" w:hAnsi="Times New Roman" w:cs="Times New Roman"/>
        </w:rPr>
        <w:t>u</w:t>
      </w:r>
      <w:r w:rsidRPr="005D62AC">
        <w:rPr>
          <w:rFonts w:ascii="Times New Roman" w:eastAsia="Times New Roman" w:hAnsi="Times New Roman" w:cs="Times New Roman"/>
        </w:rPr>
        <w:t xml:space="preserve">sing </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errain </w:t>
      </w:r>
      <w:r w:rsidR="00784201" w:rsidRPr="005D62AC">
        <w:rPr>
          <w:rFonts w:ascii="Times New Roman" w:eastAsia="Times New Roman" w:hAnsi="Times New Roman" w:cs="Times New Roman"/>
        </w:rPr>
        <w:t>covariates</w:t>
      </w:r>
      <w:r w:rsidRPr="005D62AC">
        <w:rPr>
          <w:rFonts w:ascii="Times New Roman" w:eastAsia="Times New Roman" w:hAnsi="Times New Roman" w:cs="Times New Roman"/>
        </w:rPr>
        <w:t xml:space="preserve">. Soil Science Society of America Journal 70(4): 1168–1177.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10.2136/sssaj2005.0095.</w:t>
      </w:r>
    </w:p>
    <w:p w14:paraId="50EF7074" w14:textId="65277C6E" w:rsidR="00764A15" w:rsidRPr="005D62AC" w:rsidRDefault="00764A15">
      <w:pPr>
        <w:autoSpaceDE w:val="0"/>
        <w:autoSpaceDN w:val="0"/>
        <w:ind w:hanging="480"/>
        <w:divId w:val="72143986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T., and J. Singer. 2011. The Use of Cover Crops to Manage Soil. Publications from the USDA-ARS/UNL Faculty. p. 1382</w:t>
      </w:r>
      <w:r w:rsidR="00DA73A4" w:rsidRPr="005D62AC">
        <w:rPr>
          <w:rFonts w:ascii="Times New Roman" w:eastAsia="Times New Roman" w:hAnsi="Times New Roman" w:cs="Times New Roman"/>
        </w:rPr>
        <w:t>. https://digitalcommons.unl.edu/usdaarsfacpub/1382/</w:t>
      </w:r>
    </w:p>
    <w:p w14:paraId="0CB9E910" w14:textId="77777777" w:rsidR="00764A15" w:rsidRPr="005D62AC" w:rsidRDefault="00764A15">
      <w:pPr>
        <w:autoSpaceDE w:val="0"/>
        <w:autoSpaceDN w:val="0"/>
        <w:ind w:hanging="480"/>
        <w:divId w:val="1593852376"/>
        <w:rPr>
          <w:rFonts w:ascii="Times New Roman" w:eastAsia="Times New Roman" w:hAnsi="Times New Roman" w:cs="Times New Roman"/>
        </w:rPr>
      </w:pPr>
      <w:r w:rsidRPr="005D62AC">
        <w:rPr>
          <w:rFonts w:ascii="Times New Roman" w:eastAsia="Times New Roman" w:hAnsi="Times New Roman" w:cs="Times New Roman"/>
        </w:rPr>
        <w:t xml:space="preserve">Kay, B.D., A.P. da Silva, J.A.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D. Silva, A.P. And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et al. 1997. Sensitivity of soil structure to changes in organic carbon content: Predictions using </w:t>
      </w:r>
      <w:proofErr w:type="spellStart"/>
      <w:r w:rsidRPr="005D62AC">
        <w:rPr>
          <w:rFonts w:ascii="Times New Roman" w:eastAsia="Times New Roman" w:hAnsi="Times New Roman" w:cs="Times New Roman"/>
        </w:rPr>
        <w:t>pedotransfer</w:t>
      </w:r>
      <w:proofErr w:type="spellEnd"/>
      <w:r w:rsidRPr="005D62AC">
        <w:rPr>
          <w:rFonts w:ascii="Times New Roman" w:eastAsia="Times New Roman" w:hAnsi="Times New Roman" w:cs="Times New Roman"/>
        </w:rPr>
        <w:t xml:space="preserve"> functions. Canadian Journal of Soil Science 77(4): 655–667.</w:t>
      </w:r>
    </w:p>
    <w:p w14:paraId="532EB2E6" w14:textId="77777777" w:rsidR="00764A15" w:rsidRPr="005D62AC" w:rsidRDefault="00764A15">
      <w:pPr>
        <w:autoSpaceDE w:val="0"/>
        <w:autoSpaceDN w:val="0"/>
        <w:ind w:hanging="480"/>
        <w:divId w:val="693267027"/>
        <w:rPr>
          <w:rFonts w:ascii="Times New Roman" w:eastAsia="Times New Roman" w:hAnsi="Times New Roman" w:cs="Times New Roman"/>
        </w:rPr>
      </w:pPr>
      <w:r w:rsidRPr="005D62AC">
        <w:rPr>
          <w:rFonts w:ascii="Times New Roman" w:eastAsia="Times New Roman" w:hAnsi="Times New Roman" w:cs="Times New Roman"/>
        </w:rPr>
        <w:t xml:space="preserve">Kim, N., M.C. </w:t>
      </w:r>
      <w:proofErr w:type="spellStart"/>
      <w:r w:rsidRPr="005D62AC">
        <w:rPr>
          <w:rFonts w:ascii="Times New Roman" w:eastAsia="Times New Roman" w:hAnsi="Times New Roman" w:cs="Times New Roman"/>
        </w:rPr>
        <w:t>Zabaloy</w:t>
      </w:r>
      <w:proofErr w:type="spellEnd"/>
      <w:r w:rsidRPr="005D62AC">
        <w:rPr>
          <w:rFonts w:ascii="Times New Roman" w:eastAsia="Times New Roman" w:hAnsi="Times New Roman" w:cs="Times New Roman"/>
        </w:rPr>
        <w:t xml:space="preserve">, K. Guan, and M.B. </w:t>
      </w: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10.1016/j.soilbio.2019.107701.</w:t>
      </w:r>
    </w:p>
    <w:p w14:paraId="41920236" w14:textId="7A8C5DE0" w:rsidR="00764A15" w:rsidRPr="005D62AC" w:rsidRDefault="00764A15" w:rsidP="00784201">
      <w:pPr>
        <w:autoSpaceDE w:val="0"/>
        <w:autoSpaceDN w:val="0"/>
        <w:ind w:hanging="480"/>
        <w:divId w:val="502012194"/>
        <w:rPr>
          <w:rFonts w:ascii="Times New Roman" w:eastAsia="Times New Roman" w:hAnsi="Times New Roman" w:cs="Times New Roman"/>
        </w:rPr>
      </w:pPr>
      <w:r w:rsidRPr="005D62AC">
        <w:rPr>
          <w:rFonts w:ascii="Times New Roman" w:eastAsia="Times New Roman" w:hAnsi="Times New Roman" w:cs="Times New Roman"/>
        </w:rPr>
        <w:t xml:space="preserve">King, A.E., G.A. Ali, A.W. Gillespie, and C. Wagner-Riddle. 2020. Soil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as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atalyst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esource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apture. Frontiers in Environmental Science 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10.3389/fenvs.2020.00050.</w:t>
      </w:r>
    </w:p>
    <w:p w14:paraId="196BB799" w14:textId="3FFC42FE" w:rsidR="00764A15" w:rsidRPr="005D62AC" w:rsidRDefault="00764A15">
      <w:pPr>
        <w:autoSpaceDE w:val="0"/>
        <w:autoSpaceDN w:val="0"/>
        <w:ind w:hanging="480"/>
        <w:divId w:val="926693806"/>
        <w:rPr>
          <w:rFonts w:ascii="Times New Roman" w:eastAsia="Times New Roman" w:hAnsi="Times New Roman" w:cs="Times New Roman"/>
        </w:rPr>
      </w:pPr>
      <w:r w:rsidRPr="005D62AC">
        <w:rPr>
          <w:rFonts w:ascii="Times New Roman" w:eastAsia="Times New Roman" w:hAnsi="Times New Roman" w:cs="Times New Roman"/>
        </w:rPr>
        <w:t>Kirkham, M.B. 2014. Principles of soil and plant water relations, 2nd Edition. Elsevier Inc.</w:t>
      </w:r>
      <w:r w:rsidR="00DA73A4" w:rsidRPr="005D62AC">
        <w:rPr>
          <w:rFonts w:ascii="Times New Roman" w:eastAsia="Times New Roman" w:hAnsi="Times New Roman" w:cs="Times New Roman"/>
        </w:rPr>
        <w:t xml:space="preserve"> ISBN 9780124200227</w:t>
      </w:r>
    </w:p>
    <w:p w14:paraId="546F2439" w14:textId="77777777" w:rsidR="00764A15" w:rsidRPr="005D62AC" w:rsidRDefault="00764A15">
      <w:pPr>
        <w:autoSpaceDE w:val="0"/>
        <w:autoSpaceDN w:val="0"/>
        <w:ind w:hanging="480"/>
        <w:divId w:val="1446584215"/>
        <w:rPr>
          <w:rFonts w:ascii="Times New Roman" w:eastAsia="Times New Roman" w:hAnsi="Times New Roman" w:cs="Times New Roman"/>
        </w:rPr>
      </w:pP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E.J.,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10.2489/jswc.69.4.279.</w:t>
      </w:r>
    </w:p>
    <w:p w14:paraId="46CD8F06" w14:textId="3F6E6847" w:rsidR="00764A15" w:rsidRPr="005D62AC" w:rsidRDefault="00764A15">
      <w:pPr>
        <w:autoSpaceDE w:val="0"/>
        <w:autoSpaceDN w:val="0"/>
        <w:ind w:hanging="480"/>
        <w:divId w:val="9532943"/>
        <w:rPr>
          <w:rFonts w:ascii="Times New Roman" w:eastAsia="Times New Roman" w:hAnsi="Times New Roman" w:cs="Times New Roman"/>
        </w:rPr>
      </w:pPr>
      <w:r w:rsidRPr="005D62A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10.1016/j.still.2019.05.020.</w:t>
      </w:r>
    </w:p>
    <w:p w14:paraId="09A35140" w14:textId="09192626" w:rsidR="00091E24" w:rsidRPr="005D62AC" w:rsidRDefault="00091E24">
      <w:pPr>
        <w:autoSpaceDE w:val="0"/>
        <w:autoSpaceDN w:val="0"/>
        <w:ind w:hanging="480"/>
        <w:divId w:val="9532943"/>
        <w:rPr>
          <w:rFonts w:ascii="Times New Roman" w:eastAsia="Times New Roman" w:hAnsi="Times New Roman" w:cs="Times New Roman"/>
        </w:rPr>
      </w:pPr>
      <w:proofErr w:type="spellStart"/>
      <w:r w:rsidRPr="005D62AC">
        <w:rPr>
          <w:rFonts w:ascii="Times New Roman" w:eastAsia="Times New Roman" w:hAnsi="Times New Roman" w:cs="Times New Roman"/>
        </w:rPr>
        <w:t>Korucu</w:t>
      </w:r>
      <w:proofErr w:type="spellEnd"/>
      <w:r w:rsidRPr="005D62AC">
        <w:rPr>
          <w:rFonts w:ascii="Times New Roman" w:eastAsia="Times New Roman" w:hAnsi="Times New Roman" w:cs="Times New Roman"/>
        </w:rPr>
        <w:t xml:space="preserve">, T., M.J. </w:t>
      </w:r>
      <w:proofErr w:type="spellStart"/>
      <w:r w:rsidRPr="005D62AC">
        <w:rPr>
          <w:rFonts w:ascii="Times New Roman" w:eastAsia="Times New Roman" w:hAnsi="Times New Roman" w:cs="Times New Roman"/>
        </w:rPr>
        <w:t>Shipitalo</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2018. Rye cover crop increases earthworm populations and reduces losses of broadcast, fall-applied, fertilizers in surface runoff. Soil and Tillage Research, 180:99-106.</w:t>
      </w:r>
    </w:p>
    <w:p w14:paraId="11107D8E" w14:textId="77777777" w:rsidR="00DA73A4" w:rsidRPr="005D62AC" w:rsidRDefault="00764A15" w:rsidP="00DA73A4">
      <w:pPr>
        <w:autoSpaceDE w:val="0"/>
        <w:autoSpaceDN w:val="0"/>
        <w:ind w:hanging="480"/>
        <w:divId w:val="1339701016"/>
        <w:rPr>
          <w:rFonts w:ascii="Times New Roman" w:eastAsia="Times New Roman" w:hAnsi="Times New Roman" w:cs="Times New Roman"/>
        </w:rPr>
      </w:pPr>
      <w:proofErr w:type="spellStart"/>
      <w:r w:rsidRPr="005D62AC">
        <w:rPr>
          <w:rFonts w:ascii="Times New Roman" w:eastAsia="Times New Roman" w:hAnsi="Times New Roman" w:cs="Times New Roman"/>
        </w:rPr>
        <w:t>Lenth</w:t>
      </w:r>
      <w:proofErr w:type="spellEnd"/>
      <w:r w:rsidRPr="005D62AC">
        <w:rPr>
          <w:rFonts w:ascii="Times New Roman" w:eastAsia="Times New Roman" w:hAnsi="Times New Roman" w:cs="Times New Roman"/>
        </w:rPr>
        <w:t xml:space="preserve">, R., H. </w:t>
      </w:r>
      <w:proofErr w:type="spellStart"/>
      <w:r w:rsidRPr="005D62AC">
        <w:rPr>
          <w:rFonts w:ascii="Times New Roman" w:eastAsia="Times New Roman" w:hAnsi="Times New Roman" w:cs="Times New Roman"/>
        </w:rPr>
        <w:t>Singmann</w:t>
      </w:r>
      <w:proofErr w:type="spellEnd"/>
      <w:r w:rsidRPr="005D62AC">
        <w:rPr>
          <w:rFonts w:ascii="Times New Roman" w:eastAsia="Times New Roman" w:hAnsi="Times New Roman" w:cs="Times New Roman"/>
        </w:rPr>
        <w:t xml:space="preserve">, and J. Love. 2018. </w:t>
      </w:r>
      <w:proofErr w:type="spellStart"/>
      <w:r w:rsidRPr="005D62AC">
        <w:rPr>
          <w:rFonts w:ascii="Times New Roman" w:eastAsia="Times New Roman" w:hAnsi="Times New Roman" w:cs="Times New Roman"/>
        </w:rPr>
        <w:t>Emmeans</w:t>
      </w:r>
      <w:proofErr w:type="spellEnd"/>
      <w:r w:rsidRPr="005D62AC">
        <w:rPr>
          <w:rFonts w:ascii="Times New Roman" w:eastAsia="Times New Roman" w:hAnsi="Times New Roman" w:cs="Times New Roman"/>
        </w:rPr>
        <w:t>: Estimated mar</w:t>
      </w:r>
      <w:r w:rsidR="00DA73A4" w:rsidRPr="005D62AC">
        <w:rPr>
          <w:rFonts w:ascii="Times New Roman" w:eastAsia="Times New Roman" w:hAnsi="Times New Roman" w:cs="Times New Roman"/>
        </w:rPr>
        <w:t>g</w:t>
      </w:r>
      <w:r w:rsidRPr="005D62AC">
        <w:rPr>
          <w:rFonts w:ascii="Times New Roman" w:eastAsia="Times New Roman" w:hAnsi="Times New Roman" w:cs="Times New Roman"/>
        </w:rPr>
        <w:t>inal means, aka least-squares means.</w:t>
      </w:r>
      <w:r w:rsidR="00DA73A4" w:rsidRPr="005D62AC">
        <w:rPr>
          <w:rFonts w:ascii="Times New Roman" w:eastAsia="Times New Roman" w:hAnsi="Times New Roman" w:cs="Times New Roman"/>
        </w:rPr>
        <w:t xml:space="preserve"> R package version 1.5.4. https://CRAN.R-project.org/package=emmeans </w:t>
      </w:r>
    </w:p>
    <w:p w14:paraId="061FA600" w14:textId="6DEF5158" w:rsidR="00764A15" w:rsidRPr="005D62AC" w:rsidRDefault="00764A15" w:rsidP="00DA73A4">
      <w:pPr>
        <w:autoSpaceDE w:val="0"/>
        <w:autoSpaceDN w:val="0"/>
        <w:ind w:hanging="480"/>
        <w:divId w:val="1339701016"/>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Leslie, A.W., K.H. Wang, S.L.F. Meyer, S. </w:t>
      </w:r>
      <w:proofErr w:type="spellStart"/>
      <w:r w:rsidRPr="005D62AC">
        <w:rPr>
          <w:rFonts w:ascii="Times New Roman" w:eastAsia="Times New Roman" w:hAnsi="Times New Roman" w:cs="Times New Roman"/>
        </w:rPr>
        <w:t>Marahatta</w:t>
      </w:r>
      <w:proofErr w:type="spellEnd"/>
      <w:r w:rsidRPr="005D62A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10.1016/j.apsoil.2017.04.003.</w:t>
      </w:r>
    </w:p>
    <w:p w14:paraId="072FF32B" w14:textId="77777777" w:rsidR="00764A15" w:rsidRPr="005D62AC" w:rsidRDefault="00764A15">
      <w:pPr>
        <w:autoSpaceDE w:val="0"/>
        <w:autoSpaceDN w:val="0"/>
        <w:ind w:hanging="480"/>
        <w:divId w:val="593127761"/>
        <w:rPr>
          <w:rFonts w:ascii="Times New Roman" w:eastAsia="Times New Roman" w:hAnsi="Times New Roman" w:cs="Times New Roman"/>
        </w:rPr>
      </w:pPr>
      <w:r w:rsidRPr="005D62AC">
        <w:rPr>
          <w:rFonts w:ascii="Times New Roman" w:eastAsia="Times New Roman" w:hAnsi="Times New Roman" w:cs="Times New Roman"/>
        </w:rPr>
        <w:t xml:space="preserve">Leuthold, S.J., M. </w:t>
      </w:r>
      <w:proofErr w:type="spellStart"/>
      <w:r w:rsidRPr="005D62AC">
        <w:rPr>
          <w:rFonts w:ascii="Times New Roman" w:eastAsia="Times New Roman" w:hAnsi="Times New Roman" w:cs="Times New Roman"/>
        </w:rPr>
        <w:t>Salmerón</w:t>
      </w:r>
      <w:proofErr w:type="spellEnd"/>
      <w:r w:rsidRPr="005D62AC">
        <w:rPr>
          <w:rFonts w:ascii="Times New Roman" w:eastAsia="Times New Roman" w:hAnsi="Times New Roman" w:cs="Times New Roman"/>
        </w:rPr>
        <w:t xml:space="preserve">, O. </w:t>
      </w:r>
      <w:proofErr w:type="spellStart"/>
      <w:r w:rsidRPr="005D62AC">
        <w:rPr>
          <w:rFonts w:ascii="Times New Roman" w:eastAsia="Times New Roman" w:hAnsi="Times New Roman" w:cs="Times New Roman"/>
        </w:rPr>
        <w:t>Wendroth</w:t>
      </w:r>
      <w:proofErr w:type="spellEnd"/>
      <w:r w:rsidRPr="005D62AC">
        <w:rPr>
          <w:rFonts w:ascii="Times New Roman" w:eastAsia="Times New Roman" w:hAnsi="Times New Roman" w:cs="Times New Roman"/>
        </w:rPr>
        <w:t xml:space="preserve">, and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10.1016/j.fcr.2021.108111.</w:t>
      </w:r>
    </w:p>
    <w:p w14:paraId="55906FB1" w14:textId="77777777" w:rsidR="00764A15" w:rsidRPr="005D62AC" w:rsidRDefault="00764A15">
      <w:pPr>
        <w:autoSpaceDE w:val="0"/>
        <w:autoSpaceDN w:val="0"/>
        <w:ind w:hanging="480"/>
        <w:divId w:val="1911310498"/>
        <w:rPr>
          <w:rFonts w:ascii="Times New Roman" w:eastAsia="Times New Roman" w:hAnsi="Times New Roman" w:cs="Times New Roman"/>
        </w:rPr>
      </w:pPr>
      <w:r w:rsidRPr="005D62AC">
        <w:rPr>
          <w:rFonts w:ascii="Times New Roman" w:eastAsia="Times New Roman" w:hAnsi="Times New Roman" w:cs="Times New Roman"/>
        </w:rPr>
        <w:t xml:space="preserve">de Lima, R.P., A.R. da Silva, and Á.P. da Silva. 2021. </w:t>
      </w:r>
      <w:proofErr w:type="spellStart"/>
      <w:r w:rsidRPr="005D62AC">
        <w:rPr>
          <w:rFonts w:ascii="Times New Roman" w:eastAsia="Times New Roman" w:hAnsi="Times New Roman" w:cs="Times New Roman"/>
        </w:rPr>
        <w:t>soilphysics</w:t>
      </w:r>
      <w:proofErr w:type="spellEnd"/>
      <w:r w:rsidRPr="005D62A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10.1016/j.still.2020.104824.</w:t>
      </w:r>
    </w:p>
    <w:p w14:paraId="2119C68C" w14:textId="07AA625C" w:rsidR="00764A15" w:rsidRPr="005D62AC" w:rsidRDefault="00764A15">
      <w:pPr>
        <w:autoSpaceDE w:val="0"/>
        <w:autoSpaceDN w:val="0"/>
        <w:ind w:hanging="480"/>
        <w:divId w:val="487671055"/>
        <w:rPr>
          <w:rFonts w:ascii="Times New Roman" w:eastAsia="Times New Roman" w:hAnsi="Times New Roman" w:cs="Times New Roman"/>
        </w:rPr>
      </w:pPr>
      <w:proofErr w:type="spellStart"/>
      <w:r w:rsidRPr="005D62AC">
        <w:rPr>
          <w:rFonts w:ascii="Times New Roman" w:eastAsia="Times New Roman" w:hAnsi="Times New Roman" w:cs="Times New Roman"/>
        </w:rPr>
        <w:t>Luxmoore</w:t>
      </w:r>
      <w:proofErr w:type="spellEnd"/>
      <w:r w:rsidRPr="005D62AC">
        <w:rPr>
          <w:rFonts w:ascii="Times New Roman" w:eastAsia="Times New Roman" w:hAnsi="Times New Roman" w:cs="Times New Roman"/>
        </w:rPr>
        <w:t xml:space="preserve">, R.J. 1981. Micro-, </w:t>
      </w:r>
      <w:r w:rsidR="00A94402" w:rsidRPr="005D62AC">
        <w:rPr>
          <w:rFonts w:ascii="Times New Roman" w:eastAsia="Times New Roman" w:hAnsi="Times New Roman" w:cs="Times New Roman"/>
        </w:rPr>
        <w:t>meso</w:t>
      </w:r>
      <w:r w:rsidRPr="005D62AC">
        <w:rPr>
          <w:rFonts w:ascii="Times New Roman" w:eastAsia="Times New Roman" w:hAnsi="Times New Roman" w:cs="Times New Roman"/>
        </w:rPr>
        <w:t xml:space="preserve">-, and </w:t>
      </w:r>
      <w:proofErr w:type="spellStart"/>
      <w:r w:rsidR="00A94402" w:rsidRPr="005D62AC">
        <w:rPr>
          <w:rFonts w:ascii="Times New Roman" w:eastAsia="Times New Roman" w:hAnsi="Times New Roman" w:cs="Times New Roman"/>
        </w:rPr>
        <w:t>m</w:t>
      </w:r>
      <w:r w:rsidRPr="005D62AC">
        <w:rPr>
          <w:rFonts w:ascii="Times New Roman" w:eastAsia="Times New Roman" w:hAnsi="Times New Roman" w:cs="Times New Roman"/>
        </w:rPr>
        <w:t>acroporosity</w:t>
      </w:r>
      <w:proofErr w:type="spellEnd"/>
      <w:r w:rsidRPr="005D62AC">
        <w:rPr>
          <w:rFonts w:ascii="Times New Roman" w:eastAsia="Times New Roman" w:hAnsi="Times New Roman" w:cs="Times New Roman"/>
        </w:rPr>
        <w:t xml:space="preserve"> of </w:t>
      </w:r>
      <w:r w:rsidR="00A94402"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Soil Science Society of America Journal 45(3): 671–672.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10.2136/sssaj1981.03615995004500030051x.</w:t>
      </w:r>
    </w:p>
    <w:p w14:paraId="74E2BC40" w14:textId="77777777" w:rsidR="00764A15" w:rsidRPr="005D62AC" w:rsidRDefault="00764A15">
      <w:pPr>
        <w:autoSpaceDE w:val="0"/>
        <w:autoSpaceDN w:val="0"/>
        <w:ind w:hanging="480"/>
        <w:divId w:val="1927420345"/>
        <w:rPr>
          <w:rFonts w:ascii="Times New Roman" w:eastAsia="Times New Roman" w:hAnsi="Times New Roman" w:cs="Times New Roman"/>
        </w:rPr>
      </w:pPr>
      <w:proofErr w:type="spellStart"/>
      <w:r w:rsidRPr="005D62AC">
        <w:rPr>
          <w:rFonts w:ascii="Times New Roman" w:eastAsia="Times New Roman" w:hAnsi="Times New Roman" w:cs="Times New Roman"/>
        </w:rPr>
        <w:t>Manns</w:t>
      </w:r>
      <w:proofErr w:type="spellEnd"/>
      <w:r w:rsidRPr="005D62A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10.1016/j.jhydrol.2013.11.018.</w:t>
      </w:r>
    </w:p>
    <w:p w14:paraId="395CE9D2" w14:textId="77777777" w:rsidR="00764A15" w:rsidRPr="005D62AC" w:rsidRDefault="00764A15">
      <w:pPr>
        <w:autoSpaceDE w:val="0"/>
        <w:autoSpaceDN w:val="0"/>
        <w:ind w:hanging="480"/>
        <w:divId w:val="1782989390"/>
        <w:rPr>
          <w:rFonts w:ascii="Times New Roman" w:eastAsia="Times New Roman" w:hAnsi="Times New Roman" w:cs="Times New Roman"/>
        </w:rPr>
      </w:pPr>
      <w:proofErr w:type="spellStart"/>
      <w:r w:rsidRPr="005D62AC">
        <w:rPr>
          <w:rFonts w:ascii="Times New Roman" w:eastAsia="Times New Roman" w:hAnsi="Times New Roman" w:cs="Times New Roman"/>
        </w:rPr>
        <w:t>Marcillo</w:t>
      </w:r>
      <w:proofErr w:type="spellEnd"/>
      <w:r w:rsidRPr="005D62AC">
        <w:rPr>
          <w:rFonts w:ascii="Times New Roman" w:eastAsia="Times New Roman" w:hAnsi="Times New Roman" w:cs="Times New Roman"/>
        </w:rPr>
        <w:t xml:space="preserve">, G.S.S., and F.E.E. </w:t>
      </w: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10.2489/jswc.72.3.226.</w:t>
      </w:r>
    </w:p>
    <w:p w14:paraId="3C82FFD2" w14:textId="2E8C0E22" w:rsidR="00764A15" w:rsidRPr="005D62AC" w:rsidRDefault="00764A15">
      <w:pPr>
        <w:autoSpaceDE w:val="0"/>
        <w:autoSpaceDN w:val="0"/>
        <w:ind w:hanging="480"/>
        <w:divId w:val="882446817"/>
        <w:rPr>
          <w:rFonts w:ascii="Times New Roman" w:eastAsia="Times New Roman" w:hAnsi="Times New Roman" w:cs="Times New Roman"/>
        </w:rPr>
      </w:pPr>
      <w:r w:rsidRPr="005D62AC">
        <w:rPr>
          <w:rFonts w:ascii="Times New Roman" w:eastAsia="Times New Roman" w:hAnsi="Times New Roman" w:cs="Times New Roman"/>
        </w:rPr>
        <w:t xml:space="preserve">Martinez-Feria, R.A., R. </w:t>
      </w:r>
      <w:proofErr w:type="spellStart"/>
      <w:r w:rsidRPr="005D62AC">
        <w:rPr>
          <w:rFonts w:ascii="Times New Roman" w:eastAsia="Times New Roman" w:hAnsi="Times New Roman" w:cs="Times New Roman"/>
        </w:rPr>
        <w:t>Dietzel</w:t>
      </w:r>
      <w:proofErr w:type="spellEnd"/>
      <w:r w:rsidRPr="005D62AC">
        <w:rPr>
          <w:rFonts w:ascii="Times New Roman" w:eastAsia="Times New Roman" w:hAnsi="Times New Roman" w:cs="Times New Roman"/>
        </w:rPr>
        <w:t>, M. Liebman, M.J. Helmers, and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2016. Rye cover crop effects on maize: A system-level analysis. Field Crops Research 196: 145–159.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10.1016/j.fcr.2016.06.016.</w:t>
      </w:r>
    </w:p>
    <w:p w14:paraId="089CEFA9" w14:textId="1DA9B08F" w:rsidR="00764A15" w:rsidRPr="005D62AC" w:rsidRDefault="00764A15">
      <w:pPr>
        <w:autoSpaceDE w:val="0"/>
        <w:autoSpaceDN w:val="0"/>
        <w:ind w:hanging="480"/>
        <w:divId w:val="1831822319"/>
        <w:rPr>
          <w:rFonts w:ascii="Times New Roman" w:eastAsia="Times New Roman" w:hAnsi="Times New Roman" w:cs="Times New Roman"/>
        </w:rPr>
      </w:pP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F. 2021. </w:t>
      </w:r>
      <w:proofErr w:type="spellStart"/>
      <w:r w:rsidRPr="005D62AC">
        <w:rPr>
          <w:rFonts w:ascii="Times New Roman" w:eastAsia="Times New Roman" w:hAnsi="Times New Roman" w:cs="Times New Roman"/>
        </w:rPr>
        <w:t>nlraa</w:t>
      </w:r>
      <w:proofErr w:type="spellEnd"/>
      <w:r w:rsidRPr="005D62AC">
        <w:rPr>
          <w:rFonts w:ascii="Times New Roman" w:eastAsia="Times New Roman" w:hAnsi="Times New Roman" w:cs="Times New Roman"/>
        </w:rPr>
        <w:t xml:space="preserve">: Nonlinear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egression for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 xml:space="preserve">gricultural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pplications.</w:t>
      </w:r>
      <w:r w:rsidR="00DA73A4" w:rsidRPr="005D62AC">
        <w:rPr>
          <w:rFonts w:ascii="Times New Roman" w:eastAsia="Times New Roman" w:hAnsi="Times New Roman" w:cs="Times New Roman"/>
        </w:rPr>
        <w:t xml:space="preserve"> R package version 0.83. https://cran.r-project.org/web/packages/nlraa/index.html</w:t>
      </w:r>
    </w:p>
    <w:p w14:paraId="07A2EE1B" w14:textId="6564BC86" w:rsidR="00764A15" w:rsidRPr="005D62AC" w:rsidRDefault="00764A15" w:rsidP="00784201">
      <w:pPr>
        <w:autoSpaceDE w:val="0"/>
        <w:autoSpaceDN w:val="0"/>
        <w:ind w:hanging="480"/>
        <w:divId w:val="1576744734"/>
        <w:rPr>
          <w:rFonts w:ascii="Times New Roman" w:eastAsia="Times New Roman" w:hAnsi="Times New Roman" w:cs="Times New Roman"/>
        </w:rPr>
      </w:pPr>
      <w:r w:rsidRPr="005D62AC">
        <w:rPr>
          <w:rFonts w:ascii="Times New Roman" w:eastAsia="Times New Roman" w:hAnsi="Times New Roman" w:cs="Times New Roman"/>
        </w:rPr>
        <w:t xml:space="preserve">Miller, B.A., and R.J. </w:t>
      </w:r>
      <w:proofErr w:type="spellStart"/>
      <w:r w:rsidRPr="005D62AC">
        <w:rPr>
          <w:rFonts w:ascii="Times New Roman" w:eastAsia="Times New Roman" w:hAnsi="Times New Roman" w:cs="Times New Roman"/>
        </w:rPr>
        <w:t>Schaetzl</w:t>
      </w:r>
      <w:proofErr w:type="spellEnd"/>
      <w:r w:rsidRPr="005D62AC">
        <w:rPr>
          <w:rFonts w:ascii="Times New Roman" w:eastAsia="Times New Roman" w:hAnsi="Times New Roman" w:cs="Times New Roman"/>
        </w:rPr>
        <w:t xml:space="preserve">. 2012. Precision of </w:t>
      </w:r>
      <w:r w:rsidR="00784201" w:rsidRPr="005D62AC">
        <w:rPr>
          <w:rFonts w:ascii="Times New Roman" w:eastAsia="Times New Roman" w:hAnsi="Times New Roman" w:cs="Times New Roman"/>
        </w:rPr>
        <w:t>soil p</w:t>
      </w:r>
      <w:r w:rsidRPr="005D62AC">
        <w:rPr>
          <w:rFonts w:ascii="Times New Roman" w:eastAsia="Times New Roman" w:hAnsi="Times New Roman" w:cs="Times New Roman"/>
        </w:rPr>
        <w:t xml:space="preserve">article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ize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nalysis using </w:t>
      </w:r>
      <w:r w:rsidR="00784201" w:rsidRPr="005D62AC">
        <w:rPr>
          <w:rFonts w:ascii="Times New Roman" w:eastAsia="Times New Roman" w:hAnsi="Times New Roman" w:cs="Times New Roman"/>
        </w:rPr>
        <w:t>laser d</w:t>
      </w:r>
      <w:r w:rsidRPr="005D62AC">
        <w:rPr>
          <w:rFonts w:ascii="Times New Roman" w:eastAsia="Times New Roman" w:hAnsi="Times New Roman" w:cs="Times New Roman"/>
        </w:rPr>
        <w:t xml:space="preserve">iffractometry. Soil Science Society of America Journal 76(5): 1719.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10.2136/sssaj2011.0303.</w:t>
      </w:r>
    </w:p>
    <w:p w14:paraId="10952EC5" w14:textId="77777777" w:rsidR="00764A15" w:rsidRPr="005D62AC" w:rsidRDefault="00764A15">
      <w:pPr>
        <w:autoSpaceDE w:val="0"/>
        <w:autoSpaceDN w:val="0"/>
        <w:ind w:hanging="480"/>
        <w:divId w:val="583610445"/>
        <w:rPr>
          <w:rFonts w:ascii="Times New Roman" w:eastAsia="Times New Roman" w:hAnsi="Times New Roman" w:cs="Times New Roman"/>
        </w:rPr>
      </w:pPr>
      <w:proofErr w:type="spellStart"/>
      <w:r w:rsidRPr="005D62AC">
        <w:rPr>
          <w:rFonts w:ascii="Times New Roman" w:eastAsia="Times New Roman" w:hAnsi="Times New Roman" w:cs="Times New Roman"/>
        </w:rPr>
        <w:t>Minasny</w:t>
      </w:r>
      <w:proofErr w:type="spellEnd"/>
      <w:r w:rsidRPr="005D62AC">
        <w:rPr>
          <w:rFonts w:ascii="Times New Roman" w:eastAsia="Times New Roman" w:hAnsi="Times New Roman" w:cs="Times New Roman"/>
        </w:rPr>
        <w:t xml:space="preserve">, B., and A.B. </w:t>
      </w:r>
      <w:proofErr w:type="spellStart"/>
      <w:r w:rsidRPr="005D62AC">
        <w:rPr>
          <w:rFonts w:ascii="Times New Roman" w:eastAsia="Times New Roman" w:hAnsi="Times New Roman" w:cs="Times New Roman"/>
        </w:rPr>
        <w:t>McBratney</w:t>
      </w:r>
      <w:proofErr w:type="spellEnd"/>
      <w:r w:rsidRPr="005D62A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10.1111/ejss.12475.</w:t>
      </w:r>
    </w:p>
    <w:p w14:paraId="462FEE71" w14:textId="2BA72638" w:rsidR="00764A15" w:rsidRPr="005D62AC" w:rsidRDefault="00764A15" w:rsidP="00784201">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 xml:space="preserve">Moore, E.B., M.H. </w:t>
      </w:r>
      <w:proofErr w:type="spellStart"/>
      <w:r w:rsidRPr="005D62AC">
        <w:rPr>
          <w:rFonts w:ascii="Times New Roman" w:eastAsia="Times New Roman" w:hAnsi="Times New Roman" w:cs="Times New Roman"/>
        </w:rPr>
        <w:t>Wiedenhoeft</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and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2014. Rye </w:t>
      </w:r>
      <w:r w:rsidR="00784201" w:rsidRPr="005D62AC">
        <w:rPr>
          <w:rFonts w:ascii="Times New Roman" w:eastAsia="Times New Roman" w:hAnsi="Times New Roman" w:cs="Times New Roman"/>
        </w:rPr>
        <w:t>cover 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q</w:t>
      </w:r>
      <w:r w:rsidRPr="005D62AC">
        <w:rPr>
          <w:rFonts w:ascii="Times New Roman" w:eastAsia="Times New Roman" w:hAnsi="Times New Roman" w:cs="Times New Roman"/>
        </w:rPr>
        <w:t xml:space="preserve">uality in </w:t>
      </w:r>
      <w:r w:rsidR="00784201" w:rsidRPr="005D62AC">
        <w:rPr>
          <w:rFonts w:ascii="Times New Roman" w:eastAsia="Times New Roman" w:hAnsi="Times New Roman" w:cs="Times New Roman"/>
        </w:rPr>
        <w:t>no</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ill </w:t>
      </w:r>
      <w:r w:rsidR="00784201" w:rsidRPr="005D62AC">
        <w:rPr>
          <w:rFonts w:ascii="Times New Roman" w:eastAsia="Times New Roman" w:hAnsi="Times New Roman" w:cs="Times New Roman"/>
        </w:rPr>
        <w:t>corn s</w:t>
      </w:r>
      <w:r w:rsidRPr="005D62AC">
        <w:rPr>
          <w:rFonts w:ascii="Times New Roman" w:eastAsia="Times New Roman" w:hAnsi="Times New Roman" w:cs="Times New Roman"/>
        </w:rPr>
        <w:t>ilage-</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Soil Science Society of America Journal 78(3): 968–976.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10.2136/sssaj2013.09.0401.</w:t>
      </w:r>
    </w:p>
    <w:p w14:paraId="0D8C3471" w14:textId="1B39D530" w:rsidR="00D5696E" w:rsidRPr="005D62AC" w:rsidRDefault="00D5696E"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Moore, E.B. 2021. Management effects on near-surface soil properties in a temperat</w:t>
      </w:r>
      <w:r w:rsidR="00545496" w:rsidRPr="005D62AC">
        <w:rPr>
          <w:rFonts w:ascii="Times New Roman" w:eastAsia="Times New Roman" w:hAnsi="Times New Roman" w:cs="Times New Roman"/>
        </w:rPr>
        <w:t>e corn-soybean cropping system.</w:t>
      </w:r>
      <w:r w:rsidRPr="005D62AC">
        <w:rPr>
          <w:rFonts w:ascii="Times New Roman" w:eastAsia="Times New Roman" w:hAnsi="Times New Roman" w:cs="Times New Roman"/>
        </w:rPr>
        <w:t> </w:t>
      </w:r>
      <w:r w:rsidRPr="005D62AC">
        <w:rPr>
          <w:rFonts w:ascii="Times New Roman" w:eastAsia="Times New Roman" w:hAnsi="Times New Roman" w:cs="Times New Roman"/>
          <w:iCs/>
        </w:rPr>
        <w:t>Graduate Theses and Dissertations</w:t>
      </w:r>
      <w:r w:rsidRPr="005D62AC">
        <w:rPr>
          <w:rFonts w:ascii="Times New Roman" w:eastAsia="Times New Roman" w:hAnsi="Times New Roman" w:cs="Times New Roman"/>
        </w:rPr>
        <w:t>. 18564.</w:t>
      </w:r>
      <w:r w:rsidR="00545496" w:rsidRPr="005D62AC">
        <w:rPr>
          <w:rFonts w:ascii="Times New Roman" w:eastAsia="Times New Roman" w:hAnsi="Times New Roman" w:cs="Times New Roman"/>
        </w:rPr>
        <w:t xml:space="preserve"> </w:t>
      </w:r>
      <w:hyperlink r:id="rId17" w:history="1">
        <w:r w:rsidR="0038746F" w:rsidRPr="005D62AC">
          <w:rPr>
            <w:rStyle w:val="Hyperlink"/>
            <w:rFonts w:ascii="Times New Roman" w:eastAsia="Times New Roman" w:hAnsi="Times New Roman" w:cs="Times New Roman"/>
            <w:color w:val="auto"/>
          </w:rPr>
          <w:t>https://lib.dr.iastate.edu/etd/18564</w:t>
        </w:r>
      </w:hyperlink>
    </w:p>
    <w:p w14:paraId="05C97266" w14:textId="16D3EBC9" w:rsidR="0038746F" w:rsidRPr="005D62AC" w:rsidRDefault="0038746F"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Nelson, D.W. and Sommers, L.E., 1996. Total carbon, organic carbon, and organic matter. Methods of soil analysis: Part 3 Chemical methods. pp 961-1010.</w:t>
      </w:r>
    </w:p>
    <w:p w14:paraId="4FC1CA25" w14:textId="7EDEC0A8" w:rsidR="00B2636F" w:rsidRPr="005D62AC" w:rsidRDefault="00B2636F" w:rsidP="00B2636F">
      <w:pPr>
        <w:autoSpaceDE w:val="0"/>
        <w:autoSpaceDN w:val="0"/>
        <w:ind w:hanging="480"/>
        <w:divId w:val="40635999"/>
        <w:rPr>
          <w:rFonts w:ascii="Times New Roman" w:eastAsia="Times New Roman" w:hAnsi="Times New Roman" w:cs="Times New Roman"/>
        </w:rPr>
      </w:pPr>
      <w:r w:rsidRPr="005D62AC">
        <w:rPr>
          <w:rFonts w:ascii="Times New Roman" w:eastAsia="Times New Roman" w:hAnsi="Times New Roman" w:cs="Times New Roman"/>
        </w:rPr>
        <w:t xml:space="preserve">Nichols, V.A., R.A. </w:t>
      </w:r>
      <w:proofErr w:type="spellStart"/>
      <w:r w:rsidRPr="005D62AC">
        <w:rPr>
          <w:rFonts w:ascii="Times New Roman" w:eastAsia="Times New Roman" w:hAnsi="Times New Roman" w:cs="Times New Roman"/>
        </w:rPr>
        <w:t>Ordóñez</w:t>
      </w:r>
      <w:proofErr w:type="spellEnd"/>
      <w:r w:rsidRPr="005D62AC">
        <w:rPr>
          <w:rFonts w:ascii="Times New Roman" w:eastAsia="Times New Roman" w:hAnsi="Times New Roman" w:cs="Times New Roman"/>
        </w:rPr>
        <w:t xml:space="preserve">, E.E. Wright, M.J. Castellano, M. Liebman, J.L. Hatfield, M. Helmers, S.V.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2019. Maize root distributions strongly associated with water tables in Iowa, USA. Plant and Soil, 444(1), pp.225-238.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xml:space="preserve">: </w:t>
      </w:r>
      <w:hyperlink r:id="rId18" w:history="1">
        <w:r w:rsidRPr="005D62AC">
          <w:rPr>
            <w:rFonts w:ascii="Times New Roman" w:eastAsia="Times New Roman" w:hAnsi="Times New Roman" w:cs="Times New Roman"/>
          </w:rPr>
          <w:t>10.1007/s11104-019-04269-6</w:t>
        </w:r>
      </w:hyperlink>
    </w:p>
    <w:p w14:paraId="7F5A20D7" w14:textId="77777777" w:rsidR="009D3B75" w:rsidRPr="005D62AC" w:rsidRDefault="009D3B75" w:rsidP="009D3B7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Nichols, V., R. Martinez‐Feria, D. </w:t>
      </w:r>
      <w:proofErr w:type="spellStart"/>
      <w:r w:rsidRPr="005D62AC">
        <w:rPr>
          <w:rFonts w:ascii="Times New Roman" w:eastAsia="Times New Roman" w:hAnsi="Times New Roman" w:cs="Times New Roman"/>
        </w:rPr>
        <w:t>Weisberger</w:t>
      </w:r>
      <w:proofErr w:type="spellEnd"/>
      <w:r w:rsidRPr="005D62AC">
        <w:rPr>
          <w:rFonts w:ascii="Times New Roman" w:eastAsia="Times New Roman" w:hAnsi="Times New Roman" w:cs="Times New Roman"/>
        </w:rPr>
        <w:t xml:space="preserve">, S. Carlson, B. Basso, et al. 2020a. Cover crops and weed suppression in the U.S. Midwest: A meta‐analysis and modeling study. Agricultural &amp; Environmental Letters 5(1).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10.1002/ael2.20022.</w:t>
      </w:r>
    </w:p>
    <w:p w14:paraId="72F40C62" w14:textId="150F2BBE" w:rsidR="00764A15" w:rsidRPr="005D62AC" w:rsidRDefault="00764A1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Nichols, V., L. English, S. Carlson, S.</w:t>
      </w:r>
      <w:r w:rsidR="009D3B75" w:rsidRPr="005D62AC">
        <w:rPr>
          <w:rFonts w:ascii="Times New Roman" w:eastAsia="Times New Roman" w:hAnsi="Times New Roman" w:cs="Times New Roman"/>
        </w:rPr>
        <w:t xml:space="preserve"> </w:t>
      </w:r>
      <w:proofErr w:type="spellStart"/>
      <w:r w:rsidR="009D3B75" w:rsidRPr="005D62AC">
        <w:rPr>
          <w:rFonts w:ascii="Times New Roman" w:eastAsia="Times New Roman" w:hAnsi="Times New Roman" w:cs="Times New Roman"/>
        </w:rPr>
        <w:t>Gailans</w:t>
      </w:r>
      <w:proofErr w:type="spellEnd"/>
      <w:r w:rsidR="009D3B75" w:rsidRPr="005D62AC">
        <w:rPr>
          <w:rFonts w:ascii="Times New Roman" w:eastAsia="Times New Roman" w:hAnsi="Times New Roman" w:cs="Times New Roman"/>
        </w:rPr>
        <w:t>, and M. Liebman. 2020b</w:t>
      </w:r>
      <w:r w:rsidRPr="005D62AC">
        <w:rPr>
          <w:rFonts w:ascii="Times New Roman" w:eastAsia="Times New Roman" w:hAnsi="Times New Roman" w:cs="Times New Roman"/>
        </w:rPr>
        <w:t xml:space="preserve">. Effects of </w:t>
      </w:r>
      <w:r w:rsidR="00CC5BC3" w:rsidRPr="005D62AC">
        <w:rPr>
          <w:rFonts w:ascii="Times New Roman" w:eastAsia="Times New Roman" w:hAnsi="Times New Roman" w:cs="Times New Roman"/>
        </w:rPr>
        <w:t>long</w:t>
      </w:r>
      <w:r w:rsidRPr="005D62AC">
        <w:rPr>
          <w:rFonts w:ascii="Times New Roman" w:eastAsia="Times New Roman" w:hAnsi="Times New Roman" w:cs="Times New Roman"/>
        </w:rPr>
        <w:t>-</w:t>
      </w:r>
      <w:r w:rsidR="00CC5BC3" w:rsidRPr="005D62AC">
        <w:rPr>
          <w:rFonts w:ascii="Times New Roman" w:eastAsia="Times New Roman" w:hAnsi="Times New Roman" w:cs="Times New Roman"/>
        </w:rPr>
        <w:t xml:space="preserve">term cover cropping </w:t>
      </w:r>
      <w:r w:rsidRPr="005D62AC">
        <w:rPr>
          <w:rFonts w:ascii="Times New Roman" w:eastAsia="Times New Roman" w:hAnsi="Times New Roman" w:cs="Times New Roman"/>
        </w:rPr>
        <w:t xml:space="preserve">on </w:t>
      </w:r>
      <w:r w:rsidR="00CC5BC3" w:rsidRPr="005D62AC">
        <w:rPr>
          <w:rFonts w:ascii="Times New Roman" w:eastAsia="Times New Roman" w:hAnsi="Times New Roman" w:cs="Times New Roman"/>
        </w:rPr>
        <w:t>weed seedbanks</w:t>
      </w:r>
      <w:r w:rsidRPr="005D62AC">
        <w:rPr>
          <w:rFonts w:ascii="Times New Roman" w:eastAsia="Times New Roman" w:hAnsi="Times New Roman" w:cs="Times New Roman"/>
        </w:rPr>
        <w:t xml:space="preserve">. Frontiers in Agronomy 2: 591091.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10.3389/fagro.2020.591091.</w:t>
      </w:r>
    </w:p>
    <w:p w14:paraId="2B69F5EA" w14:textId="1DC18B20" w:rsidR="009215E3" w:rsidRPr="005D62AC" w:rsidRDefault="009215E3" w:rsidP="00784201">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 xml:space="preserve">Nichols, V., English, L. E., and Liebman, M. (2020c). Long </w:t>
      </w:r>
      <w:r w:rsidR="00784201" w:rsidRPr="005D62AC">
        <w:rPr>
          <w:rFonts w:ascii="Times New Roman" w:eastAsia="Times New Roman" w:hAnsi="Times New Roman" w:cs="Times New Roman"/>
        </w:rPr>
        <w:t>term 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eed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eedbanks [Dataset]. Iowa State University.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10.25380/</w:t>
      </w:r>
      <w:proofErr w:type="gramStart"/>
      <w:r w:rsidRPr="005D62AC">
        <w:rPr>
          <w:rFonts w:ascii="Times New Roman" w:eastAsia="Times New Roman" w:hAnsi="Times New Roman" w:cs="Times New Roman"/>
        </w:rPr>
        <w:t>iastate.12762011.v</w:t>
      </w:r>
      <w:proofErr w:type="gramEnd"/>
      <w:r w:rsidRPr="005D62AC">
        <w:rPr>
          <w:rFonts w:ascii="Times New Roman" w:eastAsia="Times New Roman" w:hAnsi="Times New Roman" w:cs="Times New Roman"/>
        </w:rPr>
        <w:t>1</w:t>
      </w:r>
    </w:p>
    <w:p w14:paraId="707D28B9" w14:textId="77777777" w:rsidR="00764A15" w:rsidRPr="005D62AC" w:rsidRDefault="00764A15">
      <w:pPr>
        <w:autoSpaceDE w:val="0"/>
        <w:autoSpaceDN w:val="0"/>
        <w:ind w:hanging="480"/>
        <w:divId w:val="2071228698"/>
        <w:rPr>
          <w:rFonts w:ascii="Times New Roman" w:eastAsia="Times New Roman" w:hAnsi="Times New Roman" w:cs="Times New Roman"/>
        </w:rPr>
      </w:pPr>
      <w:r w:rsidRPr="005D62AC">
        <w:rPr>
          <w:rFonts w:ascii="Times New Roman" w:eastAsia="Times New Roman" w:hAnsi="Times New Roman" w:cs="Times New Roman"/>
        </w:rPr>
        <w:t xml:space="preserve">Ogilvie, C.M., W. Ashiq, H.B. </w:t>
      </w:r>
      <w:proofErr w:type="spellStart"/>
      <w:r w:rsidRPr="005D62AC">
        <w:rPr>
          <w:rFonts w:ascii="Times New Roman" w:eastAsia="Times New Roman" w:hAnsi="Times New Roman" w:cs="Times New Roman"/>
        </w:rPr>
        <w:t>Vasava</w:t>
      </w:r>
      <w:proofErr w:type="spellEnd"/>
      <w:r w:rsidRPr="005D62A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10.3390/agriculture11030218.</w:t>
      </w:r>
    </w:p>
    <w:p w14:paraId="0C903EF1" w14:textId="7963E646" w:rsidR="00764A15" w:rsidRPr="005D62AC" w:rsidRDefault="00764A15" w:rsidP="00784201">
      <w:pPr>
        <w:autoSpaceDE w:val="0"/>
        <w:autoSpaceDN w:val="0"/>
        <w:ind w:hanging="480"/>
        <w:divId w:val="322855548"/>
        <w:rPr>
          <w:rFonts w:ascii="Times New Roman" w:eastAsia="Times New Roman" w:hAnsi="Times New Roman" w:cs="Times New Roman"/>
        </w:rPr>
      </w:pPr>
      <w:proofErr w:type="spellStart"/>
      <w:r w:rsidRPr="005D62AC">
        <w:rPr>
          <w:rFonts w:ascii="Times New Roman" w:eastAsia="Times New Roman" w:hAnsi="Times New Roman" w:cs="Times New Roman"/>
        </w:rPr>
        <w:t>Omuto</w:t>
      </w:r>
      <w:proofErr w:type="spellEnd"/>
      <w:r w:rsidRPr="005D62AC">
        <w:rPr>
          <w:rFonts w:ascii="Times New Roman" w:eastAsia="Times New Roman" w:hAnsi="Times New Roman" w:cs="Times New Roman"/>
        </w:rPr>
        <w:t xml:space="preserve">, C.T., M. </w:t>
      </w:r>
      <w:proofErr w:type="spellStart"/>
      <w:r w:rsidRPr="005D62AC">
        <w:rPr>
          <w:rFonts w:ascii="Times New Roman" w:eastAsia="Times New Roman" w:hAnsi="Times New Roman" w:cs="Times New Roman"/>
        </w:rPr>
        <w:t>Maechler</w:t>
      </w:r>
      <w:proofErr w:type="spellEnd"/>
      <w:r w:rsidRPr="005D62AC">
        <w:rPr>
          <w:rFonts w:ascii="Times New Roman" w:eastAsia="Times New Roman" w:hAnsi="Times New Roman" w:cs="Times New Roman"/>
        </w:rPr>
        <w:t xml:space="preserve">, and V. Too. 2021. </w:t>
      </w:r>
      <w:proofErr w:type="spellStart"/>
      <w:r w:rsidRPr="005D62AC">
        <w:rPr>
          <w:rFonts w:ascii="Times New Roman" w:eastAsia="Times New Roman" w:hAnsi="Times New Roman" w:cs="Times New Roman"/>
        </w:rPr>
        <w:t>HydroMe</w:t>
      </w:r>
      <w:proofErr w:type="spellEnd"/>
      <w:r w:rsidRPr="005D62AC">
        <w:rPr>
          <w:rFonts w:ascii="Times New Roman" w:eastAsia="Times New Roman" w:hAnsi="Times New Roman" w:cs="Times New Roman"/>
        </w:rPr>
        <w:t xml:space="preserve">: Estimating </w:t>
      </w:r>
      <w:r w:rsidR="00784201" w:rsidRPr="005D62AC">
        <w:rPr>
          <w:rFonts w:ascii="Times New Roman" w:eastAsia="Times New Roman" w:hAnsi="Times New Roman" w:cs="Times New Roman"/>
        </w:rPr>
        <w:t>water r</w:t>
      </w:r>
      <w:r w:rsidRPr="005D62AC">
        <w:rPr>
          <w:rFonts w:ascii="Times New Roman" w:eastAsia="Times New Roman" w:hAnsi="Times New Roman" w:cs="Times New Roman"/>
        </w:rPr>
        <w:t xml:space="preserve">etention and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nfiltration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odel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arameters using </w:t>
      </w:r>
      <w:r w:rsidR="00784201" w:rsidRPr="005D62AC">
        <w:rPr>
          <w:rFonts w:ascii="Times New Roman" w:eastAsia="Times New Roman" w:hAnsi="Times New Roman" w:cs="Times New Roman"/>
        </w:rPr>
        <w:t>experimental data</w:t>
      </w:r>
      <w:r w:rsidRPr="005D62AC">
        <w:rPr>
          <w:rFonts w:ascii="Times New Roman" w:eastAsia="Times New Roman" w:hAnsi="Times New Roman" w:cs="Times New Roman"/>
        </w:rPr>
        <w:t>.</w:t>
      </w:r>
      <w:r w:rsidR="00163A29" w:rsidRPr="005D62AC">
        <w:rPr>
          <w:rFonts w:ascii="Times New Roman" w:eastAsia="Times New Roman" w:hAnsi="Times New Roman" w:cs="Times New Roman"/>
        </w:rPr>
        <w:t xml:space="preserve"> R package version 2.0-1. https://CRAN.R-project.org/package=HydroMe</w:t>
      </w:r>
    </w:p>
    <w:p w14:paraId="14CB4F3D" w14:textId="26ABB2AD" w:rsidR="00764A15" w:rsidRPr="005D62AC" w:rsidRDefault="00764A1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 xml:space="preserve">Pearl, J. 2010. An introduction to causal inference. International Journal of Biostatistics 6(2).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10.2202/1557-4679.1203.</w:t>
      </w:r>
    </w:p>
    <w:p w14:paraId="2B9C762B" w14:textId="04422151" w:rsidR="00CB52B2" w:rsidRPr="005D62AC" w:rsidRDefault="00CB52B2" w:rsidP="00E2178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Practical Farmers of Iowa. 2018</w:t>
      </w:r>
      <w:r w:rsidR="002748E3" w:rsidRPr="005D62AC">
        <w:rPr>
          <w:rFonts w:ascii="Times New Roman" w:eastAsia="Times New Roman" w:hAnsi="Times New Roman" w:cs="Times New Roman"/>
        </w:rPr>
        <w:t xml:space="preserve">. Winter cereal rye cover crop effect on cash crop yield Year 10. Available online (Accessed September 2021): </w:t>
      </w:r>
      <w:hyperlink r:id="rId19" w:history="1">
        <w:r w:rsidR="000C7919" w:rsidRPr="005D62AC">
          <w:rPr>
            <w:rStyle w:val="Hyperlink"/>
            <w:rFonts w:ascii="Times New Roman" w:eastAsia="Times New Roman" w:hAnsi="Times New Roman" w:cs="Times New Roman"/>
            <w:color w:val="auto"/>
          </w:rPr>
          <w:t>https://practicalfarmers.org/wp-content/uploads/2020/01/Winter_Rye_Effect_on_Yield_Final.pdf</w:t>
        </w:r>
      </w:hyperlink>
    </w:p>
    <w:p w14:paraId="773EAEDC" w14:textId="2F63E6A2" w:rsidR="000C7919" w:rsidRPr="005D62AC" w:rsidRDefault="000C7919" w:rsidP="000C7919">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Qi, Z. and M.J. Helmers. 2010. Soil water dynamics under winter rye cover crop in central Iowa. Vadose Zone Journal, 9(1), pp.53-60.</w:t>
      </w:r>
    </w:p>
    <w:p w14:paraId="56AB86AA" w14:textId="65D4ACF5" w:rsidR="00764A15" w:rsidRPr="005D62AC" w:rsidRDefault="00764A15" w:rsidP="00784201">
      <w:pPr>
        <w:autoSpaceDE w:val="0"/>
        <w:autoSpaceDN w:val="0"/>
        <w:ind w:hanging="480"/>
        <w:divId w:val="1870560837"/>
        <w:rPr>
          <w:rFonts w:ascii="Times New Roman" w:eastAsia="Times New Roman" w:hAnsi="Times New Roman" w:cs="Times New Roman"/>
        </w:rPr>
      </w:pPr>
      <w:r w:rsidRPr="005D62AC">
        <w:rPr>
          <w:rFonts w:ascii="Times New Roman" w:eastAsia="Times New Roman" w:hAnsi="Times New Roman" w:cs="Times New Roman"/>
        </w:rPr>
        <w:t xml:space="preserve">Rizzo, G., J.I.R. </w:t>
      </w:r>
      <w:proofErr w:type="spellStart"/>
      <w:r w:rsidRPr="005D62AC">
        <w:rPr>
          <w:rFonts w:ascii="Times New Roman" w:eastAsia="Times New Roman" w:hAnsi="Times New Roman" w:cs="Times New Roman"/>
        </w:rPr>
        <w:t>Edreira</w:t>
      </w:r>
      <w:proofErr w:type="spellEnd"/>
      <w:r w:rsidRPr="005D62AC">
        <w:rPr>
          <w:rFonts w:ascii="Times New Roman" w:eastAsia="Times New Roman" w:hAnsi="Times New Roman" w:cs="Times New Roman"/>
        </w:rPr>
        <w:t>,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10.1016/J.GFS.2018.07.002.</w:t>
      </w:r>
    </w:p>
    <w:p w14:paraId="0D5A07BF" w14:textId="77777777" w:rsidR="00764A15" w:rsidRPr="005D62AC" w:rsidRDefault="00764A15">
      <w:pPr>
        <w:autoSpaceDE w:val="0"/>
        <w:autoSpaceDN w:val="0"/>
        <w:ind w:hanging="480"/>
        <w:divId w:val="1490095500"/>
        <w:rPr>
          <w:rFonts w:ascii="Times New Roman" w:eastAsia="Times New Roman" w:hAnsi="Times New Roman" w:cs="Times New Roman"/>
        </w:rPr>
      </w:pPr>
      <w:proofErr w:type="spellStart"/>
      <w:r w:rsidRPr="005D62AC">
        <w:rPr>
          <w:rFonts w:ascii="Times New Roman" w:eastAsia="Times New Roman" w:hAnsi="Times New Roman" w:cs="Times New Roman"/>
        </w:rPr>
        <w:t>Rorick</w:t>
      </w:r>
      <w:proofErr w:type="spellEnd"/>
      <w:r w:rsidRPr="005D62AC">
        <w:rPr>
          <w:rFonts w:ascii="Times New Roman" w:eastAsia="Times New Roman" w:hAnsi="Times New Roman" w:cs="Times New Roman"/>
        </w:rPr>
        <w:t xml:space="preserve">, J.D., and E.J. </w:t>
      </w: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10.2489/jswc.72.3.260.</w:t>
      </w:r>
    </w:p>
    <w:p w14:paraId="51E7D1A6" w14:textId="082BA598" w:rsidR="00764A15" w:rsidRPr="005D62AC" w:rsidRDefault="00764A15" w:rsidP="00784201">
      <w:pPr>
        <w:autoSpaceDE w:val="0"/>
        <w:autoSpaceDN w:val="0"/>
        <w:ind w:hanging="480"/>
        <w:divId w:val="1311641012"/>
        <w:rPr>
          <w:rFonts w:ascii="Times New Roman" w:eastAsia="Times New Roman" w:hAnsi="Times New Roman" w:cs="Times New Roman"/>
        </w:rPr>
      </w:pPr>
      <w:r w:rsidRPr="005D62AC">
        <w:rPr>
          <w:rFonts w:ascii="Times New Roman" w:eastAsia="Times New Roman" w:hAnsi="Times New Roman" w:cs="Times New Roman"/>
        </w:rPr>
        <w:t xml:space="preserve">Ruehlmann, J., and M. </w:t>
      </w:r>
      <w:proofErr w:type="spellStart"/>
      <w:r w:rsidRPr="005D62AC">
        <w:rPr>
          <w:rFonts w:ascii="Times New Roman" w:eastAsia="Times New Roman" w:hAnsi="Times New Roman" w:cs="Times New Roman"/>
        </w:rPr>
        <w:t>Körschens</w:t>
      </w:r>
      <w:proofErr w:type="spellEnd"/>
      <w:r w:rsidRPr="005D62AC">
        <w:rPr>
          <w:rFonts w:ascii="Times New Roman" w:eastAsia="Times New Roman" w:hAnsi="Times New Roman" w:cs="Times New Roman"/>
        </w:rPr>
        <w:t xml:space="preserve">. 2009. Calculating the </w:t>
      </w:r>
      <w:r w:rsidR="00784201" w:rsidRPr="005D62AC">
        <w:rPr>
          <w:rFonts w:ascii="Times New Roman" w:eastAsia="Times New Roman" w:hAnsi="Times New Roman" w:cs="Times New Roman"/>
        </w:rPr>
        <w:t xml:space="preserve">effect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matter c</w:t>
      </w:r>
      <w:r w:rsidRPr="005D62AC">
        <w:rPr>
          <w:rFonts w:ascii="Times New Roman" w:eastAsia="Times New Roman" w:hAnsi="Times New Roman" w:cs="Times New Roman"/>
        </w:rPr>
        <w:t xml:space="preserve">oncentration on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Soil Science Society of America Journal 73(3): 876–885.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10.2136/sssaj2007.0149.</w:t>
      </w:r>
    </w:p>
    <w:p w14:paraId="4562AE09" w14:textId="245540FE" w:rsidR="00764A15" w:rsidRPr="005D62AC" w:rsidRDefault="00764A15" w:rsidP="00784201">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 xml:space="preserve">Saxton, K.E., and W.J. Rawls. 2006. Soil </w:t>
      </w:r>
      <w:r w:rsidR="00784201" w:rsidRPr="005D62AC">
        <w:rPr>
          <w:rFonts w:ascii="Times New Roman" w:eastAsia="Times New Roman" w:hAnsi="Times New Roman" w:cs="Times New Roman"/>
        </w:rPr>
        <w:t>water c</w:t>
      </w:r>
      <w:r w:rsidRPr="005D62AC">
        <w:rPr>
          <w:rFonts w:ascii="Times New Roman" w:eastAsia="Times New Roman" w:hAnsi="Times New Roman" w:cs="Times New Roman"/>
        </w:rPr>
        <w:t xml:space="preserve">haracteristic </w:t>
      </w:r>
      <w:r w:rsidR="00784201" w:rsidRPr="005D62AC">
        <w:rPr>
          <w:rFonts w:ascii="Times New Roman" w:eastAsia="Times New Roman" w:hAnsi="Times New Roman" w:cs="Times New Roman"/>
        </w:rPr>
        <w:t xml:space="preserve">estimates </w:t>
      </w:r>
      <w:r w:rsidRPr="005D62AC">
        <w:rPr>
          <w:rFonts w:ascii="Times New Roman" w:eastAsia="Times New Roman" w:hAnsi="Times New Roman" w:cs="Times New Roman"/>
        </w:rPr>
        <w:t xml:space="preserve">by </w:t>
      </w:r>
      <w:r w:rsidR="00784201" w:rsidRPr="005D62AC">
        <w:rPr>
          <w:rFonts w:ascii="Times New Roman" w:eastAsia="Times New Roman" w:hAnsi="Times New Roman" w:cs="Times New Roman"/>
        </w:rPr>
        <w:t xml:space="preserve">texture </w:t>
      </w:r>
      <w:r w:rsidRPr="005D62AC">
        <w:rPr>
          <w:rFonts w:ascii="Times New Roman" w:eastAsia="Times New Roman" w:hAnsi="Times New Roman" w:cs="Times New Roman"/>
        </w:rPr>
        <w:t xml:space="preserve">and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for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ydrologic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olutions. Soil Science Society of America Journal 70(5): 1569–1578.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10.2136/sssaj2005.0117.</w:t>
      </w:r>
    </w:p>
    <w:p w14:paraId="15A00FA8" w14:textId="67E1C3E6" w:rsidR="00AF030F" w:rsidRPr="005D62AC" w:rsidRDefault="00AF030F" w:rsidP="00AF030F">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5D62AC" w:rsidRDefault="00764A15">
      <w:pPr>
        <w:autoSpaceDE w:val="0"/>
        <w:autoSpaceDN w:val="0"/>
        <w:ind w:hanging="480"/>
        <w:divId w:val="1606503395"/>
        <w:rPr>
          <w:rFonts w:ascii="Times New Roman" w:eastAsia="Times New Roman" w:hAnsi="Times New Roman" w:cs="Times New Roman"/>
        </w:rPr>
      </w:pPr>
      <w:r w:rsidRPr="005D62A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10.2135/cropsci2013.07.0474.</w:t>
      </w:r>
    </w:p>
    <w:p w14:paraId="349927DE" w14:textId="77777777" w:rsidR="00764A15" w:rsidRPr="005D62AC" w:rsidRDefault="00764A15">
      <w:pPr>
        <w:autoSpaceDE w:val="0"/>
        <w:autoSpaceDN w:val="0"/>
        <w:ind w:hanging="480"/>
        <w:divId w:val="1554731110"/>
        <w:rPr>
          <w:rFonts w:ascii="Times New Roman" w:eastAsia="Times New Roman" w:hAnsi="Times New Roman" w:cs="Times New Roman"/>
        </w:rPr>
      </w:pPr>
      <w:r w:rsidRPr="005D62AC">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5D62AC" w:rsidRDefault="00764A15">
      <w:pPr>
        <w:autoSpaceDE w:val="0"/>
        <w:autoSpaceDN w:val="0"/>
        <w:ind w:hanging="480"/>
        <w:divId w:val="1966424919"/>
        <w:rPr>
          <w:rFonts w:ascii="Times New Roman" w:eastAsia="Times New Roman" w:hAnsi="Times New Roman" w:cs="Times New Roman"/>
        </w:rPr>
      </w:pPr>
      <w:proofErr w:type="spellStart"/>
      <w:r w:rsidRPr="005D62AC">
        <w:rPr>
          <w:rFonts w:ascii="Times New Roman" w:eastAsia="Times New Roman" w:hAnsi="Times New Roman" w:cs="Times New Roman"/>
        </w:rPr>
        <w:t>Strock</w:t>
      </w:r>
      <w:proofErr w:type="spellEnd"/>
      <w:r w:rsidRPr="005D62AC">
        <w:rPr>
          <w:rFonts w:ascii="Times New Roman" w:eastAsia="Times New Roman" w:hAnsi="Times New Roman" w:cs="Times New Roman"/>
        </w:rPr>
        <w:t xml:space="preserve">, S.J., P.M. Porter, and M.P. </w:t>
      </w:r>
      <w:proofErr w:type="spellStart"/>
      <w:r w:rsidRPr="005D62AC">
        <w:rPr>
          <w:rFonts w:ascii="Times New Roman" w:eastAsia="Times New Roman" w:hAnsi="Times New Roman" w:cs="Times New Roman"/>
        </w:rPr>
        <w:t>Russelle</w:t>
      </w:r>
      <w:proofErr w:type="spellEnd"/>
      <w:r w:rsidRPr="005D62A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10.2134/jeq2004.1010.</w:t>
      </w:r>
    </w:p>
    <w:p w14:paraId="480EECB9" w14:textId="77777777" w:rsidR="00764A15" w:rsidRPr="005D62AC" w:rsidRDefault="00764A15">
      <w:pPr>
        <w:autoSpaceDE w:val="0"/>
        <w:autoSpaceDN w:val="0"/>
        <w:ind w:hanging="480"/>
        <w:divId w:val="2123529501"/>
        <w:rPr>
          <w:rFonts w:ascii="Times New Roman" w:eastAsia="Times New Roman" w:hAnsi="Times New Roman" w:cs="Times New Roman"/>
        </w:rPr>
      </w:pPr>
      <w:r w:rsidRPr="005D62AC">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5D62AC" w:rsidRDefault="00764A15" w:rsidP="00784201">
      <w:pPr>
        <w:autoSpaceDE w:val="0"/>
        <w:autoSpaceDN w:val="0"/>
        <w:ind w:hanging="480"/>
        <w:divId w:val="1948928290"/>
        <w:rPr>
          <w:rFonts w:ascii="Times New Roman" w:eastAsia="Times New Roman" w:hAnsi="Times New Roman" w:cs="Times New Roman"/>
        </w:rPr>
      </w:pP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M.B., G.A. </w:t>
      </w:r>
      <w:proofErr w:type="spellStart"/>
      <w:r w:rsidRPr="005D62AC">
        <w:rPr>
          <w:rFonts w:ascii="Times New Roman" w:eastAsia="Times New Roman" w:hAnsi="Times New Roman" w:cs="Times New Roman"/>
        </w:rPr>
        <w:t>Bollero</w:t>
      </w:r>
      <w:proofErr w:type="spellEnd"/>
      <w:r w:rsidRPr="005D62AC">
        <w:rPr>
          <w:rFonts w:ascii="Times New Roman" w:eastAsia="Times New Roman" w:hAnsi="Times New Roman" w:cs="Times New Roman"/>
        </w:rPr>
        <w:t xml:space="preserve">, R.G. </w:t>
      </w:r>
      <w:proofErr w:type="spellStart"/>
      <w:r w:rsidRPr="005D62AC">
        <w:rPr>
          <w:rFonts w:ascii="Times New Roman" w:eastAsia="Times New Roman" w:hAnsi="Times New Roman" w:cs="Times New Roman"/>
        </w:rPr>
        <w:t>Darmody</w:t>
      </w:r>
      <w:proofErr w:type="spellEnd"/>
      <w:r w:rsidRPr="005D62AC">
        <w:rPr>
          <w:rFonts w:ascii="Times New Roman" w:eastAsia="Times New Roman" w:hAnsi="Times New Roman" w:cs="Times New Roman"/>
        </w:rPr>
        <w:t>, F.W. Simmons, and D.G. Bullock. 2006. No-</w:t>
      </w:r>
      <w:r w:rsidR="00784201" w:rsidRPr="005D62AC">
        <w:rPr>
          <w:rFonts w:ascii="Times New Roman" w:eastAsia="Times New Roman" w:hAnsi="Times New Roman" w:cs="Times New Roman"/>
        </w:rPr>
        <w:t>till corn</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ncluding </w:t>
      </w:r>
      <w:r w:rsidR="00784201" w:rsidRPr="005D62AC">
        <w:rPr>
          <w:rFonts w:ascii="Times New Roman" w:eastAsia="Times New Roman" w:hAnsi="Times New Roman" w:cs="Times New Roman"/>
        </w:rPr>
        <w:t>winter cover crops</w:t>
      </w:r>
      <w:r w:rsidRPr="005D62AC">
        <w:rPr>
          <w:rFonts w:ascii="Times New Roman" w:eastAsia="Times New Roman" w:hAnsi="Times New Roman" w:cs="Times New Roman"/>
        </w:rPr>
        <w:t xml:space="preserve">. Soil Science Society of America Journal 70(6): 1936–1944.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10.2136/sssaj2005.0350.</w:t>
      </w:r>
    </w:p>
    <w:p w14:paraId="2B3DC946" w14:textId="77777777" w:rsidR="00764A15" w:rsidRPr="005D62AC" w:rsidRDefault="00764A15">
      <w:pPr>
        <w:autoSpaceDE w:val="0"/>
        <w:autoSpaceDN w:val="0"/>
        <w:ind w:hanging="480"/>
        <w:divId w:val="739669409"/>
        <w:rPr>
          <w:rFonts w:ascii="Times New Roman" w:eastAsia="Times New Roman" w:hAnsi="Times New Roman" w:cs="Times New Roman"/>
        </w:rPr>
      </w:pPr>
      <w:r w:rsidRPr="005D62AC">
        <w:rPr>
          <w:rFonts w:ascii="Times New Roman" w:eastAsia="Times New Roman" w:hAnsi="Times New Roman" w:cs="Times New Roman"/>
        </w:rPr>
        <w:t xml:space="preserve">Wade, J., S.W. </w:t>
      </w:r>
      <w:proofErr w:type="spellStart"/>
      <w:r w:rsidRPr="005D62AC">
        <w:rPr>
          <w:rFonts w:ascii="Times New Roman" w:eastAsia="Times New Roman" w:hAnsi="Times New Roman" w:cs="Times New Roman"/>
        </w:rPr>
        <w:t>Culman</w:t>
      </w:r>
      <w:proofErr w:type="spellEnd"/>
      <w:r w:rsidRPr="005D62AC">
        <w:rPr>
          <w:rFonts w:ascii="Times New Roman" w:eastAsia="Times New Roman" w:hAnsi="Times New Roman" w:cs="Times New Roman"/>
        </w:rPr>
        <w:t xml:space="preserve">, J.A.R. Logan,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M.S. </w:t>
      </w:r>
      <w:proofErr w:type="spellStart"/>
      <w:r w:rsidRPr="005D62AC">
        <w:rPr>
          <w:rFonts w:ascii="Times New Roman" w:eastAsia="Times New Roman" w:hAnsi="Times New Roman" w:cs="Times New Roman"/>
        </w:rPr>
        <w:t>Demyan</w:t>
      </w:r>
      <w:proofErr w:type="spellEnd"/>
      <w:r w:rsidRPr="005D62A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10.1038/s41598-020-60987-3.</w:t>
      </w:r>
    </w:p>
    <w:p w14:paraId="7C5F4AE2" w14:textId="77777777" w:rsidR="00764A15" w:rsidRPr="005D62AC" w:rsidRDefault="00764A15">
      <w:pPr>
        <w:autoSpaceDE w:val="0"/>
        <w:autoSpaceDN w:val="0"/>
        <w:ind w:hanging="480"/>
        <w:divId w:val="1556088436"/>
        <w:rPr>
          <w:rFonts w:ascii="Times New Roman" w:eastAsia="Times New Roman" w:hAnsi="Times New Roman" w:cs="Times New Roman"/>
        </w:rPr>
      </w:pPr>
      <w:r w:rsidRPr="005D62AC">
        <w:rPr>
          <w:rFonts w:ascii="Times New Roman" w:eastAsia="Times New Roman" w:hAnsi="Times New Roman" w:cs="Times New Roman"/>
        </w:rPr>
        <w:t xml:space="preserve">Wickham, H., M. </w:t>
      </w:r>
      <w:proofErr w:type="spellStart"/>
      <w:r w:rsidRPr="005D62AC">
        <w:rPr>
          <w:rFonts w:ascii="Times New Roman" w:eastAsia="Times New Roman" w:hAnsi="Times New Roman" w:cs="Times New Roman"/>
        </w:rPr>
        <w:t>Averick</w:t>
      </w:r>
      <w:proofErr w:type="spellEnd"/>
      <w:r w:rsidRPr="005D62AC">
        <w:rPr>
          <w:rFonts w:ascii="Times New Roman" w:eastAsia="Times New Roman" w:hAnsi="Times New Roman" w:cs="Times New Roman"/>
        </w:rPr>
        <w:t xml:space="preserve">, J. Bryan, W. Chang, L. McGowan, et al. 2019. Welcome to the </w:t>
      </w:r>
      <w:proofErr w:type="spellStart"/>
      <w:r w:rsidRPr="005D62AC">
        <w:rPr>
          <w:rFonts w:ascii="Times New Roman" w:eastAsia="Times New Roman" w:hAnsi="Times New Roman" w:cs="Times New Roman"/>
        </w:rPr>
        <w:t>Tidyverse</w:t>
      </w:r>
      <w:proofErr w:type="spellEnd"/>
      <w:r w:rsidRPr="005D62AC">
        <w:rPr>
          <w:rFonts w:ascii="Times New Roman" w:eastAsia="Times New Roman" w:hAnsi="Times New Roman" w:cs="Times New Roman"/>
        </w:rPr>
        <w:t xml:space="preserve">. Journal of </w:t>
      </w:r>
      <w:proofErr w:type="gramStart"/>
      <w:r w:rsidRPr="005D62AC">
        <w:rPr>
          <w:rFonts w:ascii="Times New Roman" w:eastAsia="Times New Roman" w:hAnsi="Times New Roman" w:cs="Times New Roman"/>
        </w:rPr>
        <w:t>Open Source</w:t>
      </w:r>
      <w:proofErr w:type="gramEnd"/>
      <w:r w:rsidRPr="005D62AC">
        <w:rPr>
          <w:rFonts w:ascii="Times New Roman" w:eastAsia="Times New Roman" w:hAnsi="Times New Roman" w:cs="Times New Roman"/>
        </w:rPr>
        <w:t xml:space="preserve"> Software 4(43): 1686.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10.21105/joss.01686.</w:t>
      </w:r>
    </w:p>
    <w:p w14:paraId="75957D00" w14:textId="3B7E29C5" w:rsidR="004A2437" w:rsidRPr="005D62AC" w:rsidRDefault="004A2437" w:rsidP="004A2437">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N.R. Jordan, R.G. Smith, M.C. Hunter, M. Kammerer, D.A. Kane, R.T. Koide, A.S. Davis, 2018. A </w:t>
      </w:r>
      <w:proofErr w:type="gramStart"/>
      <w:r w:rsidRPr="005D62AC">
        <w:rPr>
          <w:rFonts w:ascii="Times New Roman" w:eastAsia="Times New Roman" w:hAnsi="Times New Roman" w:cs="Times New Roman"/>
        </w:rPr>
        <w:t>regionally-adapted</w:t>
      </w:r>
      <w:proofErr w:type="gramEnd"/>
      <w:r w:rsidRPr="005D62AC">
        <w:rPr>
          <w:rFonts w:ascii="Times New Roman" w:eastAsia="Times New Roman" w:hAnsi="Times New Roman" w:cs="Times New Roman"/>
        </w:rPr>
        <w:t xml:space="preserve"> implementation of conservation agriculture delivers rapid improvements to soil properties associated with crop yield stability. Scientific </w:t>
      </w:r>
      <w:r w:rsidR="005208C8" w:rsidRPr="005D62AC">
        <w:rPr>
          <w:rFonts w:ascii="Times New Roman" w:eastAsia="Times New Roman" w:hAnsi="Times New Roman" w:cs="Times New Roman"/>
        </w:rPr>
        <w:t>R</w:t>
      </w:r>
      <w:r w:rsidRPr="005D62AC">
        <w:rPr>
          <w:rFonts w:ascii="Times New Roman" w:eastAsia="Times New Roman" w:hAnsi="Times New Roman" w:cs="Times New Roman"/>
        </w:rPr>
        <w:t>eports 8(1)</w:t>
      </w:r>
      <w:r w:rsidR="005208C8" w:rsidRPr="005D62AC">
        <w:rPr>
          <w:rFonts w:ascii="Times New Roman" w:eastAsia="Times New Roman" w:hAnsi="Times New Roman" w:cs="Times New Roman"/>
        </w:rPr>
        <w:t>:</w:t>
      </w:r>
      <w:r w:rsidRPr="005D62AC">
        <w:rPr>
          <w:rFonts w:ascii="Times New Roman" w:eastAsia="Times New Roman" w:hAnsi="Times New Roman" w:cs="Times New Roman"/>
        </w:rPr>
        <w:t xml:space="preserve"> 1-8</w:t>
      </w:r>
      <w:r w:rsidR="005208C8" w:rsidRPr="005D62AC">
        <w:rPr>
          <w:rFonts w:ascii="Times New Roman" w:eastAsia="Times New Roman" w:hAnsi="Times New Roman" w:cs="Times New Roman"/>
        </w:rPr>
        <w:t xml:space="preserve">. </w:t>
      </w:r>
    </w:p>
    <w:p w14:paraId="6EC8B2BD" w14:textId="68CA8B8B" w:rsidR="00764A15" w:rsidRPr="005D62AC" w:rsidRDefault="00764A15">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11(8): 1–11.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10.1371/journal.pone.0160974.</w:t>
      </w:r>
    </w:p>
    <w:p w14:paraId="247DF991" w14:textId="77777777" w:rsidR="00764A15" w:rsidRPr="005D62AC" w:rsidRDefault="00764A15">
      <w:pPr>
        <w:autoSpaceDE w:val="0"/>
        <w:autoSpaceDN w:val="0"/>
        <w:ind w:hanging="480"/>
        <w:divId w:val="1946376531"/>
        <w:rPr>
          <w:rFonts w:ascii="Times New Roman" w:eastAsia="Times New Roman" w:hAnsi="Times New Roman" w:cs="Times New Roman"/>
        </w:rPr>
      </w:pPr>
      <w:r w:rsidRPr="005D62A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10.2135/cropsci2006.12.0837.</w:t>
      </w:r>
    </w:p>
    <w:p w14:paraId="0FDC01BA" w14:textId="0E7E6487" w:rsidR="00764A15" w:rsidRPr="005D62AC" w:rsidRDefault="00764A15" w:rsidP="00784201">
      <w:pPr>
        <w:autoSpaceDE w:val="0"/>
        <w:autoSpaceDN w:val="0"/>
        <w:ind w:hanging="480"/>
        <w:divId w:val="1780952342"/>
        <w:rPr>
          <w:rFonts w:ascii="Times New Roman" w:eastAsia="Times New Roman" w:hAnsi="Times New Roman" w:cs="Times New Roman"/>
        </w:rPr>
      </w:pPr>
      <w:r w:rsidRPr="005D62AC">
        <w:rPr>
          <w:rFonts w:ascii="Times New Roman" w:eastAsia="Times New Roman" w:hAnsi="Times New Roman" w:cs="Times New Roman"/>
        </w:rPr>
        <w:t xml:space="preserve">Williams, S.M., and R.R. Weil. 2004. Crop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oot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hannels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ay </w:t>
      </w:r>
      <w:r w:rsidR="00784201" w:rsidRPr="005D62AC">
        <w:rPr>
          <w:rFonts w:ascii="Times New Roman" w:eastAsia="Times New Roman" w:hAnsi="Times New Roman" w:cs="Times New Roman"/>
        </w:rPr>
        <w:t>alleviate 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 xml:space="preserve">compaction effects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soybean crop</w:t>
      </w:r>
      <w:r w:rsidRPr="005D62AC">
        <w:rPr>
          <w:rFonts w:ascii="Times New Roman" w:eastAsia="Times New Roman" w:hAnsi="Times New Roman" w:cs="Times New Roman"/>
        </w:rPr>
        <w:t xml:space="preserve">. Soil Science Society of America Journal 68(4): 1403–1409.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10.2136/sssaj2004.1403.</w:t>
      </w:r>
    </w:p>
    <w:p w14:paraId="125CD317" w14:textId="7DC59DB2" w:rsidR="00622DD4" w:rsidRPr="005D62AC" w:rsidRDefault="00764A15" w:rsidP="00813F82">
      <w:pPr>
        <w:pStyle w:val="BibTitle"/>
        <w:spacing w:line="480" w:lineRule="auto"/>
        <w:rPr>
          <w:szCs w:val="24"/>
        </w:rPr>
      </w:pPr>
      <w:r w:rsidRPr="005D62AC">
        <w:t> </w:t>
      </w:r>
    </w:p>
    <w:sectPr w:rsidR="00622DD4" w:rsidRPr="005D62A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1D182" w14:textId="77777777" w:rsidR="00622781" w:rsidRDefault="00622781">
      <w:pPr>
        <w:spacing w:after="0" w:line="240" w:lineRule="auto"/>
      </w:pPr>
      <w:r>
        <w:separator/>
      </w:r>
    </w:p>
  </w:endnote>
  <w:endnote w:type="continuationSeparator" w:id="0">
    <w:p w14:paraId="0F31B1FA" w14:textId="77777777" w:rsidR="00622781" w:rsidRDefault="00622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DEC6D" w14:textId="77777777" w:rsidR="00622781" w:rsidRDefault="00622781">
      <w:pPr>
        <w:spacing w:after="0" w:line="240" w:lineRule="auto"/>
      </w:pPr>
      <w:r>
        <w:separator/>
      </w:r>
    </w:p>
  </w:footnote>
  <w:footnote w:type="continuationSeparator" w:id="0">
    <w:p w14:paraId="4D27CFDD" w14:textId="77777777" w:rsidR="00622781" w:rsidRDefault="00622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rginia Nichols">
    <w15:presenceInfo w15:providerId="Windows Live" w15:userId="8939d6601b0fb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A3CF9"/>
    <w:rsid w:val="000A42AA"/>
    <w:rsid w:val="000B1288"/>
    <w:rsid w:val="000B3D6A"/>
    <w:rsid w:val="000C1E43"/>
    <w:rsid w:val="000C5DFA"/>
    <w:rsid w:val="000C7919"/>
    <w:rsid w:val="000D052C"/>
    <w:rsid w:val="000E5598"/>
    <w:rsid w:val="000F183A"/>
    <w:rsid w:val="00114D5C"/>
    <w:rsid w:val="001234C9"/>
    <w:rsid w:val="0012402A"/>
    <w:rsid w:val="00133761"/>
    <w:rsid w:val="0014621C"/>
    <w:rsid w:val="00163A29"/>
    <w:rsid w:val="001653BD"/>
    <w:rsid w:val="0018033B"/>
    <w:rsid w:val="00184B59"/>
    <w:rsid w:val="00184F06"/>
    <w:rsid w:val="00186F55"/>
    <w:rsid w:val="00190BA1"/>
    <w:rsid w:val="001B3437"/>
    <w:rsid w:val="001C5ACE"/>
    <w:rsid w:val="001C638D"/>
    <w:rsid w:val="001C7AB9"/>
    <w:rsid w:val="001F39F8"/>
    <w:rsid w:val="001F5562"/>
    <w:rsid w:val="00211C34"/>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324FD"/>
    <w:rsid w:val="0033630F"/>
    <w:rsid w:val="00354E04"/>
    <w:rsid w:val="00356237"/>
    <w:rsid w:val="003672AA"/>
    <w:rsid w:val="00367E5E"/>
    <w:rsid w:val="00370295"/>
    <w:rsid w:val="00373020"/>
    <w:rsid w:val="00377B6D"/>
    <w:rsid w:val="0038120E"/>
    <w:rsid w:val="0038746F"/>
    <w:rsid w:val="00387B39"/>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0041"/>
    <w:rsid w:val="0048273A"/>
    <w:rsid w:val="00482C65"/>
    <w:rsid w:val="00483AF7"/>
    <w:rsid w:val="00485002"/>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030"/>
    <w:rsid w:val="00597109"/>
    <w:rsid w:val="005B60AE"/>
    <w:rsid w:val="005D4063"/>
    <w:rsid w:val="005D62AC"/>
    <w:rsid w:val="005E23A0"/>
    <w:rsid w:val="005F2EF6"/>
    <w:rsid w:val="005F7F88"/>
    <w:rsid w:val="006011A1"/>
    <w:rsid w:val="00602A02"/>
    <w:rsid w:val="00622781"/>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2B9D"/>
    <w:rsid w:val="00764A15"/>
    <w:rsid w:val="0078190F"/>
    <w:rsid w:val="00784201"/>
    <w:rsid w:val="00785757"/>
    <w:rsid w:val="007B5EC2"/>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50242"/>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148F"/>
    <w:rsid w:val="00BD3B05"/>
    <w:rsid w:val="00BE58FE"/>
    <w:rsid w:val="00BE77F7"/>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930AF"/>
    <w:rsid w:val="00DA73A4"/>
    <w:rsid w:val="00DC1010"/>
    <w:rsid w:val="00DC400A"/>
    <w:rsid w:val="00DD0244"/>
    <w:rsid w:val="00DF446A"/>
    <w:rsid w:val="00DF7FCA"/>
    <w:rsid w:val="00E0105B"/>
    <w:rsid w:val="00E048A2"/>
    <w:rsid w:val="00E07806"/>
    <w:rsid w:val="00E11ECE"/>
    <w:rsid w:val="00E12294"/>
    <w:rsid w:val="00E21785"/>
    <w:rsid w:val="00E33416"/>
    <w:rsid w:val="00E374FB"/>
    <w:rsid w:val="00E42200"/>
    <w:rsid w:val="00E6641B"/>
    <w:rsid w:val="00E66F8A"/>
    <w:rsid w:val="00E672F3"/>
    <w:rsid w:val="00E97F25"/>
    <w:rsid w:val="00EB61BE"/>
    <w:rsid w:val="00EB6D44"/>
    <w:rsid w:val="00EC791C"/>
    <w:rsid w:val="00ED0D9D"/>
    <w:rsid w:val="00ED112E"/>
    <w:rsid w:val="00ED79FF"/>
    <w:rsid w:val="00EE549A"/>
    <w:rsid w:val="00EE742F"/>
    <w:rsid w:val="00F057B2"/>
    <w:rsid w:val="00F25328"/>
    <w:rsid w:val="00F321AF"/>
    <w:rsid w:val="00F327C8"/>
    <w:rsid w:val="00F46F07"/>
    <w:rsid w:val="00F54BE2"/>
    <w:rsid w:val="00F619EF"/>
    <w:rsid w:val="00F629D8"/>
    <w:rsid w:val="00F81B91"/>
    <w:rsid w:val="00F8285E"/>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07/s11104-019-04269-6"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b.dr.iastate.edu/etd/185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practicalfarmers.org/wp-content/uploads/2020/01/Winter_Rye_Effect_on_Yield_Final.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29</Pages>
  <Words>8621</Words>
  <Characters>49144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6</cp:revision>
  <dcterms:created xsi:type="dcterms:W3CDTF">2021-10-19T02:25:00Z</dcterms:created>
  <dcterms:modified xsi:type="dcterms:W3CDTF">2021-11-24T15:52:00Z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